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DE9D9" w14:textId="77777777" w:rsidR="00231BAD" w:rsidRPr="00296F8D" w:rsidRDefault="00400DDB">
      <w:pPr>
        <w:spacing w:after="175" w:line="294" w:lineRule="auto"/>
        <w:ind w:firstLine="0"/>
        <w:jc w:val="center"/>
        <w:rPr>
          <w:lang w:val="en-US"/>
        </w:rPr>
      </w:pPr>
      <w:r w:rsidRPr="00296F8D">
        <w:rPr>
          <w:sz w:val="41"/>
          <w:lang w:val="en-US"/>
        </w:rPr>
        <w:t xml:space="preserve">Net Transfer of Immigrants and Natives: A National Transfer Accounts </w:t>
      </w:r>
      <w:commentRangeStart w:id="0"/>
      <w:r w:rsidRPr="00296F8D">
        <w:rPr>
          <w:sz w:val="41"/>
          <w:lang w:val="en-US"/>
        </w:rPr>
        <w:t>approach</w:t>
      </w:r>
      <w:commentRangeEnd w:id="0"/>
      <w:r w:rsidR="00E51F3E">
        <w:rPr>
          <w:rStyle w:val="Marquedecommentaire"/>
        </w:rPr>
        <w:commentReference w:id="0"/>
      </w:r>
    </w:p>
    <w:p w14:paraId="35D11701" w14:textId="77777777" w:rsidR="00231BAD" w:rsidRPr="00296F8D" w:rsidRDefault="00400DDB">
      <w:pPr>
        <w:spacing w:after="247" w:line="331" w:lineRule="auto"/>
        <w:ind w:left="10" w:hanging="10"/>
        <w:jc w:val="center"/>
        <w:rPr>
          <w:lang w:val="en-US"/>
        </w:rPr>
      </w:pPr>
      <w:r w:rsidRPr="00296F8D">
        <w:rPr>
          <w:sz w:val="29"/>
          <w:lang w:val="en-US"/>
        </w:rPr>
        <w:t>Gilbert MONTCHO</w:t>
      </w:r>
      <w:r w:rsidRPr="00296F8D">
        <w:rPr>
          <w:sz w:val="29"/>
          <w:vertAlign w:val="superscript"/>
          <w:lang w:val="en-US"/>
        </w:rPr>
        <w:t>1</w:t>
      </w:r>
      <w:r w:rsidRPr="00296F8D">
        <w:rPr>
          <w:sz w:val="29"/>
          <w:lang w:val="en-US"/>
        </w:rPr>
        <w:t>, Julien Navaux</w:t>
      </w:r>
      <w:r w:rsidRPr="00296F8D">
        <w:rPr>
          <w:sz w:val="29"/>
          <w:vertAlign w:val="superscript"/>
          <w:lang w:val="en-US"/>
        </w:rPr>
        <w:t>3</w:t>
      </w:r>
      <w:r w:rsidRPr="00296F8D">
        <w:rPr>
          <w:sz w:val="29"/>
          <w:lang w:val="en-US"/>
        </w:rPr>
        <w:t>, Marcel MERETTE</w:t>
      </w:r>
      <w:r w:rsidRPr="00296F8D">
        <w:rPr>
          <w:sz w:val="29"/>
          <w:vertAlign w:val="superscript"/>
          <w:lang w:val="en-US"/>
        </w:rPr>
        <w:t>2</w:t>
      </w:r>
      <w:r w:rsidRPr="00296F8D">
        <w:rPr>
          <w:sz w:val="29"/>
          <w:lang w:val="en-US"/>
        </w:rPr>
        <w:t>, and Yves CARRIERE</w:t>
      </w:r>
      <w:r w:rsidRPr="00296F8D">
        <w:rPr>
          <w:sz w:val="29"/>
          <w:vertAlign w:val="superscript"/>
          <w:lang w:val="en-US"/>
        </w:rPr>
        <w:t>1</w:t>
      </w:r>
    </w:p>
    <w:p w14:paraId="316C4DCB" w14:textId="77777777" w:rsidR="00231BAD" w:rsidRPr="00296F8D" w:rsidRDefault="00400DDB">
      <w:pPr>
        <w:spacing w:after="104" w:line="265" w:lineRule="auto"/>
        <w:ind w:left="10" w:hanging="10"/>
        <w:jc w:val="center"/>
        <w:rPr>
          <w:lang w:val="en-US"/>
        </w:rPr>
      </w:pPr>
      <w:r w:rsidRPr="00296F8D">
        <w:rPr>
          <w:sz w:val="29"/>
          <w:vertAlign w:val="superscript"/>
          <w:lang w:val="en-US"/>
        </w:rPr>
        <w:t>1</w:t>
      </w:r>
      <w:r w:rsidRPr="00296F8D">
        <w:rPr>
          <w:sz w:val="29"/>
          <w:lang w:val="en-US"/>
        </w:rPr>
        <w:t>Department of Demography, University of Montreal</w:t>
      </w:r>
    </w:p>
    <w:p w14:paraId="22F122B7" w14:textId="77777777" w:rsidR="00231BAD" w:rsidRPr="00296F8D" w:rsidRDefault="00400DDB">
      <w:pPr>
        <w:spacing w:after="104" w:line="265" w:lineRule="auto"/>
        <w:ind w:left="10" w:hanging="10"/>
        <w:jc w:val="center"/>
        <w:rPr>
          <w:lang w:val="en-US"/>
        </w:rPr>
      </w:pPr>
      <w:r w:rsidRPr="00296F8D">
        <w:rPr>
          <w:sz w:val="29"/>
          <w:vertAlign w:val="superscript"/>
          <w:lang w:val="en-US"/>
        </w:rPr>
        <w:t>2</w:t>
      </w:r>
      <w:r w:rsidRPr="00296F8D">
        <w:rPr>
          <w:sz w:val="29"/>
          <w:lang w:val="en-US"/>
        </w:rPr>
        <w:t>Faculty of Social Sciences, University of Ottawa</w:t>
      </w:r>
    </w:p>
    <w:p w14:paraId="17CD8247" w14:textId="77777777" w:rsidR="00231BAD" w:rsidRPr="00296F8D" w:rsidRDefault="00400DDB">
      <w:pPr>
        <w:spacing w:after="520" w:line="265" w:lineRule="auto"/>
        <w:ind w:left="10" w:hanging="10"/>
        <w:jc w:val="center"/>
        <w:rPr>
          <w:lang w:val="en-US"/>
        </w:rPr>
      </w:pPr>
      <w:r w:rsidRPr="00296F8D">
        <w:rPr>
          <w:sz w:val="29"/>
          <w:vertAlign w:val="superscript"/>
          <w:lang w:val="en-US"/>
        </w:rPr>
        <w:t>3</w:t>
      </w:r>
      <w:r w:rsidRPr="00296F8D">
        <w:rPr>
          <w:sz w:val="29"/>
          <w:lang w:val="en-US"/>
        </w:rPr>
        <w:t>Research Chair in Intergenerational Economics</w:t>
      </w:r>
    </w:p>
    <w:p w14:paraId="420B8F52" w14:textId="77777777" w:rsidR="00231BAD" w:rsidRPr="00296F8D" w:rsidRDefault="00400DDB">
      <w:pPr>
        <w:spacing w:after="561" w:line="265" w:lineRule="auto"/>
        <w:ind w:left="10" w:hanging="10"/>
        <w:jc w:val="center"/>
        <w:rPr>
          <w:lang w:val="en-US"/>
        </w:rPr>
      </w:pPr>
      <w:r w:rsidRPr="00296F8D">
        <w:rPr>
          <w:sz w:val="29"/>
          <w:lang w:val="en-US"/>
        </w:rPr>
        <w:t>December 14, 2020</w:t>
      </w:r>
    </w:p>
    <w:p w14:paraId="5086191A" w14:textId="77777777" w:rsidR="00231BAD" w:rsidRPr="00C81D98" w:rsidRDefault="00400DDB">
      <w:pPr>
        <w:pStyle w:val="Titre1"/>
        <w:numPr>
          <w:ilvl w:val="0"/>
          <w:numId w:val="0"/>
        </w:numPr>
        <w:spacing w:after="183"/>
        <w:jc w:val="center"/>
        <w:rPr>
          <w:lang w:val="en-US"/>
        </w:rPr>
      </w:pPr>
      <w:bookmarkStart w:id="1" w:name="_Toc60218557"/>
      <w:r w:rsidRPr="00C81D98">
        <w:rPr>
          <w:sz w:val="22"/>
          <w:lang w:val="en-US"/>
        </w:rPr>
        <w:t>Abstract</w:t>
      </w:r>
      <w:bookmarkEnd w:id="1"/>
    </w:p>
    <w:p w14:paraId="437DCBE4" w14:textId="57FAE0EB" w:rsidR="00231BAD" w:rsidRPr="00BE0257" w:rsidRDefault="00400DDB" w:rsidP="00BE0257">
      <w:pPr>
        <w:spacing w:after="148" w:line="306" w:lineRule="auto"/>
        <w:ind w:left="570" w:right="570" w:firstLine="315"/>
        <w:rPr>
          <w:sz w:val="22"/>
          <w:lang w:val="en-US"/>
          <w:rPrChange w:id="2" w:author="julien navaux" w:date="2020-12-30T11:21:00Z">
            <w:rPr>
              <w:lang w:val="en-US"/>
            </w:rPr>
          </w:rPrChange>
        </w:rPr>
      </w:pPr>
      <w:ins w:id="3" w:author="julien navaux" w:date="2020-12-30T11:06:00Z">
        <w:r>
          <w:rPr>
            <w:sz w:val="22"/>
            <w:lang w:val="en-US"/>
          </w:rPr>
          <w:t xml:space="preserve">In Canada, </w:t>
        </w:r>
      </w:ins>
      <w:ins w:id="4" w:author="julien navaux" w:date="2020-12-30T11:18:00Z">
        <w:r w:rsidR="00BE0257">
          <w:rPr>
            <w:sz w:val="22"/>
            <w:lang w:val="en-US"/>
          </w:rPr>
          <w:t xml:space="preserve">immigration </w:t>
        </w:r>
      </w:ins>
      <w:ins w:id="5" w:author="julien navaux" w:date="2020-12-30T11:19:00Z">
        <w:r w:rsidR="00BE0257">
          <w:rPr>
            <w:sz w:val="22"/>
            <w:lang w:val="en-US"/>
          </w:rPr>
          <w:t xml:space="preserve">constitutes the main </w:t>
        </w:r>
        <w:r w:rsidR="00BE0257" w:rsidRPr="00C81D98">
          <w:rPr>
            <w:sz w:val="22"/>
            <w:lang w:val="en-US"/>
          </w:rPr>
          <w:t>response to population aging</w:t>
        </w:r>
      </w:ins>
      <w:ins w:id="6" w:author="julien navaux" w:date="2020-12-30T11:20:00Z">
        <w:r w:rsidR="00BE0257">
          <w:rPr>
            <w:sz w:val="22"/>
            <w:lang w:val="en-US"/>
          </w:rPr>
          <w:t xml:space="preserve">. </w:t>
        </w:r>
      </w:ins>
      <w:ins w:id="7" w:author="julien navaux" w:date="2020-12-30T11:21:00Z">
        <w:r w:rsidR="00BE0257">
          <w:rPr>
            <w:sz w:val="22"/>
            <w:lang w:val="en-US"/>
          </w:rPr>
          <w:t>The</w:t>
        </w:r>
      </w:ins>
      <w:del w:id="8" w:author="julien navaux" w:date="2020-12-30T11:06:00Z">
        <w:r w:rsidRPr="00C81D98" w:rsidDel="00400DDB">
          <w:rPr>
            <w:sz w:val="22"/>
            <w:lang w:val="en-US"/>
          </w:rPr>
          <w:delText xml:space="preserve">Immigration has become the main </w:delText>
        </w:r>
      </w:del>
      <w:del w:id="9" w:author="julien navaux" w:date="2020-12-30T11:21:00Z">
        <w:r w:rsidRPr="00C81D98" w:rsidDel="00BE0257">
          <w:rPr>
            <w:sz w:val="22"/>
            <w:lang w:val="en-US"/>
          </w:rPr>
          <w:delText>response to population aging in advanced economies not only to compensate for an eventual labor shortage but also to improve the sustainability of public finances. While the</w:delText>
        </w:r>
      </w:del>
      <w:r w:rsidRPr="00C81D98">
        <w:rPr>
          <w:sz w:val="22"/>
          <w:lang w:val="en-US"/>
        </w:rPr>
        <w:t xml:space="preserve"> impact of immigration on various aspects of the labor market has been extensively researched, </w:t>
      </w:r>
      <w:ins w:id="10" w:author="julien navaux" w:date="2020-12-30T11:21:00Z">
        <w:r w:rsidR="00BE0257">
          <w:rPr>
            <w:sz w:val="22"/>
            <w:lang w:val="en-US"/>
          </w:rPr>
          <w:t xml:space="preserve">but </w:t>
        </w:r>
      </w:ins>
      <w:r w:rsidRPr="00C81D98">
        <w:rPr>
          <w:sz w:val="22"/>
          <w:lang w:val="en-US"/>
        </w:rPr>
        <w:t>its fiscal impact has received less attention. In this study, we apply the National Transfer Account</w:t>
      </w:r>
      <w:ins w:id="11" w:author="julien navaux" w:date="2020-12-30T11:22:00Z">
        <w:r w:rsidR="00891C3C">
          <w:rPr>
            <w:sz w:val="22"/>
            <w:lang w:val="en-US"/>
          </w:rPr>
          <w:t xml:space="preserve"> </w:t>
        </w:r>
      </w:ins>
      <w:r w:rsidRPr="00C81D98">
        <w:rPr>
          <w:sz w:val="22"/>
          <w:lang w:val="en-US"/>
        </w:rPr>
        <w:t xml:space="preserve">(NTA) method and </w:t>
      </w:r>
      <w:commentRangeStart w:id="12"/>
      <w:r w:rsidRPr="00C81D98">
        <w:rPr>
          <w:sz w:val="22"/>
          <w:lang w:val="en-US"/>
        </w:rPr>
        <w:t xml:space="preserve">demographic decomposition </w:t>
      </w:r>
      <w:commentRangeEnd w:id="12"/>
      <w:r w:rsidR="00891C3C">
        <w:rPr>
          <w:rStyle w:val="Marquedecommentaire"/>
        </w:rPr>
        <w:commentReference w:id="12"/>
      </w:r>
      <w:r w:rsidRPr="00C81D98">
        <w:rPr>
          <w:sz w:val="22"/>
          <w:lang w:val="en-US"/>
        </w:rPr>
        <w:t>to estimate the net fiscal cost of immigration in Canada between 1997 and 2015.</w:t>
      </w:r>
    </w:p>
    <w:p w14:paraId="4C03D4AD" w14:textId="4EDC4B09" w:rsidR="00231BAD" w:rsidRPr="00C81D98" w:rsidRDefault="00400DDB">
      <w:pPr>
        <w:spacing w:after="177" w:line="306" w:lineRule="auto"/>
        <w:ind w:left="570" w:right="570" w:firstLine="315"/>
        <w:rPr>
          <w:lang w:val="en-US"/>
        </w:rPr>
      </w:pPr>
      <w:r w:rsidRPr="00C81D98">
        <w:rPr>
          <w:sz w:val="22"/>
          <w:lang w:val="en-US"/>
        </w:rPr>
        <w:t>Results show that on a per capita basis between 1997 and 2015, immigrants received about of 1</w:t>
      </w:r>
      <w:ins w:id="13" w:author="julien navaux" w:date="2020-12-30T11:28:00Z">
        <w:r w:rsidR="00A33146">
          <w:rPr>
            <w:sz w:val="22"/>
            <w:lang w:val="en-US"/>
          </w:rPr>
          <w:t>,</w:t>
        </w:r>
      </w:ins>
      <w:r w:rsidRPr="00C81D98">
        <w:rPr>
          <w:sz w:val="22"/>
          <w:lang w:val="en-US"/>
        </w:rPr>
        <w:t xml:space="preserve">710$ more than natives in public transfers. Furthermore, accounting for the difference in age structure between the two populations not only increases the net surplus </w:t>
      </w:r>
      <w:ins w:id="14" w:author="julien navaux" w:date="2020-12-30T11:28:00Z">
        <w:r w:rsidR="001F1ED9">
          <w:rPr>
            <w:sz w:val="22"/>
            <w:lang w:val="en-US"/>
          </w:rPr>
          <w:t xml:space="preserve">of immigrants </w:t>
        </w:r>
      </w:ins>
      <w:r w:rsidRPr="00C81D98">
        <w:rPr>
          <w:sz w:val="22"/>
          <w:lang w:val="en-US"/>
        </w:rPr>
        <w:t xml:space="preserve">to 3640$ but also reveals the labor market imbalances as the source of 85% of the </w:t>
      </w:r>
      <w:commentRangeStart w:id="15"/>
      <w:r w:rsidRPr="00C81D98">
        <w:rPr>
          <w:sz w:val="22"/>
          <w:lang w:val="en-US"/>
        </w:rPr>
        <w:t>surplus</w:t>
      </w:r>
      <w:commentRangeEnd w:id="15"/>
      <w:r w:rsidR="001F1ED9">
        <w:rPr>
          <w:rStyle w:val="Marquedecommentaire"/>
        </w:rPr>
        <w:commentReference w:id="15"/>
      </w:r>
      <w:r w:rsidRPr="00C81D98">
        <w:rPr>
          <w:sz w:val="22"/>
          <w:lang w:val="en-US"/>
        </w:rPr>
        <w:t>.</w:t>
      </w:r>
      <w:del w:id="16" w:author="julien navaux" w:date="2020-12-30T11:30:00Z">
        <w:r w:rsidRPr="00C81D98" w:rsidDel="00515432">
          <w:rPr>
            <w:sz w:val="22"/>
            <w:lang w:val="en-US"/>
          </w:rPr>
          <w:delText xml:space="preserve"> This study contributes to knowledge to support immigration policy in the context of population aging while providing insights to researchers, mainly economists and demographers, working in the field of intergenerational transfer on the source of inequality between immigrants and natives.</w:delText>
        </w:r>
      </w:del>
    </w:p>
    <w:p w14:paraId="4A02CB70" w14:textId="792254C2" w:rsidR="00231BAD" w:rsidRDefault="00400DDB">
      <w:pPr>
        <w:spacing w:after="148" w:line="306" w:lineRule="auto"/>
        <w:ind w:left="911" w:right="570" w:firstLine="0"/>
      </w:pPr>
      <w:r>
        <w:rPr>
          <w:sz w:val="22"/>
        </w:rPr>
        <w:t xml:space="preserve">Keywords: </w:t>
      </w:r>
      <w:del w:id="17" w:author="julien navaux" w:date="2020-12-30T11:30:00Z">
        <w:r w:rsidDel="00515432">
          <w:rPr>
            <w:sz w:val="22"/>
          </w:rPr>
          <w:delText>Immigrantion</w:delText>
        </w:r>
      </w:del>
      <w:ins w:id="18" w:author="julien navaux" w:date="2020-12-30T11:30:00Z">
        <w:r w:rsidR="00515432">
          <w:rPr>
            <w:sz w:val="22"/>
          </w:rPr>
          <w:t>Immigration</w:t>
        </w:r>
      </w:ins>
      <w:r>
        <w:rPr>
          <w:sz w:val="22"/>
        </w:rPr>
        <w:t xml:space="preserve">, Public Finances, National Transfer </w:t>
      </w:r>
      <w:proofErr w:type="spellStart"/>
      <w:r>
        <w:rPr>
          <w:sz w:val="22"/>
        </w:rPr>
        <w:t>Account</w:t>
      </w:r>
      <w:ins w:id="19" w:author="julien navaux" w:date="2020-12-30T11:30:00Z">
        <w:r w:rsidR="00515432">
          <w:rPr>
            <w:sz w:val="22"/>
          </w:rPr>
          <w:t>s</w:t>
        </w:r>
      </w:ins>
      <w:proofErr w:type="spellEnd"/>
      <w:r>
        <w:rPr>
          <w:sz w:val="22"/>
        </w:rPr>
        <w:t>.</w:t>
      </w:r>
    </w:p>
    <w:sdt>
      <w:sdtPr>
        <w:id w:val="-259457209"/>
        <w:docPartObj>
          <w:docPartGallery w:val="Table of Contents"/>
        </w:docPartObj>
      </w:sdtPr>
      <w:sdtEndPr/>
      <w:sdtContent>
        <w:p w14:paraId="68435250" w14:textId="77777777" w:rsidR="00231BAD" w:rsidRDefault="00400DDB">
          <w:pPr>
            <w:spacing w:after="0" w:line="259" w:lineRule="auto"/>
            <w:ind w:left="-5" w:hanging="10"/>
            <w:jc w:val="left"/>
          </w:pPr>
          <w:r>
            <w:rPr>
              <w:sz w:val="34"/>
            </w:rPr>
            <w:t>Contents</w:t>
          </w:r>
        </w:p>
        <w:p w14:paraId="047C054E" w14:textId="17AAD717" w:rsidR="00C44452" w:rsidRDefault="00400DDB">
          <w:pPr>
            <w:pStyle w:val="TM1"/>
            <w:tabs>
              <w:tab w:val="right" w:leader="dot" w:pos="9016"/>
            </w:tabs>
            <w:rPr>
              <w:ins w:id="20" w:author="julien navaux" w:date="2020-12-30T11:02:00Z"/>
              <w:rFonts w:asciiTheme="minorHAnsi" w:eastAsiaTheme="minorEastAsia" w:hAnsiTheme="minorHAnsi" w:cstheme="minorBidi"/>
              <w:noProof/>
              <w:color w:val="auto"/>
              <w:sz w:val="24"/>
            </w:rPr>
          </w:pPr>
          <w:r>
            <w:fldChar w:fldCharType="begin"/>
          </w:r>
          <w:r>
            <w:instrText xml:space="preserve"> TOC \o "1-2" \h \z \u </w:instrText>
          </w:r>
          <w:r>
            <w:fldChar w:fldCharType="separate"/>
          </w:r>
          <w:ins w:id="21" w:author="julien navaux" w:date="2020-12-30T11:02:00Z">
            <w:r w:rsidR="00C44452" w:rsidRPr="005B7D63">
              <w:rPr>
                <w:rStyle w:val="Hyperlien"/>
                <w:noProof/>
              </w:rPr>
              <w:fldChar w:fldCharType="begin"/>
            </w:r>
            <w:r w:rsidR="00C44452" w:rsidRPr="005B7D63">
              <w:rPr>
                <w:rStyle w:val="Hyperlien"/>
                <w:noProof/>
              </w:rPr>
              <w:instrText xml:space="preserve"> </w:instrText>
            </w:r>
            <w:r w:rsidR="00C44452">
              <w:rPr>
                <w:noProof/>
              </w:rPr>
              <w:instrText>HYPERLINK \l "_Toc60218557"</w:instrText>
            </w:r>
            <w:r w:rsidR="00C44452" w:rsidRPr="005B7D63">
              <w:rPr>
                <w:rStyle w:val="Hyperlien"/>
                <w:noProof/>
              </w:rPr>
              <w:instrText xml:space="preserve"> </w:instrText>
            </w:r>
            <w:r w:rsidR="00C44452" w:rsidRPr="005B7D63">
              <w:rPr>
                <w:rStyle w:val="Hyperlien"/>
                <w:noProof/>
              </w:rPr>
              <w:fldChar w:fldCharType="separate"/>
            </w:r>
            <w:r w:rsidR="00C44452" w:rsidRPr="005B7D63">
              <w:rPr>
                <w:rStyle w:val="Hyperlien"/>
                <w:noProof/>
                <w:lang w:val="en-US"/>
              </w:rPr>
              <w:t>Abstract</w:t>
            </w:r>
            <w:r w:rsidR="00C44452">
              <w:rPr>
                <w:noProof/>
                <w:webHidden/>
              </w:rPr>
              <w:tab/>
            </w:r>
            <w:r w:rsidR="00C44452">
              <w:rPr>
                <w:noProof/>
                <w:webHidden/>
              </w:rPr>
              <w:fldChar w:fldCharType="begin"/>
            </w:r>
            <w:r w:rsidR="00C44452">
              <w:rPr>
                <w:noProof/>
                <w:webHidden/>
              </w:rPr>
              <w:instrText xml:space="preserve"> PAGEREF _Toc60218557 \h </w:instrText>
            </w:r>
          </w:ins>
          <w:r w:rsidR="00C44452">
            <w:rPr>
              <w:noProof/>
              <w:webHidden/>
            </w:rPr>
          </w:r>
          <w:r w:rsidR="00C44452">
            <w:rPr>
              <w:noProof/>
              <w:webHidden/>
            </w:rPr>
            <w:fldChar w:fldCharType="separate"/>
          </w:r>
          <w:ins w:id="22" w:author="julien navaux" w:date="2020-12-30T11:02:00Z">
            <w:r w:rsidR="00C44452">
              <w:rPr>
                <w:noProof/>
                <w:webHidden/>
              </w:rPr>
              <w:t>1</w:t>
            </w:r>
            <w:r w:rsidR="00C44452">
              <w:rPr>
                <w:noProof/>
                <w:webHidden/>
              </w:rPr>
              <w:fldChar w:fldCharType="end"/>
            </w:r>
            <w:r w:rsidR="00C44452" w:rsidRPr="005B7D63">
              <w:rPr>
                <w:rStyle w:val="Hyperlien"/>
                <w:noProof/>
              </w:rPr>
              <w:fldChar w:fldCharType="end"/>
            </w:r>
          </w:ins>
        </w:p>
        <w:p w14:paraId="24E43BDB" w14:textId="443A627F" w:rsidR="00C44452" w:rsidRDefault="00C44452">
          <w:pPr>
            <w:pStyle w:val="TM1"/>
            <w:tabs>
              <w:tab w:val="left" w:pos="480"/>
              <w:tab w:val="right" w:leader="dot" w:pos="9016"/>
            </w:tabs>
            <w:rPr>
              <w:ins w:id="23" w:author="julien navaux" w:date="2020-12-30T11:02:00Z"/>
              <w:rFonts w:asciiTheme="minorHAnsi" w:eastAsiaTheme="minorEastAsia" w:hAnsiTheme="minorHAnsi" w:cstheme="minorBidi"/>
              <w:noProof/>
              <w:color w:val="auto"/>
              <w:sz w:val="24"/>
            </w:rPr>
          </w:pPr>
          <w:ins w:id="24"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"_Toc60218558"</w:instrText>
            </w:r>
            <w:r w:rsidRPr="005B7D63">
              <w:rPr>
                <w:rStyle w:val="Hyperlien"/>
                <w:noProof/>
              </w:rPr>
              <w:instrText xml:space="preserve"> </w:instrText>
            </w:r>
            <w:r w:rsidRPr="005B7D63">
              <w:rPr>
                <w:rStyle w:val="Hyperlien"/>
                <w:noProof/>
              </w:rPr>
              <w:fldChar w:fldCharType="separate"/>
            </w:r>
            <w:r w:rsidRPr="005B7D63">
              <w:rPr>
                <w:rStyle w:val="Hyperlien"/>
                <w:noProof/>
              </w:rPr>
              <w:t>1</w:t>
            </w:r>
            <w:r>
              <w:rPr>
                <w:rFonts w:asciiTheme="minorHAnsi" w:eastAsiaTheme="minorEastAsia" w:hAnsiTheme="minorHAnsi" w:cstheme="minorBidi"/>
                <w:noProof/>
                <w:color w:val="auto"/>
                <w:sz w:val="24"/>
              </w:rPr>
              <w:tab/>
            </w:r>
            <w:r w:rsidRPr="005B7D63">
              <w:rPr>
                <w:rStyle w:val="Hyperlien"/>
                <w:noProof/>
              </w:rPr>
              <w:t>Introduction</w:t>
            </w:r>
            <w:r>
              <w:rPr>
                <w:noProof/>
                <w:webHidden/>
              </w:rPr>
              <w:tab/>
            </w:r>
            <w:r>
              <w:rPr>
                <w:noProof/>
                <w:webHidden/>
              </w:rPr>
              <w:fldChar w:fldCharType="begin"/>
            </w:r>
            <w:r>
              <w:rPr>
                <w:noProof/>
                <w:webHidden/>
              </w:rPr>
              <w:instrText xml:space="preserve"> PAGEREF _Toc60218558 \h </w:instrText>
            </w:r>
          </w:ins>
          <w:r>
            <w:rPr>
              <w:noProof/>
              <w:webHidden/>
            </w:rPr>
          </w:r>
          <w:r>
            <w:rPr>
              <w:noProof/>
              <w:webHidden/>
            </w:rPr>
            <w:fldChar w:fldCharType="separate"/>
          </w:r>
          <w:ins w:id="25" w:author="julien navaux" w:date="2020-12-30T11:02:00Z">
            <w:r>
              <w:rPr>
                <w:noProof/>
                <w:webHidden/>
              </w:rPr>
              <w:t>2</w:t>
            </w:r>
            <w:r>
              <w:rPr>
                <w:noProof/>
                <w:webHidden/>
              </w:rPr>
              <w:fldChar w:fldCharType="end"/>
            </w:r>
            <w:r w:rsidRPr="005B7D63">
              <w:rPr>
                <w:rStyle w:val="Hyperlien"/>
                <w:noProof/>
              </w:rPr>
              <w:fldChar w:fldCharType="end"/>
            </w:r>
          </w:ins>
        </w:p>
        <w:p w14:paraId="62D91513" w14:textId="22F290FF" w:rsidR="00C44452" w:rsidRDefault="00C44452">
          <w:pPr>
            <w:pStyle w:val="TM1"/>
            <w:tabs>
              <w:tab w:val="left" w:pos="480"/>
              <w:tab w:val="right" w:leader="dot" w:pos="9016"/>
            </w:tabs>
            <w:rPr>
              <w:ins w:id="26" w:author="julien navaux" w:date="2020-12-30T11:02:00Z"/>
              <w:rFonts w:asciiTheme="minorHAnsi" w:eastAsiaTheme="minorEastAsia" w:hAnsiTheme="minorHAnsi" w:cstheme="minorBidi"/>
              <w:noProof/>
              <w:color w:val="auto"/>
              <w:sz w:val="24"/>
            </w:rPr>
          </w:pPr>
          <w:ins w:id="27"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"_Toc60218559"</w:instrText>
            </w:r>
            <w:r w:rsidRPr="005B7D63">
              <w:rPr>
                <w:rStyle w:val="Hyperlien"/>
                <w:noProof/>
              </w:rPr>
              <w:instrText xml:space="preserve"> </w:instrText>
            </w:r>
            <w:r w:rsidRPr="005B7D63">
              <w:rPr>
                <w:rStyle w:val="Hyperlien"/>
                <w:noProof/>
              </w:rPr>
              <w:fldChar w:fldCharType="separate"/>
            </w:r>
            <w:r w:rsidRPr="005B7D63">
              <w:rPr>
                <w:rStyle w:val="Hyperlien"/>
                <w:noProof/>
              </w:rPr>
              <w:t>2</w:t>
            </w:r>
            <w:r>
              <w:rPr>
                <w:rFonts w:asciiTheme="minorHAnsi" w:eastAsiaTheme="minorEastAsia" w:hAnsiTheme="minorHAnsi" w:cstheme="minorBidi"/>
                <w:noProof/>
                <w:color w:val="auto"/>
                <w:sz w:val="24"/>
              </w:rPr>
              <w:tab/>
            </w:r>
            <w:r w:rsidRPr="005B7D63">
              <w:rPr>
                <w:rStyle w:val="Hyperlien"/>
                <w:noProof/>
              </w:rPr>
              <w:t>Methods, data and measures</w:t>
            </w:r>
            <w:r>
              <w:rPr>
                <w:noProof/>
                <w:webHidden/>
              </w:rPr>
              <w:tab/>
            </w:r>
            <w:r>
              <w:rPr>
                <w:noProof/>
                <w:webHidden/>
              </w:rPr>
              <w:fldChar w:fldCharType="begin"/>
            </w:r>
            <w:r>
              <w:rPr>
                <w:noProof/>
                <w:webHidden/>
              </w:rPr>
              <w:instrText xml:space="preserve"> PAGEREF _Toc60218559 \h </w:instrText>
            </w:r>
          </w:ins>
          <w:r>
            <w:rPr>
              <w:noProof/>
              <w:webHidden/>
            </w:rPr>
          </w:r>
          <w:r>
            <w:rPr>
              <w:noProof/>
              <w:webHidden/>
            </w:rPr>
            <w:fldChar w:fldCharType="separate"/>
          </w:r>
          <w:ins w:id="28" w:author="julien navaux" w:date="2020-12-30T11:02:00Z">
            <w:r>
              <w:rPr>
                <w:noProof/>
                <w:webHidden/>
              </w:rPr>
              <w:t>5</w:t>
            </w:r>
            <w:r>
              <w:rPr>
                <w:noProof/>
                <w:webHidden/>
              </w:rPr>
              <w:fldChar w:fldCharType="end"/>
            </w:r>
            <w:r w:rsidRPr="005B7D63">
              <w:rPr>
                <w:rStyle w:val="Hyperlien"/>
                <w:noProof/>
              </w:rPr>
              <w:fldChar w:fldCharType="end"/>
            </w:r>
          </w:ins>
        </w:p>
        <w:p w14:paraId="3D0A75E9" w14:textId="08160FA1" w:rsidR="00C44452" w:rsidRDefault="00C44452">
          <w:pPr>
            <w:pStyle w:val="TM2"/>
            <w:tabs>
              <w:tab w:val="left" w:pos="720"/>
              <w:tab w:val="right" w:leader="dot" w:pos="9016"/>
            </w:tabs>
            <w:rPr>
              <w:ins w:id="29" w:author="julien navaux" w:date="2020-12-30T11:02:00Z"/>
              <w:rFonts w:asciiTheme="minorHAnsi" w:eastAsiaTheme="minorEastAsia" w:hAnsiTheme="minorHAnsi" w:cstheme="minorBidi"/>
              <w:noProof/>
              <w:color w:val="auto"/>
              <w:sz w:val="24"/>
            </w:rPr>
          </w:pPr>
          <w:ins w:id="30"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"_Toc60218560"</w:instrText>
            </w:r>
            <w:r w:rsidRPr="005B7D63">
              <w:rPr>
                <w:rStyle w:val="Hyperlien"/>
                <w:noProof/>
              </w:rPr>
              <w:instrText xml:space="preserve"> </w:instrText>
            </w:r>
            <w:r w:rsidRPr="005B7D63">
              <w:rPr>
                <w:rStyle w:val="Hyperlien"/>
                <w:noProof/>
              </w:rPr>
              <w:fldChar w:fldCharType="separate"/>
            </w:r>
            <w:r w:rsidRPr="005B7D63">
              <w:rPr>
                <w:rStyle w:val="Hyperlien"/>
                <w:noProof/>
                <w:lang w:val="en-US"/>
              </w:rPr>
              <w:t>2.1</w:t>
            </w:r>
            <w:r>
              <w:rPr>
                <w:rFonts w:asciiTheme="minorHAnsi" w:eastAsiaTheme="minorEastAsia" w:hAnsiTheme="minorHAnsi" w:cstheme="minorBidi"/>
                <w:noProof/>
                <w:color w:val="auto"/>
                <w:sz w:val="24"/>
              </w:rPr>
              <w:tab/>
            </w:r>
            <w:r w:rsidRPr="005B7D63">
              <w:rPr>
                <w:rStyle w:val="Hyperlien"/>
                <w:noProof/>
                <w:lang w:val="en-US"/>
              </w:rPr>
              <w:t>National Transfer Accounts</w:t>
            </w:r>
            <w:r>
              <w:rPr>
                <w:noProof/>
                <w:webHidden/>
              </w:rPr>
              <w:tab/>
            </w:r>
            <w:r>
              <w:rPr>
                <w:noProof/>
                <w:webHidden/>
              </w:rPr>
              <w:fldChar w:fldCharType="begin"/>
            </w:r>
            <w:r>
              <w:rPr>
                <w:noProof/>
                <w:webHidden/>
              </w:rPr>
              <w:instrText xml:space="preserve"> PAGEREF _Toc60218560 \h </w:instrText>
            </w:r>
          </w:ins>
          <w:r>
            <w:rPr>
              <w:noProof/>
              <w:webHidden/>
            </w:rPr>
          </w:r>
          <w:r>
            <w:rPr>
              <w:noProof/>
              <w:webHidden/>
            </w:rPr>
            <w:fldChar w:fldCharType="separate"/>
          </w:r>
          <w:ins w:id="31" w:author="julien navaux" w:date="2020-12-30T11:02:00Z">
            <w:r>
              <w:rPr>
                <w:noProof/>
                <w:webHidden/>
              </w:rPr>
              <w:t>5</w:t>
            </w:r>
            <w:r>
              <w:rPr>
                <w:noProof/>
                <w:webHidden/>
              </w:rPr>
              <w:fldChar w:fldCharType="end"/>
            </w:r>
            <w:r w:rsidRPr="005B7D63">
              <w:rPr>
                <w:rStyle w:val="Hyperlien"/>
                <w:noProof/>
              </w:rPr>
              <w:fldChar w:fldCharType="end"/>
            </w:r>
          </w:ins>
        </w:p>
        <w:p w14:paraId="555A36B9" w14:textId="155BF898" w:rsidR="00C44452" w:rsidRDefault="00C44452">
          <w:pPr>
            <w:pStyle w:val="TM2"/>
            <w:tabs>
              <w:tab w:val="left" w:pos="720"/>
              <w:tab w:val="right" w:leader="dot" w:pos="9016"/>
            </w:tabs>
            <w:rPr>
              <w:ins w:id="32" w:author="julien navaux" w:date="2020-12-30T11:02:00Z"/>
              <w:rFonts w:asciiTheme="minorHAnsi" w:eastAsiaTheme="minorEastAsia" w:hAnsiTheme="minorHAnsi" w:cstheme="minorBidi"/>
              <w:noProof/>
              <w:color w:val="auto"/>
              <w:sz w:val="24"/>
            </w:rPr>
          </w:pPr>
          <w:ins w:id="33"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"_Toc60218561"</w:instrText>
            </w:r>
            <w:r w:rsidRPr="005B7D63">
              <w:rPr>
                <w:rStyle w:val="Hyperlien"/>
                <w:noProof/>
              </w:rPr>
              <w:instrText xml:space="preserve"> </w:instrText>
            </w:r>
            <w:r w:rsidRPr="005B7D63">
              <w:rPr>
                <w:rStyle w:val="Hyperlien"/>
                <w:noProof/>
              </w:rPr>
              <w:fldChar w:fldCharType="separate"/>
            </w:r>
            <w:r w:rsidRPr="005B7D63">
              <w:rPr>
                <w:rStyle w:val="Hyperlien"/>
                <w:noProof/>
                <w:lang w:val="en-US"/>
              </w:rPr>
              <w:t>2.2</w:t>
            </w:r>
            <w:r>
              <w:rPr>
                <w:rFonts w:asciiTheme="minorHAnsi" w:eastAsiaTheme="minorEastAsia" w:hAnsiTheme="minorHAnsi" w:cstheme="minorBidi"/>
                <w:noProof/>
                <w:color w:val="auto"/>
                <w:sz w:val="24"/>
              </w:rPr>
              <w:tab/>
            </w:r>
            <w:r w:rsidRPr="005B7D63">
              <w:rPr>
                <w:rStyle w:val="Hyperlien"/>
                <w:noProof/>
                <w:lang w:val="en-US"/>
              </w:rPr>
              <w:t>Isolating Crude, Age-adjusted and demographic components from NTA age profiles</w:t>
            </w:r>
            <w:r>
              <w:rPr>
                <w:noProof/>
                <w:webHidden/>
              </w:rPr>
              <w:tab/>
            </w:r>
            <w:r>
              <w:rPr>
                <w:noProof/>
                <w:webHidden/>
              </w:rPr>
              <w:fldChar w:fldCharType="begin"/>
            </w:r>
            <w:r>
              <w:rPr>
                <w:noProof/>
                <w:webHidden/>
              </w:rPr>
              <w:instrText xml:space="preserve"> PAGEREF _Toc60218561 \h </w:instrText>
            </w:r>
          </w:ins>
          <w:r>
            <w:rPr>
              <w:noProof/>
              <w:webHidden/>
            </w:rPr>
          </w:r>
          <w:r>
            <w:rPr>
              <w:noProof/>
              <w:webHidden/>
            </w:rPr>
            <w:fldChar w:fldCharType="separate"/>
          </w:r>
          <w:ins w:id="34" w:author="julien navaux" w:date="2020-12-30T11:02:00Z">
            <w:r>
              <w:rPr>
                <w:noProof/>
                <w:webHidden/>
              </w:rPr>
              <w:t>7</w:t>
            </w:r>
            <w:r>
              <w:rPr>
                <w:noProof/>
                <w:webHidden/>
              </w:rPr>
              <w:fldChar w:fldCharType="end"/>
            </w:r>
            <w:r w:rsidRPr="005B7D63">
              <w:rPr>
                <w:rStyle w:val="Hyperlien"/>
                <w:noProof/>
              </w:rPr>
              <w:fldChar w:fldCharType="end"/>
            </w:r>
          </w:ins>
        </w:p>
        <w:p w14:paraId="00F23133" w14:textId="6FC2B043" w:rsidR="00C44452" w:rsidRDefault="00C44452">
          <w:pPr>
            <w:pStyle w:val="TM1"/>
            <w:tabs>
              <w:tab w:val="left" w:pos="480"/>
              <w:tab w:val="right" w:leader="dot" w:pos="9016"/>
            </w:tabs>
            <w:rPr>
              <w:ins w:id="35" w:author="julien navaux" w:date="2020-12-30T11:02:00Z"/>
              <w:rFonts w:asciiTheme="minorHAnsi" w:eastAsiaTheme="minorEastAsia" w:hAnsiTheme="minorHAnsi" w:cstheme="minorBidi"/>
              <w:noProof/>
              <w:color w:val="auto"/>
              <w:sz w:val="24"/>
            </w:rPr>
          </w:pPr>
          <w:ins w:id="36"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"_Toc60218562"</w:instrText>
            </w:r>
            <w:r w:rsidRPr="005B7D63">
              <w:rPr>
                <w:rStyle w:val="Hyperlien"/>
                <w:noProof/>
              </w:rPr>
              <w:instrText xml:space="preserve"> </w:instrText>
            </w:r>
            <w:r w:rsidRPr="005B7D63">
              <w:rPr>
                <w:rStyle w:val="Hyperlien"/>
                <w:noProof/>
              </w:rPr>
              <w:fldChar w:fldCharType="separate"/>
            </w:r>
            <w:r w:rsidRPr="005B7D63">
              <w:rPr>
                <w:rStyle w:val="Hyperlien"/>
                <w:noProof/>
              </w:rPr>
              <w:t>3</w:t>
            </w:r>
            <w:r>
              <w:rPr>
                <w:rFonts w:asciiTheme="minorHAnsi" w:eastAsiaTheme="minorEastAsia" w:hAnsiTheme="minorHAnsi" w:cstheme="minorBidi"/>
                <w:noProof/>
                <w:color w:val="auto"/>
                <w:sz w:val="24"/>
              </w:rPr>
              <w:tab/>
            </w:r>
            <w:r w:rsidRPr="005B7D63">
              <w:rPr>
                <w:rStyle w:val="Hyperlien"/>
                <w:noProof/>
              </w:rPr>
              <w:t>Results and analysis</w:t>
            </w:r>
            <w:r>
              <w:rPr>
                <w:noProof/>
                <w:webHidden/>
              </w:rPr>
              <w:tab/>
            </w:r>
            <w:r>
              <w:rPr>
                <w:noProof/>
                <w:webHidden/>
              </w:rPr>
              <w:fldChar w:fldCharType="begin"/>
            </w:r>
            <w:r>
              <w:rPr>
                <w:noProof/>
                <w:webHidden/>
              </w:rPr>
              <w:instrText xml:space="preserve"> PAGEREF _Toc60218562 \h </w:instrText>
            </w:r>
          </w:ins>
          <w:r>
            <w:rPr>
              <w:noProof/>
              <w:webHidden/>
            </w:rPr>
          </w:r>
          <w:r>
            <w:rPr>
              <w:noProof/>
              <w:webHidden/>
            </w:rPr>
            <w:fldChar w:fldCharType="separate"/>
          </w:r>
          <w:ins w:id="37" w:author="julien navaux" w:date="2020-12-30T11:02:00Z">
            <w:r>
              <w:rPr>
                <w:noProof/>
                <w:webHidden/>
              </w:rPr>
              <w:t>10</w:t>
            </w:r>
            <w:r>
              <w:rPr>
                <w:noProof/>
                <w:webHidden/>
              </w:rPr>
              <w:fldChar w:fldCharType="end"/>
            </w:r>
            <w:r w:rsidRPr="005B7D63">
              <w:rPr>
                <w:rStyle w:val="Hyperlien"/>
                <w:noProof/>
              </w:rPr>
              <w:fldChar w:fldCharType="end"/>
            </w:r>
          </w:ins>
        </w:p>
        <w:p w14:paraId="66562AC5" w14:textId="11F547BF" w:rsidR="00C44452" w:rsidRDefault="00C44452">
          <w:pPr>
            <w:pStyle w:val="TM2"/>
            <w:tabs>
              <w:tab w:val="left" w:pos="720"/>
              <w:tab w:val="right" w:leader="dot" w:pos="9016"/>
            </w:tabs>
            <w:rPr>
              <w:ins w:id="38" w:author="julien navaux" w:date="2020-12-30T11:02:00Z"/>
              <w:rFonts w:asciiTheme="minorHAnsi" w:eastAsiaTheme="minorEastAsia" w:hAnsiTheme="minorHAnsi" w:cstheme="minorBidi"/>
              <w:noProof/>
              <w:color w:val="auto"/>
              <w:sz w:val="24"/>
            </w:rPr>
          </w:pPr>
          <w:ins w:id="39"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"_Toc60218563"</w:instrText>
            </w:r>
            <w:r w:rsidRPr="005B7D63">
              <w:rPr>
                <w:rStyle w:val="Hyperlien"/>
                <w:noProof/>
              </w:rPr>
              <w:instrText xml:space="preserve"> </w:instrText>
            </w:r>
            <w:r w:rsidRPr="005B7D63">
              <w:rPr>
                <w:rStyle w:val="Hyperlien"/>
                <w:noProof/>
              </w:rPr>
              <w:fldChar w:fldCharType="separate"/>
            </w:r>
            <w:r w:rsidRPr="005B7D63">
              <w:rPr>
                <w:rStyle w:val="Hyperlien"/>
                <w:noProof/>
              </w:rPr>
              <w:t>3.1</w:t>
            </w:r>
            <w:r>
              <w:rPr>
                <w:rFonts w:asciiTheme="minorHAnsi" w:eastAsiaTheme="minorEastAsia" w:hAnsiTheme="minorHAnsi" w:cstheme="minorBidi"/>
                <w:noProof/>
                <w:color w:val="auto"/>
                <w:sz w:val="24"/>
              </w:rPr>
              <w:tab/>
            </w:r>
            <w:r w:rsidRPr="005B7D63">
              <w:rPr>
                <w:rStyle w:val="Hyperlien"/>
                <w:noProof/>
              </w:rPr>
              <w:t>Age profile of public transfers</w:t>
            </w:r>
            <w:r>
              <w:rPr>
                <w:noProof/>
                <w:webHidden/>
              </w:rPr>
              <w:tab/>
            </w:r>
            <w:r>
              <w:rPr>
                <w:noProof/>
                <w:webHidden/>
              </w:rPr>
              <w:fldChar w:fldCharType="begin"/>
            </w:r>
            <w:r>
              <w:rPr>
                <w:noProof/>
                <w:webHidden/>
              </w:rPr>
              <w:instrText xml:space="preserve"> PAGEREF _Toc60218563 \h </w:instrText>
            </w:r>
          </w:ins>
          <w:r>
            <w:rPr>
              <w:noProof/>
              <w:webHidden/>
            </w:rPr>
          </w:r>
          <w:r>
            <w:rPr>
              <w:noProof/>
              <w:webHidden/>
            </w:rPr>
            <w:fldChar w:fldCharType="separate"/>
          </w:r>
          <w:ins w:id="40" w:author="julien navaux" w:date="2020-12-30T11:02:00Z">
            <w:r>
              <w:rPr>
                <w:noProof/>
                <w:webHidden/>
              </w:rPr>
              <w:t>10</w:t>
            </w:r>
            <w:r>
              <w:rPr>
                <w:noProof/>
                <w:webHidden/>
              </w:rPr>
              <w:fldChar w:fldCharType="end"/>
            </w:r>
            <w:r w:rsidRPr="005B7D63">
              <w:rPr>
                <w:rStyle w:val="Hyperlien"/>
                <w:noProof/>
              </w:rPr>
              <w:fldChar w:fldCharType="end"/>
            </w:r>
          </w:ins>
        </w:p>
        <w:p w14:paraId="12B3BF15" w14:textId="588D9FDA" w:rsidR="00C44452" w:rsidRDefault="00C44452">
          <w:pPr>
            <w:pStyle w:val="TM2"/>
            <w:tabs>
              <w:tab w:val="left" w:pos="720"/>
              <w:tab w:val="right" w:leader="dot" w:pos="9016"/>
            </w:tabs>
            <w:rPr>
              <w:ins w:id="41" w:author="julien navaux" w:date="2020-12-30T11:02:00Z"/>
              <w:rFonts w:asciiTheme="minorHAnsi" w:eastAsiaTheme="minorEastAsia" w:hAnsiTheme="minorHAnsi" w:cstheme="minorBidi"/>
              <w:noProof/>
              <w:color w:val="auto"/>
              <w:sz w:val="24"/>
            </w:rPr>
          </w:pPr>
          <w:ins w:id="42"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"_Toc60218564"</w:instrText>
            </w:r>
            <w:r w:rsidRPr="005B7D63">
              <w:rPr>
                <w:rStyle w:val="Hyperlien"/>
                <w:noProof/>
              </w:rPr>
              <w:instrText xml:space="preserve"> </w:instrText>
            </w:r>
            <w:r w:rsidRPr="005B7D63">
              <w:rPr>
                <w:rStyle w:val="Hyperlien"/>
                <w:noProof/>
              </w:rPr>
              <w:fldChar w:fldCharType="separate"/>
            </w:r>
            <w:r w:rsidRPr="005B7D63">
              <w:rPr>
                <w:rStyle w:val="Hyperlien"/>
                <w:noProof/>
              </w:rPr>
              <w:t>3.2</w:t>
            </w:r>
            <w:r>
              <w:rPr>
                <w:rFonts w:asciiTheme="minorHAnsi" w:eastAsiaTheme="minorEastAsia" w:hAnsiTheme="minorHAnsi" w:cstheme="minorBidi"/>
                <w:noProof/>
                <w:color w:val="auto"/>
                <w:sz w:val="24"/>
              </w:rPr>
              <w:tab/>
            </w:r>
            <w:r w:rsidRPr="005B7D63">
              <w:rPr>
                <w:rStyle w:val="Hyperlien"/>
                <w:noProof/>
              </w:rPr>
              <w:t>Trends in Crude transfers</w:t>
            </w:r>
            <w:r>
              <w:rPr>
                <w:noProof/>
                <w:webHidden/>
              </w:rPr>
              <w:tab/>
            </w:r>
            <w:r>
              <w:rPr>
                <w:noProof/>
                <w:webHidden/>
              </w:rPr>
              <w:fldChar w:fldCharType="begin"/>
            </w:r>
            <w:r>
              <w:rPr>
                <w:noProof/>
                <w:webHidden/>
              </w:rPr>
              <w:instrText xml:space="preserve"> PAGEREF _Toc60218564 \h </w:instrText>
            </w:r>
          </w:ins>
          <w:r>
            <w:rPr>
              <w:noProof/>
              <w:webHidden/>
            </w:rPr>
          </w:r>
          <w:r>
            <w:rPr>
              <w:noProof/>
              <w:webHidden/>
            </w:rPr>
            <w:fldChar w:fldCharType="separate"/>
          </w:r>
          <w:ins w:id="43" w:author="julien navaux" w:date="2020-12-30T11:02:00Z">
            <w:r>
              <w:rPr>
                <w:noProof/>
                <w:webHidden/>
              </w:rPr>
              <w:t>11</w:t>
            </w:r>
            <w:r>
              <w:rPr>
                <w:noProof/>
                <w:webHidden/>
              </w:rPr>
              <w:fldChar w:fldCharType="end"/>
            </w:r>
            <w:r w:rsidRPr="005B7D63">
              <w:rPr>
                <w:rStyle w:val="Hyperlien"/>
                <w:noProof/>
              </w:rPr>
              <w:fldChar w:fldCharType="end"/>
            </w:r>
          </w:ins>
        </w:p>
        <w:p w14:paraId="14B63CB5" w14:textId="0CB8AA3A" w:rsidR="00C44452" w:rsidRDefault="00C44452">
          <w:pPr>
            <w:pStyle w:val="TM2"/>
            <w:tabs>
              <w:tab w:val="left" w:pos="720"/>
              <w:tab w:val="right" w:leader="dot" w:pos="9016"/>
            </w:tabs>
            <w:rPr>
              <w:ins w:id="44" w:author="julien navaux" w:date="2020-12-30T11:02:00Z"/>
              <w:rFonts w:asciiTheme="minorHAnsi" w:eastAsiaTheme="minorEastAsia" w:hAnsiTheme="minorHAnsi" w:cstheme="minorBidi"/>
              <w:noProof/>
              <w:color w:val="auto"/>
              <w:sz w:val="24"/>
            </w:rPr>
          </w:pPr>
          <w:ins w:id="45" w:author="julien navaux" w:date="2020-12-30T11:02:00Z">
            <w:r w:rsidRPr="005B7D63">
              <w:rPr>
                <w:rStyle w:val="Hyperlien"/>
                <w:noProof/>
              </w:rPr>
              <w:lastRenderedPageBreak/>
              <w:fldChar w:fldCharType="begin"/>
            </w:r>
            <w:r w:rsidRPr="005B7D63">
              <w:rPr>
                <w:rStyle w:val="Hyperlien"/>
                <w:noProof/>
              </w:rPr>
              <w:instrText xml:space="preserve"> </w:instrText>
            </w:r>
            <w:r>
              <w:rPr>
                <w:noProof/>
              </w:rPr>
              <w:instrText>HYPERLINK \l "_Toc60218565"</w:instrText>
            </w:r>
            <w:r w:rsidRPr="005B7D63">
              <w:rPr>
                <w:rStyle w:val="Hyperlien"/>
                <w:noProof/>
              </w:rPr>
              <w:instrText xml:space="preserve"> </w:instrText>
            </w:r>
            <w:r w:rsidRPr="005B7D63">
              <w:rPr>
                <w:rStyle w:val="Hyperlien"/>
                <w:noProof/>
              </w:rPr>
              <w:fldChar w:fldCharType="separate"/>
            </w:r>
            <w:r w:rsidRPr="005B7D63">
              <w:rPr>
                <w:rStyle w:val="Hyperlien"/>
                <w:noProof/>
              </w:rPr>
              <w:t>3.3</w:t>
            </w:r>
            <w:r>
              <w:rPr>
                <w:rFonts w:asciiTheme="minorHAnsi" w:eastAsiaTheme="minorEastAsia" w:hAnsiTheme="minorHAnsi" w:cstheme="minorBidi"/>
                <w:noProof/>
                <w:color w:val="auto"/>
                <w:sz w:val="24"/>
              </w:rPr>
              <w:tab/>
            </w:r>
            <w:r w:rsidRPr="005B7D63">
              <w:rPr>
                <w:rStyle w:val="Hyperlien"/>
                <w:noProof/>
              </w:rPr>
              <w:t>Decomposing the Immigrant Surplus</w:t>
            </w:r>
            <w:r>
              <w:rPr>
                <w:noProof/>
                <w:webHidden/>
              </w:rPr>
              <w:tab/>
            </w:r>
            <w:r>
              <w:rPr>
                <w:noProof/>
                <w:webHidden/>
              </w:rPr>
              <w:fldChar w:fldCharType="begin"/>
            </w:r>
            <w:r>
              <w:rPr>
                <w:noProof/>
                <w:webHidden/>
              </w:rPr>
              <w:instrText xml:space="preserve"> PAGEREF _Toc60218565 \h </w:instrText>
            </w:r>
          </w:ins>
          <w:r>
            <w:rPr>
              <w:noProof/>
              <w:webHidden/>
            </w:rPr>
          </w:r>
          <w:r>
            <w:rPr>
              <w:noProof/>
              <w:webHidden/>
            </w:rPr>
            <w:fldChar w:fldCharType="separate"/>
          </w:r>
          <w:ins w:id="46" w:author="julien navaux" w:date="2020-12-30T11:02:00Z">
            <w:r>
              <w:rPr>
                <w:noProof/>
                <w:webHidden/>
              </w:rPr>
              <w:t>15</w:t>
            </w:r>
            <w:r>
              <w:rPr>
                <w:noProof/>
                <w:webHidden/>
              </w:rPr>
              <w:fldChar w:fldCharType="end"/>
            </w:r>
            <w:r w:rsidRPr="005B7D63">
              <w:rPr>
                <w:rStyle w:val="Hyperlien"/>
                <w:noProof/>
              </w:rPr>
              <w:fldChar w:fldCharType="end"/>
            </w:r>
          </w:ins>
        </w:p>
        <w:p w14:paraId="2E43A872" w14:textId="0C2598A2" w:rsidR="00C44452" w:rsidRDefault="00C44452">
          <w:pPr>
            <w:pStyle w:val="TM1"/>
            <w:tabs>
              <w:tab w:val="left" w:pos="480"/>
              <w:tab w:val="right" w:leader="dot" w:pos="9016"/>
            </w:tabs>
            <w:rPr>
              <w:ins w:id="47" w:author="julien navaux" w:date="2020-12-30T11:02:00Z"/>
              <w:rFonts w:asciiTheme="minorHAnsi" w:eastAsiaTheme="minorEastAsia" w:hAnsiTheme="minorHAnsi" w:cstheme="minorBidi"/>
              <w:noProof/>
              <w:color w:val="auto"/>
              <w:sz w:val="24"/>
            </w:rPr>
          </w:pPr>
          <w:ins w:id="48"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"_Toc60218566"</w:instrText>
            </w:r>
            <w:r w:rsidRPr="005B7D63">
              <w:rPr>
                <w:rStyle w:val="Hyperlien"/>
                <w:noProof/>
              </w:rPr>
              <w:instrText xml:space="preserve"> </w:instrText>
            </w:r>
            <w:r w:rsidRPr="005B7D63">
              <w:rPr>
                <w:rStyle w:val="Hyperlien"/>
                <w:noProof/>
              </w:rPr>
              <w:fldChar w:fldCharType="separate"/>
            </w:r>
            <w:r w:rsidRPr="005B7D63">
              <w:rPr>
                <w:rStyle w:val="Hyperlien"/>
                <w:noProof/>
              </w:rPr>
              <w:t>4</w:t>
            </w:r>
            <w:r>
              <w:rPr>
                <w:rFonts w:asciiTheme="minorHAnsi" w:eastAsiaTheme="minorEastAsia" w:hAnsiTheme="minorHAnsi" w:cstheme="minorBidi"/>
                <w:noProof/>
                <w:color w:val="auto"/>
                <w:sz w:val="24"/>
              </w:rPr>
              <w:tab/>
            </w:r>
            <w:r w:rsidRPr="005B7D63">
              <w:rPr>
                <w:rStyle w:val="Hyperlien"/>
                <w:noProof/>
              </w:rPr>
              <w:t>Dicussion and final remarks</w:t>
            </w:r>
            <w:r>
              <w:rPr>
                <w:noProof/>
                <w:webHidden/>
              </w:rPr>
              <w:tab/>
            </w:r>
            <w:r>
              <w:rPr>
                <w:noProof/>
                <w:webHidden/>
              </w:rPr>
              <w:fldChar w:fldCharType="begin"/>
            </w:r>
            <w:r>
              <w:rPr>
                <w:noProof/>
                <w:webHidden/>
              </w:rPr>
              <w:instrText xml:space="preserve"> PAGEREF _Toc60218566 \h </w:instrText>
            </w:r>
          </w:ins>
          <w:r>
            <w:rPr>
              <w:noProof/>
              <w:webHidden/>
            </w:rPr>
          </w:r>
          <w:r>
            <w:rPr>
              <w:noProof/>
              <w:webHidden/>
            </w:rPr>
            <w:fldChar w:fldCharType="separate"/>
          </w:r>
          <w:ins w:id="49" w:author="julien navaux" w:date="2020-12-30T11:02:00Z">
            <w:r>
              <w:rPr>
                <w:noProof/>
                <w:webHidden/>
              </w:rPr>
              <w:t>18</w:t>
            </w:r>
            <w:r>
              <w:rPr>
                <w:noProof/>
                <w:webHidden/>
              </w:rPr>
              <w:fldChar w:fldCharType="end"/>
            </w:r>
            <w:r w:rsidRPr="005B7D63">
              <w:rPr>
                <w:rStyle w:val="Hyperlien"/>
                <w:noProof/>
              </w:rPr>
              <w:fldChar w:fldCharType="end"/>
            </w:r>
          </w:ins>
        </w:p>
        <w:p w14:paraId="74A1FC32" w14:textId="0B6862A1" w:rsidR="00C44452" w:rsidRDefault="00C44452">
          <w:pPr>
            <w:pStyle w:val="TM2"/>
            <w:tabs>
              <w:tab w:val="left" w:pos="720"/>
              <w:tab w:val="right" w:leader="dot" w:pos="9016"/>
            </w:tabs>
            <w:rPr>
              <w:ins w:id="50" w:author="julien navaux" w:date="2020-12-30T11:02:00Z"/>
              <w:rFonts w:asciiTheme="minorHAnsi" w:eastAsiaTheme="minorEastAsia" w:hAnsiTheme="minorHAnsi" w:cstheme="minorBidi"/>
              <w:noProof/>
              <w:color w:val="auto"/>
              <w:sz w:val="24"/>
            </w:rPr>
          </w:pPr>
          <w:ins w:id="51"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"_Toc60218567"</w:instrText>
            </w:r>
            <w:r w:rsidRPr="005B7D63">
              <w:rPr>
                <w:rStyle w:val="Hyperlien"/>
                <w:noProof/>
              </w:rPr>
              <w:instrText xml:space="preserve"> </w:instrText>
            </w:r>
            <w:r w:rsidRPr="005B7D63">
              <w:rPr>
                <w:rStyle w:val="Hyperlien"/>
                <w:noProof/>
              </w:rPr>
              <w:fldChar w:fldCharType="separate"/>
            </w:r>
            <w:r w:rsidRPr="005B7D63">
              <w:rPr>
                <w:rStyle w:val="Hyperlien"/>
                <w:noProof/>
              </w:rPr>
              <w:t>4.1</w:t>
            </w:r>
            <w:r>
              <w:rPr>
                <w:rFonts w:asciiTheme="minorHAnsi" w:eastAsiaTheme="minorEastAsia" w:hAnsiTheme="minorHAnsi" w:cstheme="minorBidi"/>
                <w:noProof/>
                <w:color w:val="auto"/>
                <w:sz w:val="24"/>
              </w:rPr>
              <w:tab/>
            </w:r>
            <w:r w:rsidRPr="005B7D63">
              <w:rPr>
                <w:rStyle w:val="Hyperlien"/>
                <w:noProof/>
              </w:rPr>
              <w:t>Source of income gap</w:t>
            </w:r>
            <w:r>
              <w:rPr>
                <w:noProof/>
                <w:webHidden/>
              </w:rPr>
              <w:tab/>
            </w:r>
            <w:r>
              <w:rPr>
                <w:noProof/>
                <w:webHidden/>
              </w:rPr>
              <w:fldChar w:fldCharType="begin"/>
            </w:r>
            <w:r>
              <w:rPr>
                <w:noProof/>
                <w:webHidden/>
              </w:rPr>
              <w:instrText xml:space="preserve"> PAGEREF _Toc60218567 \h </w:instrText>
            </w:r>
          </w:ins>
          <w:r>
            <w:rPr>
              <w:noProof/>
              <w:webHidden/>
            </w:rPr>
          </w:r>
          <w:r>
            <w:rPr>
              <w:noProof/>
              <w:webHidden/>
            </w:rPr>
            <w:fldChar w:fldCharType="separate"/>
          </w:r>
          <w:ins w:id="52" w:author="julien navaux" w:date="2020-12-30T11:02:00Z">
            <w:r>
              <w:rPr>
                <w:noProof/>
                <w:webHidden/>
              </w:rPr>
              <w:t>18</w:t>
            </w:r>
            <w:r>
              <w:rPr>
                <w:noProof/>
                <w:webHidden/>
              </w:rPr>
              <w:fldChar w:fldCharType="end"/>
            </w:r>
            <w:r w:rsidRPr="005B7D63">
              <w:rPr>
                <w:rStyle w:val="Hyperlien"/>
                <w:noProof/>
              </w:rPr>
              <w:fldChar w:fldCharType="end"/>
            </w:r>
          </w:ins>
        </w:p>
        <w:p w14:paraId="055501C1" w14:textId="0C886E60" w:rsidR="00C44452" w:rsidRDefault="00C44452">
          <w:pPr>
            <w:pStyle w:val="TM2"/>
            <w:tabs>
              <w:tab w:val="left" w:pos="720"/>
              <w:tab w:val="right" w:leader="dot" w:pos="9016"/>
            </w:tabs>
            <w:rPr>
              <w:ins w:id="53" w:author="julien navaux" w:date="2020-12-30T11:02:00Z"/>
              <w:rFonts w:asciiTheme="minorHAnsi" w:eastAsiaTheme="minorEastAsia" w:hAnsiTheme="minorHAnsi" w:cstheme="minorBidi"/>
              <w:noProof/>
              <w:color w:val="auto"/>
              <w:sz w:val="24"/>
            </w:rPr>
          </w:pPr>
          <w:ins w:id="54"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"_Toc60218568"</w:instrText>
            </w:r>
            <w:r w:rsidRPr="005B7D63">
              <w:rPr>
                <w:rStyle w:val="Hyperlien"/>
                <w:noProof/>
              </w:rPr>
              <w:instrText xml:space="preserve"> </w:instrText>
            </w:r>
            <w:r w:rsidRPr="005B7D63">
              <w:rPr>
                <w:rStyle w:val="Hyperlien"/>
                <w:noProof/>
              </w:rPr>
              <w:fldChar w:fldCharType="separate"/>
            </w:r>
            <w:r w:rsidRPr="005B7D63">
              <w:rPr>
                <w:rStyle w:val="Hyperlien"/>
                <w:noProof/>
              </w:rPr>
              <w:t>4.2</w:t>
            </w:r>
            <w:r>
              <w:rPr>
                <w:rFonts w:asciiTheme="minorHAnsi" w:eastAsiaTheme="minorEastAsia" w:hAnsiTheme="minorHAnsi" w:cstheme="minorBidi"/>
                <w:noProof/>
                <w:color w:val="auto"/>
                <w:sz w:val="24"/>
              </w:rPr>
              <w:tab/>
            </w:r>
            <w:r w:rsidRPr="005B7D63">
              <w:rPr>
                <w:rStyle w:val="Hyperlien"/>
                <w:noProof/>
              </w:rPr>
              <w:t>Limitations and future research</w:t>
            </w:r>
            <w:r>
              <w:rPr>
                <w:noProof/>
                <w:webHidden/>
              </w:rPr>
              <w:tab/>
            </w:r>
            <w:r>
              <w:rPr>
                <w:noProof/>
                <w:webHidden/>
              </w:rPr>
              <w:fldChar w:fldCharType="begin"/>
            </w:r>
            <w:r>
              <w:rPr>
                <w:noProof/>
                <w:webHidden/>
              </w:rPr>
              <w:instrText xml:space="preserve"> PAGEREF _Toc60218568 \h </w:instrText>
            </w:r>
          </w:ins>
          <w:r>
            <w:rPr>
              <w:noProof/>
              <w:webHidden/>
            </w:rPr>
          </w:r>
          <w:r>
            <w:rPr>
              <w:noProof/>
              <w:webHidden/>
            </w:rPr>
            <w:fldChar w:fldCharType="separate"/>
          </w:r>
          <w:ins w:id="55" w:author="julien navaux" w:date="2020-12-30T11:02:00Z">
            <w:r>
              <w:rPr>
                <w:noProof/>
                <w:webHidden/>
              </w:rPr>
              <w:t>20</w:t>
            </w:r>
            <w:r>
              <w:rPr>
                <w:noProof/>
                <w:webHidden/>
              </w:rPr>
              <w:fldChar w:fldCharType="end"/>
            </w:r>
            <w:r w:rsidRPr="005B7D63">
              <w:rPr>
                <w:rStyle w:val="Hyperlien"/>
                <w:noProof/>
              </w:rPr>
              <w:fldChar w:fldCharType="end"/>
            </w:r>
          </w:ins>
        </w:p>
        <w:p w14:paraId="2930F8B2" w14:textId="2CE8DFB8" w:rsidR="00C44452" w:rsidRDefault="00C44452">
          <w:pPr>
            <w:pStyle w:val="TM2"/>
            <w:tabs>
              <w:tab w:val="left" w:pos="720"/>
              <w:tab w:val="right" w:leader="dot" w:pos="9016"/>
            </w:tabs>
            <w:rPr>
              <w:ins w:id="56" w:author="julien navaux" w:date="2020-12-30T11:02:00Z"/>
              <w:rFonts w:asciiTheme="minorHAnsi" w:eastAsiaTheme="minorEastAsia" w:hAnsiTheme="minorHAnsi" w:cstheme="minorBidi"/>
              <w:noProof/>
              <w:color w:val="auto"/>
              <w:sz w:val="24"/>
            </w:rPr>
          </w:pPr>
          <w:ins w:id="57"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"_Toc60218569"</w:instrText>
            </w:r>
            <w:r w:rsidRPr="005B7D63">
              <w:rPr>
                <w:rStyle w:val="Hyperlien"/>
                <w:noProof/>
              </w:rPr>
              <w:instrText xml:space="preserve"> </w:instrText>
            </w:r>
            <w:r w:rsidRPr="005B7D63">
              <w:rPr>
                <w:rStyle w:val="Hyperlien"/>
                <w:noProof/>
              </w:rPr>
              <w:fldChar w:fldCharType="separate"/>
            </w:r>
            <w:r w:rsidRPr="005B7D63">
              <w:rPr>
                <w:rStyle w:val="Hyperlien"/>
                <w:noProof/>
              </w:rPr>
              <w:t>4.3</w:t>
            </w:r>
            <w:r>
              <w:rPr>
                <w:rFonts w:asciiTheme="minorHAnsi" w:eastAsiaTheme="minorEastAsia" w:hAnsiTheme="minorHAnsi" w:cstheme="minorBidi"/>
                <w:noProof/>
                <w:color w:val="auto"/>
                <w:sz w:val="24"/>
              </w:rPr>
              <w:tab/>
            </w:r>
            <w:r w:rsidRPr="005B7D63">
              <w:rPr>
                <w:rStyle w:val="Hyperlien"/>
                <w:noProof/>
              </w:rPr>
              <w:t>Conclusion</w:t>
            </w:r>
            <w:r>
              <w:rPr>
                <w:noProof/>
                <w:webHidden/>
              </w:rPr>
              <w:tab/>
            </w:r>
            <w:r>
              <w:rPr>
                <w:noProof/>
                <w:webHidden/>
              </w:rPr>
              <w:fldChar w:fldCharType="begin"/>
            </w:r>
            <w:r>
              <w:rPr>
                <w:noProof/>
                <w:webHidden/>
              </w:rPr>
              <w:instrText xml:space="preserve"> PAGEREF _Toc60218569 \h </w:instrText>
            </w:r>
          </w:ins>
          <w:r>
            <w:rPr>
              <w:noProof/>
              <w:webHidden/>
            </w:rPr>
          </w:r>
          <w:r>
            <w:rPr>
              <w:noProof/>
              <w:webHidden/>
            </w:rPr>
            <w:fldChar w:fldCharType="separate"/>
          </w:r>
          <w:ins w:id="58" w:author="julien navaux" w:date="2020-12-30T11:02:00Z">
            <w:r>
              <w:rPr>
                <w:noProof/>
                <w:webHidden/>
              </w:rPr>
              <w:t>21</w:t>
            </w:r>
            <w:r>
              <w:rPr>
                <w:noProof/>
                <w:webHidden/>
              </w:rPr>
              <w:fldChar w:fldCharType="end"/>
            </w:r>
            <w:r w:rsidRPr="005B7D63">
              <w:rPr>
                <w:rStyle w:val="Hyperlien"/>
                <w:noProof/>
              </w:rPr>
              <w:fldChar w:fldCharType="end"/>
            </w:r>
          </w:ins>
        </w:p>
        <w:p w14:paraId="56C18540" w14:textId="2CF1769D" w:rsidR="00C44452" w:rsidRDefault="00C44452">
          <w:pPr>
            <w:pStyle w:val="TM1"/>
            <w:tabs>
              <w:tab w:val="right" w:leader="dot" w:pos="9016"/>
            </w:tabs>
            <w:rPr>
              <w:ins w:id="59" w:author="julien navaux" w:date="2020-12-30T11:02:00Z"/>
              <w:rFonts w:asciiTheme="minorHAnsi" w:eastAsiaTheme="minorEastAsia" w:hAnsiTheme="minorHAnsi" w:cstheme="minorBidi"/>
              <w:noProof/>
              <w:color w:val="auto"/>
              <w:sz w:val="24"/>
            </w:rPr>
          </w:pPr>
          <w:ins w:id="60" w:author="julien navaux" w:date="2020-12-30T11:02:00Z">
            <w:r w:rsidRPr="005B7D63">
              <w:rPr>
                <w:rStyle w:val="Hyperlien"/>
                <w:noProof/>
              </w:rPr>
              <w:fldChar w:fldCharType="begin"/>
            </w:r>
            <w:r w:rsidRPr="005B7D63">
              <w:rPr>
                <w:rStyle w:val="Hyperlien"/>
                <w:noProof/>
              </w:rPr>
              <w:instrText xml:space="preserve"> </w:instrText>
            </w:r>
            <w:r>
              <w:rPr>
                <w:noProof/>
              </w:rPr>
              <w:instrText>HYPERLINK \l "_Toc60218570"</w:instrText>
            </w:r>
            <w:r w:rsidRPr="005B7D63">
              <w:rPr>
                <w:rStyle w:val="Hyperlien"/>
                <w:noProof/>
              </w:rPr>
              <w:instrText xml:space="preserve"> </w:instrText>
            </w:r>
            <w:r w:rsidRPr="005B7D63">
              <w:rPr>
                <w:rStyle w:val="Hyperlien"/>
                <w:noProof/>
              </w:rPr>
              <w:fldChar w:fldCharType="separate"/>
            </w:r>
            <w:r w:rsidRPr="005B7D63">
              <w:rPr>
                <w:rStyle w:val="Hyperlien"/>
                <w:noProof/>
                <w:lang w:val="en-US"/>
              </w:rPr>
              <w:t>References</w:t>
            </w:r>
            <w:r>
              <w:rPr>
                <w:noProof/>
                <w:webHidden/>
              </w:rPr>
              <w:tab/>
            </w:r>
            <w:r>
              <w:rPr>
                <w:noProof/>
                <w:webHidden/>
              </w:rPr>
              <w:fldChar w:fldCharType="begin"/>
            </w:r>
            <w:r>
              <w:rPr>
                <w:noProof/>
                <w:webHidden/>
              </w:rPr>
              <w:instrText xml:space="preserve"> PAGEREF _Toc60218570 \h </w:instrText>
            </w:r>
          </w:ins>
          <w:r>
            <w:rPr>
              <w:noProof/>
              <w:webHidden/>
            </w:rPr>
          </w:r>
          <w:r>
            <w:rPr>
              <w:noProof/>
              <w:webHidden/>
            </w:rPr>
            <w:fldChar w:fldCharType="separate"/>
          </w:r>
          <w:ins w:id="61" w:author="julien navaux" w:date="2020-12-30T11:02:00Z">
            <w:r>
              <w:rPr>
                <w:noProof/>
                <w:webHidden/>
              </w:rPr>
              <w:t>22</w:t>
            </w:r>
            <w:r>
              <w:rPr>
                <w:noProof/>
                <w:webHidden/>
              </w:rPr>
              <w:fldChar w:fldCharType="end"/>
            </w:r>
            <w:r w:rsidRPr="005B7D63">
              <w:rPr>
                <w:rStyle w:val="Hyperlien"/>
                <w:noProof/>
              </w:rPr>
              <w:fldChar w:fldCharType="end"/>
            </w:r>
          </w:ins>
        </w:p>
        <w:p w14:paraId="79B9C3F7" w14:textId="70D27D2A" w:rsidR="00231BAD" w:rsidDel="00C44452" w:rsidRDefault="00400DDB">
          <w:pPr>
            <w:pStyle w:val="TM1"/>
            <w:tabs>
              <w:tab w:val="right" w:leader="dot" w:pos="9026"/>
            </w:tabs>
            <w:rPr>
              <w:del w:id="62" w:author="julien navaux" w:date="2020-12-30T11:02:00Z"/>
              <w:noProof/>
            </w:rPr>
          </w:pPr>
          <w:del w:id="63" w:author="julien navaux" w:date="2020-12-30T11:02:00Z">
            <w:r w:rsidDel="00C44452">
              <w:rPr>
                <w:noProof/>
              </w:rPr>
              <w:fldChar w:fldCharType="begin"/>
            </w:r>
            <w:r w:rsidDel="00C44452">
              <w:rPr>
                <w:noProof/>
              </w:rPr>
              <w:delInstrText xml:space="preserve"> HYPERLINK \l "_Toc33669" \h </w:delInstrText>
            </w:r>
            <w:r w:rsidDel="00C44452">
              <w:rPr>
                <w:noProof/>
              </w:rPr>
              <w:fldChar w:fldCharType="separate"/>
            </w:r>
          </w:del>
          <w:ins w:id="64" w:author="julien navaux" w:date="2020-12-30T11:02:00Z">
            <w:r w:rsidR="00C44452">
              <w:rPr>
                <w:b/>
                <w:bCs/>
                <w:noProof/>
              </w:rPr>
              <w:t>Erreur! Référence de lien hypertexte non valide.</w:t>
            </w:r>
          </w:ins>
          <w:del w:id="65" w:author="julien navaux" w:date="2020-12-30T11:02:00Z">
            <w:r w:rsidDel="00C44452">
              <w:rPr>
                <w:noProof/>
                <w:color w:val="0000FF"/>
                <w:sz w:val="24"/>
              </w:rPr>
              <w:delText>Abstract</w:delText>
            </w:r>
            <w:r w:rsidDel="00C44452">
              <w:rPr>
                <w:noProof/>
              </w:rPr>
              <w:tab/>
            </w:r>
            <w:r w:rsidDel="00C44452">
              <w:rPr>
                <w:noProof/>
              </w:rPr>
              <w:fldChar w:fldCharType="begin"/>
            </w:r>
            <w:r w:rsidDel="00C44452">
              <w:rPr>
                <w:noProof/>
              </w:rPr>
              <w:delInstrText>PAGEREF _Toc33669 \h</w:delInstrText>
            </w:r>
            <w:r w:rsidDel="00C44452">
              <w:rPr>
                <w:noProof/>
              </w:rPr>
            </w:r>
            <w:r w:rsidDel="00C44452">
              <w:rPr>
                <w:noProof/>
              </w:rPr>
              <w:fldChar w:fldCharType="separate"/>
            </w:r>
            <w:r w:rsidDel="00C44452">
              <w:rPr>
                <w:noProof/>
                <w:sz w:val="24"/>
              </w:rPr>
              <w:delText>1</w:delText>
            </w:r>
            <w:r w:rsidDel="00C44452">
              <w:rPr>
                <w:noProof/>
              </w:rPr>
              <w:fldChar w:fldCharType="end"/>
            </w:r>
            <w:r w:rsidDel="00C44452">
              <w:rPr>
                <w:noProof/>
              </w:rPr>
              <w:fldChar w:fldCharType="end"/>
            </w:r>
          </w:del>
        </w:p>
        <w:p w14:paraId="669FD310" w14:textId="08AB346A" w:rsidR="00231BAD" w:rsidDel="00C44452" w:rsidRDefault="00400DDB">
          <w:pPr>
            <w:pStyle w:val="TM1"/>
            <w:tabs>
              <w:tab w:val="right" w:leader="dot" w:pos="9026"/>
            </w:tabs>
            <w:rPr>
              <w:del w:id="66" w:author="julien navaux" w:date="2020-12-30T11:02:00Z"/>
              <w:noProof/>
            </w:rPr>
          </w:pPr>
          <w:del w:id="67" w:author="julien navaux" w:date="2020-12-30T11:02:00Z">
            <w:r w:rsidDel="00C44452">
              <w:rPr>
                <w:noProof/>
              </w:rPr>
              <w:fldChar w:fldCharType="begin"/>
            </w:r>
            <w:r w:rsidDel="00C44452">
              <w:rPr>
                <w:noProof/>
              </w:rPr>
              <w:delInstrText xml:space="preserve"> HYPERLINK \l "_Toc33670" \h </w:delInstrText>
            </w:r>
            <w:r w:rsidDel="00C44452">
              <w:rPr>
                <w:noProof/>
              </w:rPr>
              <w:fldChar w:fldCharType="separate"/>
            </w:r>
          </w:del>
          <w:ins w:id="68" w:author="julien navaux" w:date="2020-12-30T11:02:00Z">
            <w:r w:rsidR="00C44452">
              <w:rPr>
                <w:b/>
                <w:bCs/>
                <w:noProof/>
              </w:rPr>
              <w:t>Erreur! Référence de lien hypertexte non valide.</w:t>
            </w:r>
          </w:ins>
          <w:del w:id="69" w:author="julien navaux" w:date="2020-12-30T11:02:00Z">
            <w:r w:rsidDel="00C44452">
              <w:rPr>
                <w:noProof/>
                <w:color w:val="0000FF"/>
                <w:sz w:val="24"/>
              </w:rPr>
              <w:delText>1 Introduction</w:delText>
            </w:r>
            <w:r w:rsidDel="00C44452">
              <w:rPr>
                <w:noProof/>
              </w:rPr>
              <w:tab/>
            </w:r>
            <w:r w:rsidDel="00C44452">
              <w:rPr>
                <w:noProof/>
              </w:rPr>
              <w:fldChar w:fldCharType="begin"/>
            </w:r>
            <w:r w:rsidDel="00C44452">
              <w:rPr>
                <w:noProof/>
              </w:rPr>
              <w:delInstrText>PAGEREF _Toc33670 \h</w:delInstrText>
            </w:r>
            <w:r w:rsidDel="00C44452">
              <w:rPr>
                <w:noProof/>
              </w:rPr>
            </w:r>
            <w:r w:rsidDel="00C44452">
              <w:rPr>
                <w:noProof/>
              </w:rPr>
              <w:fldChar w:fldCharType="separate"/>
            </w:r>
            <w:r w:rsidDel="00C44452">
              <w:rPr>
                <w:noProof/>
                <w:sz w:val="24"/>
              </w:rPr>
              <w:delText>3</w:delText>
            </w:r>
            <w:r w:rsidDel="00C44452">
              <w:rPr>
                <w:noProof/>
              </w:rPr>
              <w:fldChar w:fldCharType="end"/>
            </w:r>
            <w:r w:rsidDel="00C44452">
              <w:rPr>
                <w:noProof/>
              </w:rPr>
              <w:fldChar w:fldCharType="end"/>
            </w:r>
          </w:del>
        </w:p>
        <w:p w14:paraId="1C71023A" w14:textId="32742ADE" w:rsidR="00231BAD" w:rsidDel="00C44452" w:rsidRDefault="00400DDB">
          <w:pPr>
            <w:pStyle w:val="TM1"/>
            <w:tabs>
              <w:tab w:val="right" w:leader="dot" w:pos="9026"/>
            </w:tabs>
            <w:rPr>
              <w:del w:id="70" w:author="julien navaux" w:date="2020-12-30T11:02:00Z"/>
              <w:noProof/>
            </w:rPr>
          </w:pPr>
          <w:del w:id="71" w:author="julien navaux" w:date="2020-12-30T11:02:00Z">
            <w:r w:rsidDel="00C44452">
              <w:rPr>
                <w:noProof/>
              </w:rPr>
              <w:fldChar w:fldCharType="begin"/>
            </w:r>
            <w:r w:rsidDel="00C44452">
              <w:rPr>
                <w:noProof/>
              </w:rPr>
              <w:delInstrText xml:space="preserve"> HYPERLINK \l "_Toc33671" \h </w:delInstrText>
            </w:r>
            <w:r w:rsidDel="00C44452">
              <w:rPr>
                <w:noProof/>
              </w:rPr>
              <w:fldChar w:fldCharType="separate"/>
            </w:r>
          </w:del>
          <w:ins w:id="72" w:author="julien navaux" w:date="2020-12-30T11:02:00Z">
            <w:r w:rsidR="00C44452">
              <w:rPr>
                <w:b/>
                <w:bCs/>
                <w:noProof/>
              </w:rPr>
              <w:t>Erreur! Référence de lien hypertexte non valide.</w:t>
            </w:r>
          </w:ins>
          <w:del w:id="73" w:author="julien navaux" w:date="2020-12-30T11:02:00Z">
            <w:r w:rsidDel="00C44452">
              <w:rPr>
                <w:noProof/>
                <w:color w:val="0000FF"/>
                <w:sz w:val="24"/>
              </w:rPr>
              <w:delText>2 Methods, data and measures</w:delText>
            </w:r>
            <w:r w:rsidDel="00C44452">
              <w:rPr>
                <w:noProof/>
              </w:rPr>
              <w:tab/>
            </w:r>
            <w:r w:rsidDel="00C44452">
              <w:rPr>
                <w:noProof/>
              </w:rPr>
              <w:fldChar w:fldCharType="begin"/>
            </w:r>
            <w:r w:rsidDel="00C44452">
              <w:rPr>
                <w:noProof/>
              </w:rPr>
              <w:delInstrText>PAGEREF _Toc33671 \h</w:delInstrText>
            </w:r>
            <w:r w:rsidDel="00C44452">
              <w:rPr>
                <w:noProof/>
              </w:rPr>
            </w:r>
            <w:r w:rsidDel="00C44452">
              <w:rPr>
                <w:noProof/>
              </w:rPr>
              <w:fldChar w:fldCharType="separate"/>
            </w:r>
            <w:r w:rsidDel="00C44452">
              <w:rPr>
                <w:noProof/>
                <w:sz w:val="24"/>
              </w:rPr>
              <w:delText>5</w:delText>
            </w:r>
            <w:r w:rsidDel="00C44452">
              <w:rPr>
                <w:noProof/>
              </w:rPr>
              <w:fldChar w:fldCharType="end"/>
            </w:r>
            <w:r w:rsidDel="00C44452">
              <w:rPr>
                <w:noProof/>
              </w:rPr>
              <w:fldChar w:fldCharType="end"/>
            </w:r>
          </w:del>
        </w:p>
        <w:p w14:paraId="366F36C0" w14:textId="06D0EC83" w:rsidR="00231BAD" w:rsidDel="00C44452" w:rsidRDefault="00400DDB">
          <w:pPr>
            <w:pStyle w:val="TM2"/>
            <w:tabs>
              <w:tab w:val="right" w:leader="dot" w:pos="9026"/>
            </w:tabs>
            <w:rPr>
              <w:del w:id="74" w:author="julien navaux" w:date="2020-12-30T11:02:00Z"/>
              <w:noProof/>
            </w:rPr>
          </w:pPr>
          <w:del w:id="75" w:author="julien navaux" w:date="2020-12-30T11:02:00Z">
            <w:r w:rsidDel="00C44452">
              <w:rPr>
                <w:noProof/>
              </w:rPr>
              <w:fldChar w:fldCharType="begin"/>
            </w:r>
            <w:r w:rsidDel="00C44452">
              <w:rPr>
                <w:noProof/>
              </w:rPr>
              <w:delInstrText xml:space="preserve"> HYPERLINK \l "_Toc33672" \h </w:delInstrText>
            </w:r>
            <w:r w:rsidDel="00C44452">
              <w:rPr>
                <w:noProof/>
              </w:rPr>
              <w:fldChar w:fldCharType="separate"/>
            </w:r>
          </w:del>
          <w:ins w:id="76" w:author="julien navaux" w:date="2020-12-30T11:02:00Z">
            <w:r w:rsidR="00C44452">
              <w:rPr>
                <w:b/>
                <w:bCs/>
                <w:noProof/>
              </w:rPr>
              <w:t>Erreur! Référence de lien hypertexte non valide.</w:t>
            </w:r>
          </w:ins>
          <w:del w:id="77" w:author="julien navaux" w:date="2020-12-30T11:02:00Z">
            <w:r w:rsidDel="00C44452">
              <w:rPr>
                <w:noProof/>
                <w:color w:val="0000FF"/>
                <w:sz w:val="24"/>
              </w:rPr>
              <w:delText>2.1 The National Transfer Method</w:delText>
            </w:r>
            <w:r w:rsidDel="00C44452">
              <w:rPr>
                <w:noProof/>
              </w:rPr>
              <w:tab/>
            </w:r>
            <w:r w:rsidDel="00C44452">
              <w:rPr>
                <w:noProof/>
              </w:rPr>
              <w:fldChar w:fldCharType="begin"/>
            </w:r>
            <w:r w:rsidDel="00C44452">
              <w:rPr>
                <w:noProof/>
              </w:rPr>
              <w:delInstrText>PAGEREF _Toc33672 \h</w:delInstrText>
            </w:r>
            <w:r w:rsidDel="00C44452">
              <w:rPr>
                <w:noProof/>
              </w:rPr>
            </w:r>
            <w:r w:rsidDel="00C44452">
              <w:rPr>
                <w:noProof/>
              </w:rPr>
              <w:fldChar w:fldCharType="separate"/>
            </w:r>
            <w:r w:rsidDel="00C44452">
              <w:rPr>
                <w:noProof/>
                <w:sz w:val="24"/>
              </w:rPr>
              <w:delText>6</w:delText>
            </w:r>
            <w:r w:rsidDel="00C44452">
              <w:rPr>
                <w:noProof/>
              </w:rPr>
              <w:fldChar w:fldCharType="end"/>
            </w:r>
            <w:r w:rsidDel="00C44452">
              <w:rPr>
                <w:noProof/>
              </w:rPr>
              <w:fldChar w:fldCharType="end"/>
            </w:r>
          </w:del>
        </w:p>
        <w:p w14:paraId="639428C2" w14:textId="6F38A4C4" w:rsidR="00231BAD" w:rsidDel="00C44452" w:rsidRDefault="00400DDB">
          <w:pPr>
            <w:pStyle w:val="TM2"/>
            <w:tabs>
              <w:tab w:val="right" w:leader="dot" w:pos="9026"/>
            </w:tabs>
            <w:rPr>
              <w:del w:id="78" w:author="julien navaux" w:date="2020-12-30T11:02:00Z"/>
              <w:noProof/>
            </w:rPr>
          </w:pPr>
          <w:del w:id="79" w:author="julien navaux" w:date="2020-12-30T11:02:00Z">
            <w:r w:rsidDel="00C44452">
              <w:rPr>
                <w:noProof/>
              </w:rPr>
              <w:fldChar w:fldCharType="begin"/>
            </w:r>
            <w:r w:rsidDel="00C44452">
              <w:rPr>
                <w:noProof/>
              </w:rPr>
              <w:delInstrText xml:space="preserve"> HYPERLINK \l "_Toc33673" \h </w:delInstrText>
            </w:r>
            <w:r w:rsidDel="00C44452">
              <w:rPr>
                <w:noProof/>
              </w:rPr>
              <w:fldChar w:fldCharType="separate"/>
            </w:r>
          </w:del>
          <w:ins w:id="80" w:author="julien navaux" w:date="2020-12-30T11:02:00Z">
            <w:r w:rsidR="00C44452">
              <w:rPr>
                <w:b/>
                <w:bCs/>
                <w:noProof/>
              </w:rPr>
              <w:t>Erreur! Référence de lien hypertexte non valide.</w:t>
            </w:r>
          </w:ins>
          <w:del w:id="81" w:author="julien navaux" w:date="2020-12-30T11:02:00Z">
            <w:r w:rsidDel="00C44452">
              <w:rPr>
                <w:noProof/>
                <w:color w:val="0000FF"/>
                <w:sz w:val="24"/>
              </w:rPr>
              <w:delText>2.2 Measures and analytical strategy</w:delText>
            </w:r>
            <w:r w:rsidDel="00C44452">
              <w:rPr>
                <w:noProof/>
              </w:rPr>
              <w:tab/>
            </w:r>
            <w:r w:rsidDel="00C44452">
              <w:rPr>
                <w:noProof/>
              </w:rPr>
              <w:fldChar w:fldCharType="begin"/>
            </w:r>
            <w:r w:rsidDel="00C44452">
              <w:rPr>
                <w:noProof/>
              </w:rPr>
              <w:delInstrText>PAGEREF _Toc33673 \h</w:delInstrText>
            </w:r>
            <w:r w:rsidDel="00C44452">
              <w:rPr>
                <w:noProof/>
              </w:rPr>
            </w:r>
            <w:r w:rsidDel="00C44452">
              <w:rPr>
                <w:noProof/>
              </w:rPr>
              <w:fldChar w:fldCharType="separate"/>
            </w:r>
            <w:r w:rsidDel="00C44452">
              <w:rPr>
                <w:noProof/>
                <w:sz w:val="24"/>
              </w:rPr>
              <w:delText>8</w:delText>
            </w:r>
            <w:r w:rsidDel="00C44452">
              <w:rPr>
                <w:noProof/>
              </w:rPr>
              <w:fldChar w:fldCharType="end"/>
            </w:r>
            <w:r w:rsidDel="00C44452">
              <w:rPr>
                <w:noProof/>
              </w:rPr>
              <w:fldChar w:fldCharType="end"/>
            </w:r>
          </w:del>
        </w:p>
        <w:p w14:paraId="45EC7F7B" w14:textId="43CE9276" w:rsidR="00231BAD" w:rsidDel="00C44452" w:rsidRDefault="00400DDB">
          <w:pPr>
            <w:pStyle w:val="TM2"/>
            <w:tabs>
              <w:tab w:val="right" w:leader="dot" w:pos="9026"/>
            </w:tabs>
            <w:rPr>
              <w:del w:id="82" w:author="julien navaux" w:date="2020-12-30T11:02:00Z"/>
              <w:noProof/>
            </w:rPr>
          </w:pPr>
          <w:del w:id="83" w:author="julien navaux" w:date="2020-12-30T11:02:00Z">
            <w:r w:rsidDel="00C44452">
              <w:rPr>
                <w:noProof/>
              </w:rPr>
              <w:fldChar w:fldCharType="begin"/>
            </w:r>
            <w:r w:rsidDel="00C44452">
              <w:rPr>
                <w:noProof/>
              </w:rPr>
              <w:delInstrText xml:space="preserve"> HYPERLINK \l "_Toc33674" \h </w:delInstrText>
            </w:r>
            <w:r w:rsidDel="00C44452">
              <w:rPr>
                <w:noProof/>
              </w:rPr>
              <w:fldChar w:fldCharType="separate"/>
            </w:r>
          </w:del>
          <w:ins w:id="84" w:author="julien navaux" w:date="2020-12-30T11:02:00Z">
            <w:r w:rsidR="00C44452">
              <w:rPr>
                <w:b/>
                <w:bCs/>
                <w:noProof/>
              </w:rPr>
              <w:t>Erreur! Référence de lien hypertexte non valide.</w:t>
            </w:r>
          </w:ins>
          <w:del w:id="85" w:author="julien navaux" w:date="2020-12-30T11:02:00Z">
            <w:r w:rsidDel="00C44452">
              <w:rPr>
                <w:noProof/>
                <w:color w:val="0000FF"/>
                <w:sz w:val="24"/>
              </w:rPr>
              <w:delText>2.3 The Model of Continuous Changes</w:delText>
            </w:r>
            <w:r w:rsidDel="00C44452">
              <w:rPr>
                <w:noProof/>
              </w:rPr>
              <w:tab/>
            </w:r>
            <w:r w:rsidDel="00C44452">
              <w:rPr>
                <w:noProof/>
              </w:rPr>
              <w:fldChar w:fldCharType="begin"/>
            </w:r>
            <w:r w:rsidDel="00C44452">
              <w:rPr>
                <w:noProof/>
              </w:rPr>
              <w:delInstrText>PAGEREF _Toc33674 \h</w:delInstrText>
            </w:r>
            <w:r w:rsidDel="00C44452">
              <w:rPr>
                <w:noProof/>
              </w:rPr>
            </w:r>
            <w:r w:rsidDel="00C44452">
              <w:rPr>
                <w:noProof/>
              </w:rPr>
              <w:fldChar w:fldCharType="separate"/>
            </w:r>
            <w:r w:rsidDel="00C44452">
              <w:rPr>
                <w:noProof/>
                <w:sz w:val="24"/>
              </w:rPr>
              <w:delText>9</w:delText>
            </w:r>
            <w:r w:rsidDel="00C44452">
              <w:rPr>
                <w:noProof/>
              </w:rPr>
              <w:fldChar w:fldCharType="end"/>
            </w:r>
            <w:r w:rsidDel="00C44452">
              <w:rPr>
                <w:noProof/>
              </w:rPr>
              <w:fldChar w:fldCharType="end"/>
            </w:r>
          </w:del>
        </w:p>
        <w:p w14:paraId="1CE365D5" w14:textId="2C416638" w:rsidR="00231BAD" w:rsidDel="00C44452" w:rsidRDefault="00400DDB">
          <w:pPr>
            <w:pStyle w:val="TM1"/>
            <w:tabs>
              <w:tab w:val="right" w:leader="dot" w:pos="9026"/>
            </w:tabs>
            <w:rPr>
              <w:del w:id="86" w:author="julien navaux" w:date="2020-12-30T11:02:00Z"/>
              <w:noProof/>
            </w:rPr>
          </w:pPr>
          <w:del w:id="87" w:author="julien navaux" w:date="2020-12-30T11:02:00Z">
            <w:r w:rsidDel="00C44452">
              <w:rPr>
                <w:noProof/>
              </w:rPr>
              <w:fldChar w:fldCharType="begin"/>
            </w:r>
            <w:r w:rsidDel="00C44452">
              <w:rPr>
                <w:noProof/>
              </w:rPr>
              <w:delInstrText xml:space="preserve"> HYPERLINK \l "_Toc33675" \h </w:delInstrText>
            </w:r>
            <w:r w:rsidDel="00C44452">
              <w:rPr>
                <w:noProof/>
              </w:rPr>
              <w:fldChar w:fldCharType="separate"/>
            </w:r>
          </w:del>
          <w:ins w:id="88" w:author="julien navaux" w:date="2020-12-30T11:02:00Z">
            <w:r w:rsidR="00C44452">
              <w:rPr>
                <w:b/>
                <w:bCs/>
                <w:noProof/>
              </w:rPr>
              <w:t>Erreur! Référence de lien hypertexte non valide.</w:t>
            </w:r>
          </w:ins>
          <w:del w:id="89" w:author="julien navaux" w:date="2020-12-30T11:02:00Z">
            <w:r w:rsidDel="00C44452">
              <w:rPr>
                <w:noProof/>
                <w:color w:val="0000FF"/>
                <w:sz w:val="24"/>
              </w:rPr>
              <w:delText>3 Results and analysis</w:delText>
            </w:r>
            <w:r w:rsidDel="00C44452">
              <w:rPr>
                <w:noProof/>
              </w:rPr>
              <w:tab/>
            </w:r>
            <w:r w:rsidDel="00C44452">
              <w:rPr>
                <w:noProof/>
              </w:rPr>
              <w:fldChar w:fldCharType="begin"/>
            </w:r>
            <w:r w:rsidDel="00C44452">
              <w:rPr>
                <w:noProof/>
              </w:rPr>
              <w:delInstrText>PAGEREF _Toc33675 \h</w:delInstrText>
            </w:r>
            <w:r w:rsidDel="00C44452">
              <w:rPr>
                <w:noProof/>
              </w:rPr>
            </w:r>
            <w:r w:rsidDel="00C44452">
              <w:rPr>
                <w:noProof/>
              </w:rPr>
              <w:fldChar w:fldCharType="separate"/>
            </w:r>
            <w:r w:rsidDel="00C44452">
              <w:rPr>
                <w:noProof/>
                <w:sz w:val="24"/>
              </w:rPr>
              <w:delText>11</w:delText>
            </w:r>
            <w:r w:rsidDel="00C44452">
              <w:rPr>
                <w:noProof/>
              </w:rPr>
              <w:fldChar w:fldCharType="end"/>
            </w:r>
            <w:r w:rsidDel="00C44452">
              <w:rPr>
                <w:noProof/>
              </w:rPr>
              <w:fldChar w:fldCharType="end"/>
            </w:r>
          </w:del>
        </w:p>
        <w:p w14:paraId="5AC64F2E" w14:textId="3708E264" w:rsidR="00231BAD" w:rsidDel="00C44452" w:rsidRDefault="00400DDB">
          <w:pPr>
            <w:pStyle w:val="TM2"/>
            <w:tabs>
              <w:tab w:val="right" w:leader="dot" w:pos="9026"/>
            </w:tabs>
            <w:rPr>
              <w:del w:id="90" w:author="julien navaux" w:date="2020-12-30T11:02:00Z"/>
              <w:noProof/>
            </w:rPr>
          </w:pPr>
          <w:del w:id="91" w:author="julien navaux" w:date="2020-12-30T11:02:00Z">
            <w:r w:rsidDel="00C44452">
              <w:rPr>
                <w:noProof/>
              </w:rPr>
              <w:fldChar w:fldCharType="begin"/>
            </w:r>
            <w:r w:rsidDel="00C44452">
              <w:rPr>
                <w:noProof/>
              </w:rPr>
              <w:delInstrText xml:space="preserve"> HYPERLINK \l "_Toc33676" \h </w:delInstrText>
            </w:r>
            <w:r w:rsidDel="00C44452">
              <w:rPr>
                <w:noProof/>
              </w:rPr>
              <w:fldChar w:fldCharType="separate"/>
            </w:r>
          </w:del>
          <w:ins w:id="92" w:author="julien navaux" w:date="2020-12-30T11:02:00Z">
            <w:r w:rsidR="00C44452">
              <w:rPr>
                <w:b/>
                <w:bCs/>
                <w:noProof/>
              </w:rPr>
              <w:t>Erreur! Référence de lien hypertexte non valide.</w:t>
            </w:r>
          </w:ins>
          <w:del w:id="93" w:author="julien navaux" w:date="2020-12-30T11:02:00Z">
            <w:r w:rsidDel="00C44452">
              <w:rPr>
                <w:noProof/>
                <w:color w:val="0000FF"/>
                <w:sz w:val="24"/>
              </w:rPr>
              <w:delText>3.1 Age profile of public transfers</w:delText>
            </w:r>
            <w:r w:rsidDel="00C44452">
              <w:rPr>
                <w:noProof/>
              </w:rPr>
              <w:tab/>
            </w:r>
            <w:r w:rsidDel="00C44452">
              <w:rPr>
                <w:noProof/>
              </w:rPr>
              <w:fldChar w:fldCharType="begin"/>
            </w:r>
            <w:r w:rsidDel="00C44452">
              <w:rPr>
                <w:noProof/>
              </w:rPr>
              <w:delInstrText>PAGEREF _Toc33676 \h</w:delInstrText>
            </w:r>
            <w:r w:rsidDel="00C44452">
              <w:rPr>
                <w:noProof/>
              </w:rPr>
            </w:r>
            <w:r w:rsidDel="00C44452">
              <w:rPr>
                <w:noProof/>
              </w:rPr>
              <w:fldChar w:fldCharType="separate"/>
            </w:r>
            <w:r w:rsidDel="00C44452">
              <w:rPr>
                <w:noProof/>
                <w:sz w:val="24"/>
              </w:rPr>
              <w:delText>11</w:delText>
            </w:r>
            <w:r w:rsidDel="00C44452">
              <w:rPr>
                <w:noProof/>
              </w:rPr>
              <w:fldChar w:fldCharType="end"/>
            </w:r>
            <w:r w:rsidDel="00C44452">
              <w:rPr>
                <w:noProof/>
              </w:rPr>
              <w:fldChar w:fldCharType="end"/>
            </w:r>
          </w:del>
        </w:p>
        <w:p w14:paraId="04D87766" w14:textId="765A8F39" w:rsidR="00231BAD" w:rsidDel="00C44452" w:rsidRDefault="00400DDB">
          <w:pPr>
            <w:pStyle w:val="TM2"/>
            <w:tabs>
              <w:tab w:val="right" w:leader="dot" w:pos="9026"/>
            </w:tabs>
            <w:rPr>
              <w:del w:id="94" w:author="julien navaux" w:date="2020-12-30T11:02:00Z"/>
              <w:noProof/>
            </w:rPr>
          </w:pPr>
          <w:del w:id="95" w:author="julien navaux" w:date="2020-12-30T11:02:00Z">
            <w:r w:rsidDel="00C44452">
              <w:rPr>
                <w:noProof/>
              </w:rPr>
              <w:fldChar w:fldCharType="begin"/>
            </w:r>
            <w:r w:rsidDel="00C44452">
              <w:rPr>
                <w:noProof/>
              </w:rPr>
              <w:delInstrText xml:space="preserve"> HYPERLINK \l "_Toc33677" \h </w:delInstrText>
            </w:r>
            <w:r w:rsidDel="00C44452">
              <w:rPr>
                <w:noProof/>
              </w:rPr>
              <w:fldChar w:fldCharType="separate"/>
            </w:r>
          </w:del>
          <w:ins w:id="96" w:author="julien navaux" w:date="2020-12-30T11:02:00Z">
            <w:r w:rsidR="00C44452">
              <w:rPr>
                <w:b/>
                <w:bCs/>
                <w:noProof/>
              </w:rPr>
              <w:t>Erreur! Référence de lien hypertexte non valide.</w:t>
            </w:r>
          </w:ins>
          <w:del w:id="97" w:author="julien navaux" w:date="2020-12-30T11:02:00Z">
            <w:r w:rsidDel="00C44452">
              <w:rPr>
                <w:noProof/>
                <w:color w:val="0000FF"/>
                <w:sz w:val="24"/>
              </w:rPr>
              <w:delText>3.2 Trends in Crude transfers</w:delText>
            </w:r>
            <w:r w:rsidDel="00C44452">
              <w:rPr>
                <w:noProof/>
              </w:rPr>
              <w:tab/>
            </w:r>
            <w:r w:rsidDel="00C44452">
              <w:rPr>
                <w:noProof/>
              </w:rPr>
              <w:fldChar w:fldCharType="begin"/>
            </w:r>
            <w:r w:rsidDel="00C44452">
              <w:rPr>
                <w:noProof/>
              </w:rPr>
              <w:delInstrText>PAGEREF _Toc33677 \h</w:delInstrText>
            </w:r>
            <w:r w:rsidDel="00C44452">
              <w:rPr>
                <w:noProof/>
              </w:rPr>
            </w:r>
            <w:r w:rsidDel="00C44452">
              <w:rPr>
                <w:noProof/>
              </w:rPr>
              <w:fldChar w:fldCharType="separate"/>
            </w:r>
            <w:r w:rsidDel="00C44452">
              <w:rPr>
                <w:noProof/>
                <w:sz w:val="24"/>
              </w:rPr>
              <w:delText>12</w:delText>
            </w:r>
            <w:r w:rsidDel="00C44452">
              <w:rPr>
                <w:noProof/>
              </w:rPr>
              <w:fldChar w:fldCharType="end"/>
            </w:r>
            <w:r w:rsidDel="00C44452">
              <w:rPr>
                <w:noProof/>
              </w:rPr>
              <w:fldChar w:fldCharType="end"/>
            </w:r>
          </w:del>
        </w:p>
        <w:p w14:paraId="7F6935CE" w14:textId="1F4B9876" w:rsidR="00231BAD" w:rsidDel="00C44452" w:rsidRDefault="00400DDB">
          <w:pPr>
            <w:pStyle w:val="TM2"/>
            <w:tabs>
              <w:tab w:val="right" w:leader="dot" w:pos="9026"/>
            </w:tabs>
            <w:rPr>
              <w:del w:id="98" w:author="julien navaux" w:date="2020-12-30T11:02:00Z"/>
              <w:noProof/>
            </w:rPr>
          </w:pPr>
          <w:del w:id="99" w:author="julien navaux" w:date="2020-12-30T11:02:00Z">
            <w:r w:rsidDel="00C44452">
              <w:rPr>
                <w:noProof/>
              </w:rPr>
              <w:fldChar w:fldCharType="begin"/>
            </w:r>
            <w:r w:rsidDel="00C44452">
              <w:rPr>
                <w:noProof/>
              </w:rPr>
              <w:delInstrText xml:space="preserve"> HYPERLINK \l "_Toc33678" \h </w:delInstrText>
            </w:r>
            <w:r w:rsidDel="00C44452">
              <w:rPr>
                <w:noProof/>
              </w:rPr>
              <w:fldChar w:fldCharType="separate"/>
            </w:r>
          </w:del>
          <w:ins w:id="100" w:author="julien navaux" w:date="2020-12-30T11:02:00Z">
            <w:r w:rsidR="00C44452">
              <w:rPr>
                <w:b/>
                <w:bCs/>
                <w:noProof/>
              </w:rPr>
              <w:t>Erreur! Référence de lien hypertexte non valide.</w:t>
            </w:r>
          </w:ins>
          <w:del w:id="101" w:author="julien navaux" w:date="2020-12-30T11:02:00Z">
            <w:r w:rsidDel="00C44452">
              <w:rPr>
                <w:noProof/>
                <w:color w:val="0000FF"/>
                <w:sz w:val="24"/>
              </w:rPr>
              <w:delText>3.3 Decomposing the Immigrant Surplus</w:delText>
            </w:r>
            <w:r w:rsidDel="00C44452">
              <w:rPr>
                <w:noProof/>
              </w:rPr>
              <w:tab/>
            </w:r>
            <w:r w:rsidDel="00C44452">
              <w:rPr>
                <w:noProof/>
              </w:rPr>
              <w:fldChar w:fldCharType="begin"/>
            </w:r>
            <w:r w:rsidDel="00C44452">
              <w:rPr>
                <w:noProof/>
              </w:rPr>
              <w:delInstrText>PAGEREF _Toc33678 \h</w:delInstrText>
            </w:r>
            <w:r w:rsidDel="00C44452">
              <w:rPr>
                <w:noProof/>
              </w:rPr>
            </w:r>
            <w:r w:rsidDel="00C44452">
              <w:rPr>
                <w:noProof/>
              </w:rPr>
              <w:fldChar w:fldCharType="separate"/>
            </w:r>
            <w:r w:rsidDel="00C44452">
              <w:rPr>
                <w:noProof/>
                <w:sz w:val="24"/>
              </w:rPr>
              <w:delText>15</w:delText>
            </w:r>
            <w:r w:rsidDel="00C44452">
              <w:rPr>
                <w:noProof/>
              </w:rPr>
              <w:fldChar w:fldCharType="end"/>
            </w:r>
            <w:r w:rsidDel="00C44452">
              <w:rPr>
                <w:noProof/>
              </w:rPr>
              <w:fldChar w:fldCharType="end"/>
            </w:r>
          </w:del>
        </w:p>
        <w:p w14:paraId="0242110F" w14:textId="43B77751" w:rsidR="00231BAD" w:rsidDel="00C44452" w:rsidRDefault="00400DDB">
          <w:pPr>
            <w:pStyle w:val="TM1"/>
            <w:tabs>
              <w:tab w:val="right" w:leader="dot" w:pos="9026"/>
            </w:tabs>
            <w:rPr>
              <w:del w:id="102" w:author="julien navaux" w:date="2020-12-30T11:02:00Z"/>
              <w:noProof/>
            </w:rPr>
          </w:pPr>
          <w:del w:id="103" w:author="julien navaux" w:date="2020-12-30T11:02:00Z">
            <w:r w:rsidDel="00C44452">
              <w:rPr>
                <w:noProof/>
              </w:rPr>
              <w:fldChar w:fldCharType="begin"/>
            </w:r>
            <w:r w:rsidDel="00C44452">
              <w:rPr>
                <w:noProof/>
              </w:rPr>
              <w:delInstrText xml:space="preserve"> HYPERLINK \l "_Toc33679" \h </w:delInstrText>
            </w:r>
            <w:r w:rsidDel="00C44452">
              <w:rPr>
                <w:noProof/>
              </w:rPr>
              <w:fldChar w:fldCharType="separate"/>
            </w:r>
          </w:del>
          <w:ins w:id="104" w:author="julien navaux" w:date="2020-12-30T11:02:00Z">
            <w:r w:rsidR="00C44452">
              <w:rPr>
                <w:b/>
                <w:bCs/>
                <w:noProof/>
              </w:rPr>
              <w:t>Erreur! Référence de lien hypertexte non valide.</w:t>
            </w:r>
          </w:ins>
          <w:del w:id="105" w:author="julien navaux" w:date="2020-12-30T11:02:00Z">
            <w:r w:rsidDel="00C44452">
              <w:rPr>
                <w:noProof/>
                <w:color w:val="0000FF"/>
                <w:sz w:val="24"/>
              </w:rPr>
              <w:delText>4 Dicussion and final remarks</w:delText>
            </w:r>
            <w:r w:rsidDel="00C44452">
              <w:rPr>
                <w:noProof/>
              </w:rPr>
              <w:tab/>
            </w:r>
            <w:r w:rsidDel="00C44452">
              <w:rPr>
                <w:noProof/>
              </w:rPr>
              <w:fldChar w:fldCharType="begin"/>
            </w:r>
            <w:r w:rsidDel="00C44452">
              <w:rPr>
                <w:noProof/>
              </w:rPr>
              <w:delInstrText>PAGEREF _Toc33679 \h</w:delInstrText>
            </w:r>
            <w:r w:rsidDel="00C44452">
              <w:rPr>
                <w:noProof/>
              </w:rPr>
            </w:r>
            <w:r w:rsidDel="00C44452">
              <w:rPr>
                <w:noProof/>
              </w:rPr>
              <w:fldChar w:fldCharType="separate"/>
            </w:r>
            <w:r w:rsidDel="00C44452">
              <w:rPr>
                <w:noProof/>
                <w:sz w:val="24"/>
              </w:rPr>
              <w:delText>19</w:delText>
            </w:r>
            <w:r w:rsidDel="00C44452">
              <w:rPr>
                <w:noProof/>
              </w:rPr>
              <w:fldChar w:fldCharType="end"/>
            </w:r>
            <w:r w:rsidDel="00C44452">
              <w:rPr>
                <w:noProof/>
              </w:rPr>
              <w:fldChar w:fldCharType="end"/>
            </w:r>
          </w:del>
        </w:p>
        <w:p w14:paraId="3B950B3F" w14:textId="12499BBA" w:rsidR="00231BAD" w:rsidDel="00C44452" w:rsidRDefault="00400DDB">
          <w:pPr>
            <w:pStyle w:val="TM2"/>
            <w:tabs>
              <w:tab w:val="right" w:leader="dot" w:pos="9026"/>
            </w:tabs>
            <w:rPr>
              <w:del w:id="106" w:author="julien navaux" w:date="2020-12-30T11:02:00Z"/>
              <w:noProof/>
            </w:rPr>
          </w:pPr>
          <w:del w:id="107" w:author="julien navaux" w:date="2020-12-30T11:02:00Z">
            <w:r w:rsidDel="00C44452">
              <w:rPr>
                <w:noProof/>
              </w:rPr>
              <w:fldChar w:fldCharType="begin"/>
            </w:r>
            <w:r w:rsidDel="00C44452">
              <w:rPr>
                <w:noProof/>
              </w:rPr>
              <w:delInstrText xml:space="preserve"> HYPERLINK \l "_Toc33680" \h </w:delInstrText>
            </w:r>
            <w:r w:rsidDel="00C44452">
              <w:rPr>
                <w:noProof/>
              </w:rPr>
              <w:fldChar w:fldCharType="separate"/>
            </w:r>
          </w:del>
          <w:ins w:id="108" w:author="julien navaux" w:date="2020-12-30T11:02:00Z">
            <w:r w:rsidR="00C44452">
              <w:rPr>
                <w:b/>
                <w:bCs/>
                <w:noProof/>
              </w:rPr>
              <w:t>Erreur! Référence de lien hypertexte non valide.</w:t>
            </w:r>
          </w:ins>
          <w:del w:id="109" w:author="julien navaux" w:date="2020-12-30T11:02:00Z">
            <w:r w:rsidDel="00C44452">
              <w:rPr>
                <w:noProof/>
                <w:color w:val="0000FF"/>
                <w:sz w:val="24"/>
              </w:rPr>
              <w:delText>4.1 Source of income gap</w:delText>
            </w:r>
            <w:r w:rsidDel="00C44452">
              <w:rPr>
                <w:noProof/>
              </w:rPr>
              <w:tab/>
            </w:r>
            <w:r w:rsidDel="00C44452">
              <w:rPr>
                <w:noProof/>
              </w:rPr>
              <w:fldChar w:fldCharType="begin"/>
            </w:r>
            <w:r w:rsidDel="00C44452">
              <w:rPr>
                <w:noProof/>
              </w:rPr>
              <w:delInstrText>PAGEREF _Toc33680 \h</w:delInstrText>
            </w:r>
            <w:r w:rsidDel="00C44452">
              <w:rPr>
                <w:noProof/>
              </w:rPr>
            </w:r>
            <w:r w:rsidDel="00C44452">
              <w:rPr>
                <w:noProof/>
              </w:rPr>
              <w:fldChar w:fldCharType="separate"/>
            </w:r>
            <w:r w:rsidDel="00C44452">
              <w:rPr>
                <w:noProof/>
                <w:sz w:val="24"/>
              </w:rPr>
              <w:delText>19</w:delText>
            </w:r>
            <w:r w:rsidDel="00C44452">
              <w:rPr>
                <w:noProof/>
              </w:rPr>
              <w:fldChar w:fldCharType="end"/>
            </w:r>
            <w:r w:rsidDel="00C44452">
              <w:rPr>
                <w:noProof/>
              </w:rPr>
              <w:fldChar w:fldCharType="end"/>
            </w:r>
          </w:del>
        </w:p>
        <w:p w14:paraId="5FDD3C77" w14:textId="59E594DA" w:rsidR="00231BAD" w:rsidDel="00C44452" w:rsidRDefault="00400DDB">
          <w:pPr>
            <w:pStyle w:val="TM2"/>
            <w:tabs>
              <w:tab w:val="right" w:leader="dot" w:pos="9026"/>
            </w:tabs>
            <w:rPr>
              <w:del w:id="110" w:author="julien navaux" w:date="2020-12-30T11:02:00Z"/>
              <w:noProof/>
            </w:rPr>
          </w:pPr>
          <w:del w:id="111" w:author="julien navaux" w:date="2020-12-30T11:02:00Z">
            <w:r w:rsidDel="00C44452">
              <w:rPr>
                <w:noProof/>
              </w:rPr>
              <w:fldChar w:fldCharType="begin"/>
            </w:r>
            <w:r w:rsidDel="00C44452">
              <w:rPr>
                <w:noProof/>
              </w:rPr>
              <w:delInstrText xml:space="preserve"> HYPERLINK \l "_Toc33681" \h </w:delInstrText>
            </w:r>
            <w:r w:rsidDel="00C44452">
              <w:rPr>
                <w:noProof/>
              </w:rPr>
              <w:fldChar w:fldCharType="separate"/>
            </w:r>
          </w:del>
          <w:ins w:id="112" w:author="julien navaux" w:date="2020-12-30T11:02:00Z">
            <w:r w:rsidR="00C44452">
              <w:rPr>
                <w:b/>
                <w:bCs/>
                <w:noProof/>
              </w:rPr>
              <w:t>Erreur! Référence de lien hypertexte non valide.</w:t>
            </w:r>
          </w:ins>
          <w:del w:id="113" w:author="julien navaux" w:date="2020-12-30T11:02:00Z">
            <w:r w:rsidDel="00C44452">
              <w:rPr>
                <w:noProof/>
                <w:color w:val="0000FF"/>
                <w:sz w:val="24"/>
              </w:rPr>
              <w:delText>4.2 Limitations and future research</w:delText>
            </w:r>
            <w:r w:rsidDel="00C44452">
              <w:rPr>
                <w:noProof/>
              </w:rPr>
              <w:tab/>
            </w:r>
            <w:r w:rsidDel="00C44452">
              <w:rPr>
                <w:noProof/>
              </w:rPr>
              <w:fldChar w:fldCharType="begin"/>
            </w:r>
            <w:r w:rsidDel="00C44452">
              <w:rPr>
                <w:noProof/>
              </w:rPr>
              <w:delInstrText>PAGEREF _Toc33681 \h</w:delInstrText>
            </w:r>
            <w:r w:rsidDel="00C44452">
              <w:rPr>
                <w:noProof/>
              </w:rPr>
            </w:r>
            <w:r w:rsidDel="00C44452">
              <w:rPr>
                <w:noProof/>
              </w:rPr>
              <w:fldChar w:fldCharType="separate"/>
            </w:r>
            <w:r w:rsidDel="00C44452">
              <w:rPr>
                <w:noProof/>
                <w:sz w:val="24"/>
              </w:rPr>
              <w:delText>21</w:delText>
            </w:r>
            <w:r w:rsidDel="00C44452">
              <w:rPr>
                <w:noProof/>
              </w:rPr>
              <w:fldChar w:fldCharType="end"/>
            </w:r>
            <w:r w:rsidDel="00C44452">
              <w:rPr>
                <w:noProof/>
              </w:rPr>
              <w:fldChar w:fldCharType="end"/>
            </w:r>
          </w:del>
        </w:p>
        <w:p w14:paraId="45658423" w14:textId="40473CFD" w:rsidR="00231BAD" w:rsidDel="00C44452" w:rsidRDefault="00400DDB">
          <w:pPr>
            <w:pStyle w:val="TM2"/>
            <w:tabs>
              <w:tab w:val="right" w:leader="dot" w:pos="9026"/>
            </w:tabs>
            <w:rPr>
              <w:del w:id="114" w:author="julien navaux" w:date="2020-12-30T11:02:00Z"/>
              <w:noProof/>
            </w:rPr>
          </w:pPr>
          <w:del w:id="115" w:author="julien navaux" w:date="2020-12-30T11:02:00Z">
            <w:r w:rsidDel="00C44452">
              <w:rPr>
                <w:noProof/>
              </w:rPr>
              <w:fldChar w:fldCharType="begin"/>
            </w:r>
            <w:r w:rsidDel="00C44452">
              <w:rPr>
                <w:noProof/>
              </w:rPr>
              <w:delInstrText xml:space="preserve"> HYPERLINK \l "_Toc33682" \h </w:delInstrText>
            </w:r>
            <w:r w:rsidDel="00C44452">
              <w:rPr>
                <w:noProof/>
              </w:rPr>
              <w:fldChar w:fldCharType="separate"/>
            </w:r>
          </w:del>
          <w:ins w:id="116" w:author="julien navaux" w:date="2020-12-30T11:02:00Z">
            <w:r w:rsidR="00C44452">
              <w:rPr>
                <w:b/>
                <w:bCs/>
                <w:noProof/>
              </w:rPr>
              <w:t>Erreur! Référence de lien hypertexte non valide.</w:t>
            </w:r>
          </w:ins>
          <w:del w:id="117" w:author="julien navaux" w:date="2020-12-30T11:02:00Z">
            <w:r w:rsidDel="00C44452">
              <w:rPr>
                <w:noProof/>
                <w:color w:val="0000FF"/>
                <w:sz w:val="24"/>
              </w:rPr>
              <w:delText>4.3 Conclusion</w:delText>
            </w:r>
            <w:r w:rsidDel="00C44452">
              <w:rPr>
                <w:noProof/>
              </w:rPr>
              <w:tab/>
            </w:r>
            <w:r w:rsidDel="00C44452">
              <w:rPr>
                <w:noProof/>
              </w:rPr>
              <w:fldChar w:fldCharType="begin"/>
            </w:r>
            <w:r w:rsidDel="00C44452">
              <w:rPr>
                <w:noProof/>
              </w:rPr>
              <w:delInstrText>PAGEREF _Toc33682 \h</w:delInstrText>
            </w:r>
            <w:r w:rsidDel="00C44452">
              <w:rPr>
                <w:noProof/>
              </w:rPr>
            </w:r>
            <w:r w:rsidDel="00C44452">
              <w:rPr>
                <w:noProof/>
              </w:rPr>
              <w:fldChar w:fldCharType="separate"/>
            </w:r>
            <w:r w:rsidDel="00C44452">
              <w:rPr>
                <w:noProof/>
                <w:sz w:val="24"/>
              </w:rPr>
              <w:delText>22</w:delText>
            </w:r>
            <w:r w:rsidDel="00C44452">
              <w:rPr>
                <w:noProof/>
              </w:rPr>
              <w:fldChar w:fldCharType="end"/>
            </w:r>
            <w:r w:rsidDel="00C44452">
              <w:rPr>
                <w:noProof/>
              </w:rPr>
              <w:fldChar w:fldCharType="end"/>
            </w:r>
          </w:del>
        </w:p>
        <w:p w14:paraId="628B0390" w14:textId="56D820AA" w:rsidR="00231BAD" w:rsidDel="00C44452" w:rsidRDefault="00400DDB">
          <w:pPr>
            <w:pStyle w:val="TM1"/>
            <w:tabs>
              <w:tab w:val="right" w:leader="dot" w:pos="9026"/>
            </w:tabs>
            <w:rPr>
              <w:del w:id="118" w:author="julien navaux" w:date="2020-12-30T11:02:00Z"/>
              <w:noProof/>
            </w:rPr>
          </w:pPr>
          <w:del w:id="119" w:author="julien navaux" w:date="2020-12-30T11:02:00Z">
            <w:r w:rsidDel="00C44452">
              <w:rPr>
                <w:noProof/>
              </w:rPr>
              <w:fldChar w:fldCharType="begin"/>
            </w:r>
            <w:r w:rsidDel="00C44452">
              <w:rPr>
                <w:noProof/>
              </w:rPr>
              <w:delInstrText xml:space="preserve"> HYPERLINK \l "_Toc33683" \h </w:delInstrText>
            </w:r>
            <w:r w:rsidDel="00C44452">
              <w:rPr>
                <w:noProof/>
              </w:rPr>
              <w:fldChar w:fldCharType="separate"/>
            </w:r>
          </w:del>
          <w:ins w:id="120" w:author="julien navaux" w:date="2020-12-30T11:02:00Z">
            <w:r w:rsidR="00C44452">
              <w:rPr>
                <w:b/>
                <w:bCs/>
                <w:noProof/>
              </w:rPr>
              <w:t>Erreur! Référence de lien hypertexte non valide.</w:t>
            </w:r>
          </w:ins>
          <w:del w:id="121" w:author="julien navaux" w:date="2020-12-30T11:02:00Z">
            <w:r w:rsidDel="00C44452">
              <w:rPr>
                <w:noProof/>
                <w:color w:val="0000FF"/>
                <w:sz w:val="24"/>
              </w:rPr>
              <w:delText>References</w:delText>
            </w:r>
            <w:r w:rsidDel="00C44452">
              <w:rPr>
                <w:noProof/>
              </w:rPr>
              <w:tab/>
            </w:r>
            <w:r w:rsidDel="00C44452">
              <w:rPr>
                <w:noProof/>
              </w:rPr>
              <w:fldChar w:fldCharType="begin"/>
            </w:r>
            <w:r w:rsidDel="00C44452">
              <w:rPr>
                <w:noProof/>
              </w:rPr>
              <w:delInstrText>PAGEREF _Toc33683 \h</w:delInstrText>
            </w:r>
            <w:r w:rsidDel="00C44452">
              <w:rPr>
                <w:noProof/>
              </w:rPr>
            </w:r>
            <w:r w:rsidDel="00C44452">
              <w:rPr>
                <w:noProof/>
              </w:rPr>
              <w:fldChar w:fldCharType="separate"/>
            </w:r>
            <w:r w:rsidDel="00C44452">
              <w:rPr>
                <w:noProof/>
                <w:sz w:val="24"/>
              </w:rPr>
              <w:delText>23</w:delText>
            </w:r>
            <w:r w:rsidDel="00C44452">
              <w:rPr>
                <w:noProof/>
              </w:rPr>
              <w:fldChar w:fldCharType="end"/>
            </w:r>
            <w:r w:rsidDel="00C44452">
              <w:rPr>
                <w:noProof/>
              </w:rPr>
              <w:fldChar w:fldCharType="end"/>
            </w:r>
          </w:del>
        </w:p>
        <w:p w14:paraId="0A1484C8" w14:textId="77777777" w:rsidR="00231BAD" w:rsidRDefault="00400DDB">
          <w:r>
            <w:fldChar w:fldCharType="end"/>
          </w:r>
        </w:p>
      </w:sdtContent>
    </w:sdt>
    <w:p w14:paraId="50369B7C" w14:textId="77777777" w:rsidR="00231BAD" w:rsidRDefault="00400DDB">
      <w:pPr>
        <w:pStyle w:val="Titre1"/>
        <w:ind w:left="542" w:hanging="557"/>
      </w:pPr>
      <w:bookmarkStart w:id="122" w:name="_Toc60218558"/>
      <w:r>
        <w:t>Introduction</w:t>
      </w:r>
      <w:bookmarkEnd w:id="122"/>
    </w:p>
    <w:p w14:paraId="4AB55FAE" w14:textId="7CB8CAE5" w:rsidR="003430D2" w:rsidRDefault="00400DDB" w:rsidP="00BC29D1">
      <w:pPr>
        <w:spacing w:after="148"/>
        <w:ind w:left="-15"/>
        <w:rPr>
          <w:ins w:id="123" w:author="julien navaux" w:date="2020-12-30T11:52:00Z"/>
          <w:lang w:val="en-US"/>
        </w:rPr>
      </w:pPr>
      <w:del w:id="124" w:author="julien navaux" w:date="2020-12-30T11:53:00Z">
        <w:r w:rsidRPr="00C81D98" w:rsidDel="003430D2">
          <w:rPr>
            <w:lang w:val="en-US"/>
          </w:rPr>
          <w:delText xml:space="preserve">Migration </w:delText>
        </w:r>
      </w:del>
      <w:ins w:id="125" w:author="julien navaux" w:date="2020-12-30T11:53:00Z">
        <w:r w:rsidR="003430D2">
          <w:rPr>
            <w:lang w:val="en-US"/>
          </w:rPr>
          <w:t>Immigration</w:t>
        </w:r>
        <w:r w:rsidR="003430D2" w:rsidRPr="00C81D98">
          <w:rPr>
            <w:lang w:val="en-US"/>
          </w:rPr>
          <w:t xml:space="preserve"> </w:t>
        </w:r>
      </w:ins>
      <w:ins w:id="126" w:author="julien navaux" w:date="2020-12-30T11:52:00Z">
        <w:r w:rsidR="003430D2">
          <w:rPr>
            <w:lang w:val="en-US"/>
          </w:rPr>
          <w:t>has been</w:t>
        </w:r>
      </w:ins>
      <w:ins w:id="127" w:author="julien navaux" w:date="2020-12-30T11:37:00Z">
        <w:r w:rsidR="00E002A0">
          <w:rPr>
            <w:lang w:val="en-US"/>
          </w:rPr>
          <w:t xml:space="preserve"> the subject of many </w:t>
        </w:r>
      </w:ins>
      <w:ins w:id="128" w:author="julien navaux" w:date="2020-12-30T11:38:00Z">
        <w:r w:rsidR="00E002A0">
          <w:rPr>
            <w:lang w:val="en-US"/>
          </w:rPr>
          <w:t xml:space="preserve">debates </w:t>
        </w:r>
      </w:ins>
      <w:del w:id="129" w:author="julien navaux" w:date="2020-12-30T11:38:00Z">
        <w:r w:rsidRPr="00C81D98" w:rsidDel="00E002A0">
          <w:rPr>
            <w:lang w:val="en-US"/>
          </w:rPr>
          <w:delText xml:space="preserve">has always been </w:delText>
        </w:r>
      </w:del>
      <w:del w:id="130" w:author="julien navaux" w:date="2020-12-30T11:31:00Z">
        <w:r w:rsidRPr="00C81D98" w:rsidDel="00E002A0">
          <w:rPr>
            <w:lang w:val="en-US"/>
          </w:rPr>
          <w:delText xml:space="preserve">a very hot topic and </w:delText>
        </w:r>
      </w:del>
      <w:del w:id="131" w:author="julien navaux" w:date="2020-12-30T11:38:00Z">
        <w:r w:rsidRPr="00C81D98" w:rsidDel="00E002A0">
          <w:rPr>
            <w:lang w:val="en-US"/>
          </w:rPr>
          <w:delText xml:space="preserve">one of the most controverted </w:delText>
        </w:r>
      </w:del>
      <w:r w:rsidRPr="00C81D98">
        <w:rPr>
          <w:lang w:val="en-US"/>
        </w:rPr>
        <w:t>in industrialized countries (</w:t>
      </w:r>
      <w:proofErr w:type="spellStart"/>
      <w:r w:rsidRPr="00C81D98">
        <w:rPr>
          <w:lang w:val="en-US"/>
        </w:rPr>
        <w:t>Marois</w:t>
      </w:r>
      <w:proofErr w:type="spellEnd"/>
      <w:r w:rsidRPr="00C81D98">
        <w:rPr>
          <w:lang w:val="en-US"/>
        </w:rPr>
        <w:t xml:space="preserve">, </w:t>
      </w:r>
      <w:proofErr w:type="spellStart"/>
      <w:r w:rsidRPr="00C81D98">
        <w:rPr>
          <w:lang w:val="en-US"/>
        </w:rPr>
        <w:t>B</w:t>
      </w:r>
      <w:ins w:id="132" w:author="julien navaux" w:date="2020-12-30T11:31:00Z">
        <w:r w:rsidR="00E002A0">
          <w:rPr>
            <w:lang w:val="en-US"/>
          </w:rPr>
          <w:t>é</w:t>
        </w:r>
      </w:ins>
      <w:del w:id="133" w:author="julien navaux" w:date="2020-12-30T11:31:00Z">
        <w:r w:rsidRPr="00C81D98" w:rsidDel="00E002A0">
          <w:rPr>
            <w:lang w:val="en-US"/>
          </w:rPr>
          <w:delText>´e</w:delText>
        </w:r>
      </w:del>
      <w:r w:rsidRPr="00C81D98">
        <w:rPr>
          <w:lang w:val="en-US"/>
        </w:rPr>
        <w:t>langer</w:t>
      </w:r>
      <w:proofErr w:type="spellEnd"/>
      <w:r w:rsidRPr="00C81D98">
        <w:rPr>
          <w:lang w:val="en-US"/>
        </w:rPr>
        <w:t xml:space="preserve">, &amp; Lutz, </w:t>
      </w:r>
      <w:r w:rsidRPr="00C81D98">
        <w:rPr>
          <w:color w:val="0000FF"/>
          <w:lang w:val="en-US"/>
        </w:rPr>
        <w:t>2020</w:t>
      </w:r>
      <w:r w:rsidRPr="00C81D98">
        <w:rPr>
          <w:lang w:val="en-US"/>
        </w:rPr>
        <w:t xml:space="preserve">). </w:t>
      </w:r>
      <w:ins w:id="134" w:author="julien navaux" w:date="2020-12-30T11:53:00Z">
        <w:r w:rsidR="003430D2">
          <w:rPr>
            <w:lang w:val="en-US"/>
          </w:rPr>
          <w:t>These debates focus</w:t>
        </w:r>
      </w:ins>
      <w:del w:id="135" w:author="julien navaux" w:date="2020-12-30T11:39:00Z">
        <w:r w:rsidRPr="00C81D98" w:rsidDel="00BC29D1">
          <w:rPr>
            <w:lang w:val="en-US"/>
          </w:rPr>
          <w:delText>Traditionally, t</w:delText>
        </w:r>
      </w:del>
      <w:del w:id="136" w:author="julien navaux" w:date="2020-12-30T11:53:00Z">
        <w:r w:rsidRPr="00C81D98" w:rsidDel="003430D2">
          <w:rPr>
            <w:lang w:val="en-US"/>
          </w:rPr>
          <w:delText xml:space="preserve">he </w:delText>
        </w:r>
      </w:del>
      <w:del w:id="137" w:author="julien navaux" w:date="2020-12-30T11:38:00Z">
        <w:r w:rsidRPr="00C81D98" w:rsidDel="00E002A0">
          <w:rPr>
            <w:lang w:val="en-US"/>
          </w:rPr>
          <w:delText xml:space="preserve">immigration </w:delText>
        </w:r>
      </w:del>
      <w:del w:id="138" w:author="julien navaux" w:date="2020-12-30T11:53:00Z">
        <w:r w:rsidRPr="00C81D98" w:rsidDel="003430D2">
          <w:rPr>
            <w:lang w:val="en-US"/>
          </w:rPr>
          <w:delText xml:space="preserve">debate </w:delText>
        </w:r>
      </w:del>
      <w:ins w:id="139" w:author="julien navaux" w:date="2020-12-30T11:41:00Z">
        <w:r w:rsidR="00BC29D1">
          <w:rPr>
            <w:lang w:val="en-US"/>
          </w:rPr>
          <w:t xml:space="preserve"> very often on </w:t>
        </w:r>
      </w:ins>
      <w:ins w:id="140" w:author="julien navaux" w:date="2020-12-30T11:43:00Z">
        <w:r w:rsidR="00BC29D1">
          <w:rPr>
            <w:lang w:val="en-US"/>
          </w:rPr>
          <w:t xml:space="preserve">its </w:t>
        </w:r>
      </w:ins>
      <w:ins w:id="141" w:author="julien navaux" w:date="2020-12-30T11:44:00Z">
        <w:r w:rsidR="00BC29D1">
          <w:rPr>
            <w:lang w:val="en-US"/>
          </w:rPr>
          <w:t xml:space="preserve">potential negative </w:t>
        </w:r>
      </w:ins>
      <w:ins w:id="142" w:author="julien navaux" w:date="2020-12-30T11:43:00Z">
        <w:r w:rsidR="00BC29D1">
          <w:rPr>
            <w:lang w:val="en-US"/>
          </w:rPr>
          <w:t>impacts on natives</w:t>
        </w:r>
      </w:ins>
      <w:ins w:id="143" w:author="julien navaux" w:date="2020-12-30T11:41:00Z">
        <w:r w:rsidR="00BC29D1">
          <w:rPr>
            <w:lang w:val="en-US"/>
          </w:rPr>
          <w:t xml:space="preserve">, whether </w:t>
        </w:r>
      </w:ins>
      <w:ins w:id="144" w:author="julien navaux" w:date="2020-12-30T11:45:00Z">
        <w:r w:rsidR="00BC29D1">
          <w:rPr>
            <w:lang w:val="en-US"/>
          </w:rPr>
          <w:t xml:space="preserve">it could </w:t>
        </w:r>
      </w:ins>
      <w:del w:id="145" w:author="julien navaux" w:date="2020-12-30T11:38:00Z">
        <w:r w:rsidRPr="00C81D98" w:rsidDel="00E002A0">
          <w:rPr>
            <w:lang w:val="en-US"/>
          </w:rPr>
          <w:delText xml:space="preserve">was </w:delText>
        </w:r>
        <w:r w:rsidRPr="00C81D98" w:rsidDel="00BC29D1">
          <w:rPr>
            <w:lang w:val="en-US"/>
          </w:rPr>
          <w:delText xml:space="preserve">mostly </w:delText>
        </w:r>
        <w:r w:rsidRPr="00C81D98" w:rsidDel="00E002A0">
          <w:rPr>
            <w:lang w:val="en-US"/>
          </w:rPr>
          <w:delText>focussed</w:delText>
        </w:r>
      </w:del>
      <w:del w:id="146" w:author="julien navaux" w:date="2020-12-30T11:41:00Z">
        <w:r w:rsidRPr="00C81D98" w:rsidDel="00BC29D1">
          <w:rPr>
            <w:lang w:val="en-US"/>
          </w:rPr>
          <w:delText xml:space="preserve"> on policy to </w:delText>
        </w:r>
      </w:del>
      <w:del w:id="147" w:author="julien navaux" w:date="2020-12-30T11:45:00Z">
        <w:r w:rsidRPr="00C81D98" w:rsidDel="00BC29D1">
          <w:rPr>
            <w:lang w:val="en-US"/>
          </w:rPr>
          <w:delText xml:space="preserve">prevent </w:delText>
        </w:r>
      </w:del>
      <w:del w:id="148" w:author="julien navaux" w:date="2020-12-30T11:42:00Z">
        <w:r w:rsidRPr="00C81D98" w:rsidDel="00BC29D1">
          <w:rPr>
            <w:lang w:val="en-US"/>
          </w:rPr>
          <w:delText>foreigners invasion of the labor market which may lead to the degradation of employment opportunity for natives</w:delText>
        </w:r>
      </w:del>
      <w:ins w:id="149" w:author="julien navaux" w:date="2020-12-30T11:45:00Z">
        <w:r w:rsidR="00BC29D1">
          <w:rPr>
            <w:lang w:val="en-US"/>
          </w:rPr>
          <w:t>lower</w:t>
        </w:r>
      </w:ins>
      <w:ins w:id="150" w:author="julien navaux" w:date="2020-12-30T11:44:00Z">
        <w:r w:rsidR="00BC29D1" w:rsidRPr="00C81D98">
          <w:rPr>
            <w:lang w:val="en-US"/>
          </w:rPr>
          <w:t xml:space="preserve"> employment opportunity for natives</w:t>
        </w:r>
      </w:ins>
      <w:r w:rsidRPr="00C81D98">
        <w:rPr>
          <w:lang w:val="en-US"/>
        </w:rPr>
        <w:t xml:space="preserve"> (</w:t>
      </w:r>
      <w:proofErr w:type="spellStart"/>
      <w:r w:rsidRPr="00C81D98">
        <w:rPr>
          <w:lang w:val="en-US"/>
        </w:rPr>
        <w:t>Fusaro</w:t>
      </w:r>
      <w:proofErr w:type="spellEnd"/>
      <w:r w:rsidRPr="00C81D98">
        <w:rPr>
          <w:lang w:val="en-US"/>
        </w:rPr>
        <w:t xml:space="preserve"> &amp; </w:t>
      </w:r>
      <w:proofErr w:type="spellStart"/>
      <w:r w:rsidRPr="00C81D98">
        <w:rPr>
          <w:lang w:val="en-US"/>
        </w:rPr>
        <w:t>Lo´pez-Bazo</w:t>
      </w:r>
      <w:proofErr w:type="spellEnd"/>
      <w:r w:rsidRPr="00C81D98">
        <w:rPr>
          <w:lang w:val="en-US"/>
        </w:rPr>
        <w:t xml:space="preserve">, </w:t>
      </w:r>
      <w:r w:rsidRPr="00C81D98">
        <w:rPr>
          <w:color w:val="0000FF"/>
          <w:lang w:val="en-US"/>
        </w:rPr>
        <w:t>2018</w:t>
      </w:r>
      <w:ins w:id="151" w:author="julien navaux" w:date="2020-12-30T11:50:00Z">
        <w:r w:rsidR="003430D2">
          <w:rPr>
            <w:color w:val="0000FF"/>
            <w:lang w:val="en-US"/>
          </w:rPr>
          <w:t xml:space="preserve">; </w:t>
        </w:r>
        <w:proofErr w:type="spellStart"/>
        <w:r w:rsidR="003430D2" w:rsidRPr="00C81D98">
          <w:rPr>
            <w:lang w:val="en-US"/>
          </w:rPr>
          <w:t>Pich</w:t>
        </w:r>
      </w:ins>
      <w:ins w:id="152" w:author="julien navaux" w:date="2020-12-30T11:51:00Z">
        <w:r w:rsidR="003430D2">
          <w:rPr>
            <w:lang w:val="en-US"/>
          </w:rPr>
          <w:t>é</w:t>
        </w:r>
      </w:ins>
      <w:proofErr w:type="spellEnd"/>
      <w:ins w:id="153" w:author="julien navaux" w:date="2020-12-30T11:50:00Z">
        <w:r w:rsidR="003430D2" w:rsidRPr="00C81D98">
          <w:rPr>
            <w:lang w:val="en-US"/>
          </w:rPr>
          <w:t xml:space="preserve">, </w:t>
        </w:r>
        <w:r w:rsidR="003430D2" w:rsidRPr="00C81D98">
          <w:rPr>
            <w:color w:val="0000FF"/>
            <w:lang w:val="en-US"/>
          </w:rPr>
          <w:t>2013</w:t>
        </w:r>
      </w:ins>
      <w:r w:rsidRPr="00C81D98">
        <w:rPr>
          <w:lang w:val="en-US"/>
        </w:rPr>
        <w:t xml:space="preserve">) </w:t>
      </w:r>
      <w:del w:id="154" w:author="julien navaux" w:date="2020-12-30T11:45:00Z">
        <w:r w:rsidRPr="00C81D98" w:rsidDel="00BC29D1">
          <w:rPr>
            <w:lang w:val="en-US"/>
          </w:rPr>
          <w:delText xml:space="preserve">and </w:delText>
        </w:r>
      </w:del>
      <w:ins w:id="155" w:author="julien navaux" w:date="2020-12-30T11:45:00Z">
        <w:r w:rsidR="00BC29D1">
          <w:rPr>
            <w:lang w:val="en-US"/>
          </w:rPr>
          <w:t>or</w:t>
        </w:r>
      </w:ins>
      <w:ins w:id="156" w:author="julien navaux" w:date="2020-12-30T11:48:00Z">
        <w:r w:rsidR="00BC29D1">
          <w:rPr>
            <w:lang w:val="en-US"/>
          </w:rPr>
          <w:t xml:space="preserve"> cause</w:t>
        </w:r>
      </w:ins>
      <w:ins w:id="157" w:author="julien navaux" w:date="2020-12-30T11:51:00Z">
        <w:r w:rsidR="003430D2">
          <w:rPr>
            <w:lang w:val="en-US"/>
          </w:rPr>
          <w:t xml:space="preserve"> </w:t>
        </w:r>
      </w:ins>
      <w:ins w:id="158" w:author="julien navaux" w:date="2020-12-30T11:48:00Z">
        <w:r w:rsidR="00BC29D1">
          <w:rPr>
            <w:lang w:val="en-US"/>
          </w:rPr>
          <w:t>a</w:t>
        </w:r>
      </w:ins>
      <w:del w:id="159" w:author="julien navaux" w:date="2020-12-30T11:48:00Z">
        <w:r w:rsidRPr="00C81D98" w:rsidDel="00BC29D1">
          <w:rPr>
            <w:lang w:val="en-US"/>
          </w:rPr>
          <w:delText>the</w:delText>
        </w:r>
      </w:del>
      <w:r w:rsidRPr="00C81D98">
        <w:rPr>
          <w:lang w:val="en-US"/>
        </w:rPr>
        <w:t xml:space="preserve"> loss of national identity (Castles, </w:t>
      </w:r>
      <w:r w:rsidRPr="00C81D98">
        <w:rPr>
          <w:color w:val="0000FF"/>
          <w:lang w:val="en-US"/>
        </w:rPr>
        <w:t>2012</w:t>
      </w:r>
      <w:r w:rsidRPr="00C81D98">
        <w:rPr>
          <w:lang w:val="en-US"/>
        </w:rPr>
        <w:t xml:space="preserve">). </w:t>
      </w:r>
      <w:del w:id="160" w:author="julien navaux" w:date="2020-12-30T11:51:00Z">
        <w:r w:rsidRPr="00C81D98" w:rsidDel="003430D2">
          <w:rPr>
            <w:lang w:val="en-US"/>
          </w:rPr>
          <w:delText xml:space="preserve">For this reason, studies during the second half of the 20th century have largely focused on the effect of immigration on the labor market outcome on native workers (Pich´e, </w:delText>
        </w:r>
        <w:r w:rsidRPr="00C81D98" w:rsidDel="003430D2">
          <w:rPr>
            <w:color w:val="0000FF"/>
            <w:lang w:val="en-US"/>
          </w:rPr>
          <w:delText>2013</w:delText>
        </w:r>
        <w:r w:rsidRPr="00C81D98" w:rsidDel="003430D2">
          <w:rPr>
            <w:lang w:val="en-US"/>
          </w:rPr>
          <w:delText xml:space="preserve">). </w:delText>
        </w:r>
      </w:del>
      <w:del w:id="161" w:author="julien navaux" w:date="2020-12-30T11:52:00Z">
        <w:r w:rsidRPr="00C81D98" w:rsidDel="003430D2">
          <w:rPr>
            <w:lang w:val="en-US"/>
          </w:rPr>
          <w:delText xml:space="preserve">Although these considerations </w:delText>
        </w:r>
      </w:del>
      <w:del w:id="162" w:author="julien navaux" w:date="2020-12-30T11:51:00Z">
        <w:r w:rsidRPr="00C81D98" w:rsidDel="003430D2">
          <w:rPr>
            <w:lang w:val="en-US"/>
          </w:rPr>
          <w:delText>have continued till the current decade</w:delText>
        </w:r>
      </w:del>
      <w:ins w:id="163" w:author="julien navaux" w:date="2020-12-30T11:52:00Z">
        <w:r w:rsidR="003430D2">
          <w:rPr>
            <w:lang w:val="en-US"/>
          </w:rPr>
          <w:t xml:space="preserve">During the last decade, </w:t>
        </w:r>
      </w:ins>
      <w:ins w:id="164" w:author="julien navaux" w:date="2020-12-30T11:57:00Z">
        <w:r w:rsidR="003430D2">
          <w:rPr>
            <w:lang w:val="en-US"/>
          </w:rPr>
          <w:t>population aging</w:t>
        </w:r>
      </w:ins>
      <w:ins w:id="165" w:author="julien navaux" w:date="2020-12-30T11:55:00Z">
        <w:r w:rsidR="003430D2">
          <w:rPr>
            <w:lang w:val="en-US"/>
          </w:rPr>
          <w:t xml:space="preserve"> became </w:t>
        </w:r>
      </w:ins>
      <w:ins w:id="166" w:author="julien navaux" w:date="2020-12-30T11:56:00Z">
        <w:r w:rsidR="003430D2">
          <w:rPr>
            <w:lang w:val="en-US"/>
          </w:rPr>
          <w:t xml:space="preserve">a major concern. </w:t>
        </w:r>
      </w:ins>
      <w:ins w:id="167" w:author="julien navaux" w:date="2020-12-30T11:57:00Z">
        <w:r w:rsidR="003430D2">
          <w:rPr>
            <w:lang w:val="en-US"/>
          </w:rPr>
          <w:t xml:space="preserve">Immigration is now considered as a tool to counter the effects of </w:t>
        </w:r>
        <w:r w:rsidR="003430D2" w:rsidRPr="00C81D98">
          <w:rPr>
            <w:lang w:val="en-US"/>
          </w:rPr>
          <w:t xml:space="preserve">rising </w:t>
        </w:r>
        <w:r w:rsidR="003430D2">
          <w:rPr>
            <w:lang w:val="en-US"/>
          </w:rPr>
          <w:t xml:space="preserve">in </w:t>
        </w:r>
        <w:r w:rsidR="003430D2" w:rsidRPr="00C81D98">
          <w:rPr>
            <w:lang w:val="en-US"/>
          </w:rPr>
          <w:t xml:space="preserve">life expectancy and declining fertility </w:t>
        </w:r>
        <w:commentRangeStart w:id="168"/>
        <w:r w:rsidR="003430D2" w:rsidRPr="00C81D98">
          <w:rPr>
            <w:lang w:val="en-US"/>
          </w:rPr>
          <w:t>rates</w:t>
        </w:r>
      </w:ins>
      <w:commentRangeEnd w:id="168"/>
      <w:ins w:id="169" w:author="julien navaux" w:date="2020-12-30T11:58:00Z">
        <w:r w:rsidR="003430D2">
          <w:rPr>
            <w:rStyle w:val="Marquedecommentaire"/>
          </w:rPr>
          <w:commentReference w:id="168"/>
        </w:r>
      </w:ins>
      <w:ins w:id="170" w:author="julien navaux" w:date="2020-12-30T11:57:00Z">
        <w:r w:rsidR="003430D2">
          <w:rPr>
            <w:lang w:val="en-US"/>
          </w:rPr>
          <w:t xml:space="preserve">. </w:t>
        </w:r>
      </w:ins>
    </w:p>
    <w:p w14:paraId="59F7D20A" w14:textId="37C549F3" w:rsidR="00231BAD" w:rsidRPr="00C81D98" w:rsidDel="003430D2" w:rsidRDefault="00400DDB" w:rsidP="00BC29D1">
      <w:pPr>
        <w:spacing w:after="148"/>
        <w:ind w:left="-15"/>
        <w:rPr>
          <w:del w:id="171" w:author="julien navaux" w:date="2020-12-30T11:57:00Z"/>
          <w:lang w:val="en-US"/>
        </w:rPr>
      </w:pPr>
      <w:del w:id="172" w:author="julien navaux" w:date="2020-12-30T11:57:00Z">
        <w:r w:rsidRPr="00C81D98" w:rsidDel="003430D2">
          <w:rPr>
            <w:lang w:val="en-US"/>
          </w:rPr>
          <w:delText>, they have somehow faded in the background of a new threat: population aging, an increasing share of older persons in a population due to rising life expectancy and declining fertility rates.</w:delText>
        </w:r>
      </w:del>
    </w:p>
    <w:p w14:paraId="1341BC5A" w14:textId="0A255FE4" w:rsidR="00231BAD" w:rsidRPr="00C81D98" w:rsidRDefault="00400DDB">
      <w:pPr>
        <w:spacing w:after="149"/>
        <w:ind w:left="-15"/>
        <w:rPr>
          <w:lang w:val="en-US"/>
        </w:rPr>
      </w:pPr>
      <w:r w:rsidRPr="00C81D98">
        <w:rPr>
          <w:lang w:val="en-US"/>
        </w:rPr>
        <w:t xml:space="preserve">Population aging has become a </w:t>
      </w:r>
      <w:del w:id="173" w:author="julien navaux" w:date="2020-12-30T12:00:00Z">
        <w:r w:rsidRPr="00C81D98" w:rsidDel="008B4202">
          <w:rPr>
            <w:lang w:val="en-US"/>
          </w:rPr>
          <w:delText>dominiant</w:delText>
        </w:r>
      </w:del>
      <w:ins w:id="174" w:author="julien navaux" w:date="2020-12-30T12:00:00Z">
        <w:r w:rsidR="008B4202" w:rsidRPr="00C81D98">
          <w:rPr>
            <w:lang w:val="en-US"/>
          </w:rPr>
          <w:t>dominant</w:t>
        </w:r>
      </w:ins>
      <w:r w:rsidRPr="00C81D98">
        <w:rPr>
          <w:lang w:val="en-US"/>
        </w:rPr>
        <w:t xml:space="preserve"> policy concern</w:t>
      </w:r>
      <w:del w:id="175" w:author="julien navaux" w:date="2020-12-30T12:00:00Z">
        <w:r w:rsidRPr="00C81D98" w:rsidDel="008B4202">
          <w:rPr>
            <w:lang w:val="en-US"/>
          </w:rPr>
          <w:delText>s</w:delText>
        </w:r>
      </w:del>
      <w:r w:rsidRPr="00C81D98">
        <w:rPr>
          <w:lang w:val="en-US"/>
        </w:rPr>
        <w:t xml:space="preserve"> in advanced economies</w:t>
      </w:r>
      <w:del w:id="176" w:author="julien navaux" w:date="2020-12-30T12:00:00Z">
        <w:r w:rsidRPr="00C81D98" w:rsidDel="008B4202">
          <w:rPr>
            <w:lang w:val="en-US"/>
          </w:rPr>
          <w:delText xml:space="preserve"> for its far-reaching effects on the labor market and public finances</w:delText>
        </w:r>
      </w:del>
      <w:r w:rsidRPr="00C81D98">
        <w:rPr>
          <w:lang w:val="en-US"/>
        </w:rPr>
        <w:t xml:space="preserve">. </w:t>
      </w:r>
      <w:del w:id="177" w:author="julien navaux" w:date="2020-12-30T12:01:00Z">
        <w:r w:rsidRPr="00C81D98" w:rsidDel="008B4202">
          <w:rPr>
            <w:lang w:val="en-US"/>
          </w:rPr>
          <w:delText xml:space="preserve">It </w:delText>
        </w:r>
      </w:del>
      <w:ins w:id="178" w:author="julien navaux" w:date="2020-12-30T12:01:00Z">
        <w:r w:rsidR="008B4202">
          <w:rPr>
            <w:lang w:val="en-US"/>
          </w:rPr>
          <w:t xml:space="preserve">A </w:t>
        </w:r>
        <w:r w:rsidR="008B4202" w:rsidRPr="00C81D98">
          <w:rPr>
            <w:lang w:val="en-US"/>
          </w:rPr>
          <w:t xml:space="preserve">declining fertility </w:t>
        </w:r>
        <w:commentRangeStart w:id="179"/>
        <w:r w:rsidR="008B4202" w:rsidRPr="00C81D98">
          <w:rPr>
            <w:lang w:val="en-US"/>
          </w:rPr>
          <w:t>rates</w:t>
        </w:r>
        <w:commentRangeEnd w:id="179"/>
        <w:r w:rsidR="008B4202">
          <w:rPr>
            <w:rStyle w:val="Marquedecommentaire"/>
          </w:rPr>
          <w:commentReference w:id="179"/>
        </w:r>
        <w:r w:rsidR="008B4202">
          <w:rPr>
            <w:lang w:val="en-US"/>
          </w:rPr>
          <w:t xml:space="preserve"> </w:t>
        </w:r>
      </w:ins>
      <w:del w:id="180" w:author="julien navaux" w:date="2020-12-30T12:01:00Z">
        <w:r w:rsidRPr="00C81D98" w:rsidDel="008B4202">
          <w:rPr>
            <w:lang w:val="en-US"/>
          </w:rPr>
          <w:delText xml:space="preserve">directly </w:delText>
        </w:r>
      </w:del>
      <w:r w:rsidRPr="00C81D98">
        <w:rPr>
          <w:lang w:val="en-US"/>
        </w:rPr>
        <w:t>reduce</w:t>
      </w:r>
      <w:ins w:id="181" w:author="julien navaux" w:date="2020-12-30T12:01:00Z">
        <w:r w:rsidR="008B4202">
          <w:rPr>
            <w:lang w:val="en-US"/>
          </w:rPr>
          <w:t>s</w:t>
        </w:r>
      </w:ins>
      <w:del w:id="182" w:author="julien navaux" w:date="2020-12-30T12:00:00Z">
        <w:r w:rsidRPr="00C81D98" w:rsidDel="008B4202">
          <w:rPr>
            <w:lang w:val="en-US"/>
          </w:rPr>
          <w:delText>d</w:delText>
        </w:r>
      </w:del>
      <w:r w:rsidRPr="00C81D98">
        <w:rPr>
          <w:lang w:val="en-US"/>
        </w:rPr>
        <w:t xml:space="preserve"> the growth of </w:t>
      </w:r>
      <w:del w:id="183" w:author="julien navaux" w:date="2020-12-30T12:01:00Z">
        <w:r w:rsidRPr="00C81D98" w:rsidDel="008B4202">
          <w:rPr>
            <w:lang w:val="en-US"/>
          </w:rPr>
          <w:delText xml:space="preserve">the </w:delText>
        </w:r>
      </w:del>
      <w:r w:rsidRPr="00C81D98">
        <w:rPr>
          <w:lang w:val="en-US"/>
        </w:rPr>
        <w:t xml:space="preserve">labor supply and increase the risk of </w:t>
      </w:r>
      <w:del w:id="184" w:author="julien navaux" w:date="2020-12-30T12:01:00Z">
        <w:r w:rsidRPr="00C81D98" w:rsidDel="008B4202">
          <w:rPr>
            <w:lang w:val="en-US"/>
          </w:rPr>
          <w:delText xml:space="preserve">a </w:delText>
        </w:r>
      </w:del>
      <w:r w:rsidRPr="00C81D98">
        <w:rPr>
          <w:lang w:val="en-US"/>
        </w:rPr>
        <w:t>labor shortage</w:t>
      </w:r>
      <w:ins w:id="185" w:author="julien navaux" w:date="2020-12-30T12:02:00Z">
        <w:r w:rsidR="008B4202">
          <w:rPr>
            <w:lang w:val="en-US"/>
          </w:rPr>
          <w:t xml:space="preserve">. An increasing </w:t>
        </w:r>
        <w:r w:rsidR="008B4202" w:rsidRPr="00C81D98">
          <w:rPr>
            <w:lang w:val="en-US"/>
          </w:rPr>
          <w:t>life expectancy</w:t>
        </w:r>
        <w:r w:rsidR="008B4202">
          <w:rPr>
            <w:lang w:val="en-US"/>
          </w:rPr>
          <w:t xml:space="preserve"> </w:t>
        </w:r>
      </w:ins>
      <w:ins w:id="186" w:author="julien navaux" w:date="2020-12-30T12:03:00Z">
        <w:r w:rsidR="008B4202">
          <w:rPr>
            <w:lang w:val="en-US"/>
          </w:rPr>
          <w:t xml:space="preserve">deteriorates </w:t>
        </w:r>
        <w:r w:rsidR="008B4202" w:rsidRPr="008B4202">
          <w:rPr>
            <w:lang w:val="en-US"/>
          </w:rPr>
          <w:t>the ratio of active to retired people</w:t>
        </w:r>
      </w:ins>
      <w:r w:rsidRPr="00C81D98">
        <w:rPr>
          <w:lang w:val="en-US"/>
        </w:rPr>
        <w:t>. In Canada</w:t>
      </w:r>
      <w:ins w:id="187" w:author="julien navaux" w:date="2020-12-30T12:03:00Z">
        <w:r w:rsidR="008B4202">
          <w:rPr>
            <w:lang w:val="en-US"/>
          </w:rPr>
          <w:t>,</w:t>
        </w:r>
      </w:ins>
      <w:r w:rsidRPr="00C81D98">
        <w:rPr>
          <w:lang w:val="en-US"/>
        </w:rPr>
        <w:t xml:space="preserve"> between 2007 to 2016, the working-age population (aged 15 and older) increased by 3.1 million people, </w:t>
      </w:r>
      <w:del w:id="188" w:author="julien navaux" w:date="2020-12-30T12:04:00Z">
        <w:r w:rsidRPr="00C81D98" w:rsidDel="008B4202">
          <w:rPr>
            <w:lang w:val="en-US"/>
          </w:rPr>
          <w:delText xml:space="preserve">but </w:delText>
        </w:r>
      </w:del>
      <w:ins w:id="189" w:author="julien navaux" w:date="2020-12-30T12:04:00Z">
        <w:r w:rsidR="008B4202">
          <w:rPr>
            <w:lang w:val="en-US"/>
          </w:rPr>
          <w:t>while</w:t>
        </w:r>
        <w:r w:rsidR="008B4202" w:rsidRPr="00C81D98">
          <w:rPr>
            <w:lang w:val="en-US"/>
          </w:rPr>
          <w:t xml:space="preserve"> </w:t>
        </w:r>
      </w:ins>
      <w:r w:rsidRPr="00C81D98">
        <w:rPr>
          <w:lang w:val="en-US"/>
        </w:rPr>
        <w:t xml:space="preserve">the number of labor market participants increased only by 1.6 million (Fields, Uppal, &amp; LaRochelle-Cote, </w:t>
      </w:r>
      <w:r w:rsidRPr="00C81D98">
        <w:rPr>
          <w:color w:val="0000FF"/>
          <w:lang w:val="en-US"/>
        </w:rPr>
        <w:t>2017</w:t>
      </w:r>
      <w:r w:rsidRPr="00C81D98">
        <w:rPr>
          <w:lang w:val="en-US"/>
        </w:rPr>
        <w:t xml:space="preserve">). As the </w:t>
      </w:r>
      <w:del w:id="190" w:author="julien navaux" w:date="2020-12-30T12:04:00Z">
        <w:r w:rsidRPr="00C81D98" w:rsidDel="008B4202">
          <w:rPr>
            <w:lang w:val="en-US"/>
          </w:rPr>
          <w:delText xml:space="preserve">number </w:delText>
        </w:r>
      </w:del>
      <w:ins w:id="191" w:author="julien navaux" w:date="2020-12-30T12:04:00Z">
        <w:r w:rsidR="008B4202">
          <w:rPr>
            <w:lang w:val="en-US"/>
          </w:rPr>
          <w:t>ratio of working age groups on</w:t>
        </w:r>
      </w:ins>
      <w:ins w:id="192" w:author="julien navaux" w:date="2020-12-30T12:05:00Z">
        <w:r w:rsidR="008B4202">
          <w:rPr>
            <w:lang w:val="en-US"/>
          </w:rPr>
          <w:t xml:space="preserve"> non-working age groups</w:t>
        </w:r>
      </w:ins>
      <w:ins w:id="193" w:author="julien navaux" w:date="2020-12-30T12:04:00Z">
        <w:r w:rsidR="008B4202" w:rsidRPr="00C81D98">
          <w:rPr>
            <w:lang w:val="en-US"/>
          </w:rPr>
          <w:t xml:space="preserve"> </w:t>
        </w:r>
      </w:ins>
      <w:del w:id="194" w:author="julien navaux" w:date="2020-12-30T12:05:00Z">
        <w:r w:rsidRPr="00C81D98" w:rsidDel="008B4202">
          <w:rPr>
            <w:lang w:val="en-US"/>
          </w:rPr>
          <w:delText>of labor market participants decreases in relation to the population</w:delText>
        </w:r>
      </w:del>
      <w:ins w:id="195" w:author="julien navaux" w:date="2020-12-30T12:05:00Z">
        <w:r w:rsidR="008B4202">
          <w:rPr>
            <w:lang w:val="en-US"/>
          </w:rPr>
          <w:t>decreases</w:t>
        </w:r>
      </w:ins>
      <w:r w:rsidRPr="00C81D98">
        <w:rPr>
          <w:lang w:val="en-US"/>
        </w:rPr>
        <w:t xml:space="preserve">, government expenditures increase </w:t>
      </w:r>
      <w:del w:id="196" w:author="julien navaux" w:date="2020-12-30T12:05:00Z">
        <w:r w:rsidRPr="00C81D98" w:rsidDel="008B4202">
          <w:rPr>
            <w:lang w:val="en-US"/>
          </w:rPr>
          <w:delText>in relation to</w:delText>
        </w:r>
      </w:del>
      <w:ins w:id="197" w:author="julien navaux" w:date="2020-12-30T12:05:00Z">
        <w:r w:rsidR="008B4202">
          <w:rPr>
            <w:lang w:val="en-US"/>
          </w:rPr>
          <w:t xml:space="preserve"> more rapidly than</w:t>
        </w:r>
      </w:ins>
      <w:r w:rsidRPr="00C81D98">
        <w:rPr>
          <w:lang w:val="en-US"/>
        </w:rPr>
        <w:t xml:space="preserve"> public revenue</w:t>
      </w:r>
      <w:del w:id="198" w:author="julien navaux" w:date="2020-12-30T12:06:00Z">
        <w:r w:rsidRPr="00C81D98" w:rsidDel="008B4202">
          <w:rPr>
            <w:lang w:val="en-US"/>
          </w:rPr>
          <w:delText>, all else remaining equal</w:delText>
        </w:r>
      </w:del>
      <w:r w:rsidRPr="00C81D98">
        <w:rPr>
          <w:lang w:val="en-US"/>
        </w:rPr>
        <w:t xml:space="preserve">. </w:t>
      </w:r>
      <w:del w:id="199" w:author="julien navaux" w:date="2020-12-30T12:06:00Z">
        <w:r w:rsidRPr="00C81D98" w:rsidDel="00AF6762">
          <w:rPr>
            <w:lang w:val="en-US"/>
          </w:rPr>
          <w:delText xml:space="preserve">For </w:delText>
        </w:r>
      </w:del>
      <w:ins w:id="200" w:author="julien navaux" w:date="2020-12-30T12:06:00Z">
        <w:r w:rsidR="00AF6762">
          <w:rPr>
            <w:lang w:val="en-US"/>
          </w:rPr>
          <w:t>In</w:t>
        </w:r>
        <w:r w:rsidR="00AF6762" w:rsidRPr="00C81D98">
          <w:rPr>
            <w:lang w:val="en-US"/>
          </w:rPr>
          <w:t xml:space="preserve"> </w:t>
        </w:r>
      </w:ins>
      <w:r w:rsidRPr="00C81D98">
        <w:rPr>
          <w:lang w:val="en-US"/>
        </w:rPr>
        <w:t>the United States, Lee and Ryan (</w:t>
      </w:r>
      <w:r w:rsidRPr="00C81D98">
        <w:rPr>
          <w:color w:val="0000FF"/>
          <w:lang w:val="en-US"/>
        </w:rPr>
        <w:t>2001</w:t>
      </w:r>
      <w:r w:rsidRPr="00C81D98">
        <w:rPr>
          <w:lang w:val="en-US"/>
        </w:rPr>
        <w:t>) calculated that population aging will raise the tax costs of current benefit package by about 50%, even with no changes in the per-recipient costs of programs. Budgetary projections in Europe anticipate an increase of public health care expenditures in all countries by an average of 24.07% in 2060, compare to the level in 2013 (</w:t>
      </w:r>
      <w:proofErr w:type="spellStart"/>
      <w:r w:rsidRPr="00C81D98">
        <w:rPr>
          <w:lang w:val="en-US"/>
        </w:rPr>
        <w:t>Zokalj</w:t>
      </w:r>
      <w:proofErr w:type="spellEnd"/>
      <w:r w:rsidRPr="00C81D98">
        <w:rPr>
          <w:lang w:val="en-US"/>
        </w:rPr>
        <w:t xml:space="preserve">, </w:t>
      </w:r>
      <w:r w:rsidRPr="00C81D98">
        <w:rPr>
          <w:color w:val="0000FF"/>
          <w:lang w:val="en-US"/>
        </w:rPr>
        <w:t>2016</w:t>
      </w:r>
      <w:r w:rsidRPr="00C81D98">
        <w:rPr>
          <w:lang w:val="en-US"/>
        </w:rPr>
        <w:t xml:space="preserve">). These prospects put a heavy pressure on public finances and call for difficult policies. For example, </w:t>
      </w:r>
      <w:proofErr w:type="spellStart"/>
      <w:r w:rsidRPr="00C81D98">
        <w:rPr>
          <w:lang w:val="en-US"/>
        </w:rPr>
        <w:t>Kudrna</w:t>
      </w:r>
      <w:proofErr w:type="spellEnd"/>
      <w:r w:rsidRPr="00C81D98">
        <w:rPr>
          <w:lang w:val="en-US"/>
        </w:rPr>
        <w:t>, Tran, and Woodland (</w:t>
      </w:r>
      <w:r w:rsidRPr="00C81D98">
        <w:rPr>
          <w:color w:val="0000FF"/>
          <w:lang w:val="en-US"/>
        </w:rPr>
        <w:t>2015</w:t>
      </w:r>
      <w:r w:rsidRPr="00C81D98">
        <w:rPr>
          <w:lang w:val="en-US"/>
        </w:rPr>
        <w:t>) suggested that, in order to finance the significant increase in old-age related government expenditure programs, the Australian government would have to either cut non-</w:t>
      </w:r>
      <w:del w:id="201" w:author="julien navaux" w:date="2020-12-30T12:07:00Z">
        <w:r w:rsidRPr="00C81D98" w:rsidDel="00E20BFA">
          <w:rPr>
            <w:lang w:val="en-US"/>
          </w:rPr>
          <w:delText>age related</w:delText>
        </w:r>
      </w:del>
      <w:ins w:id="202" w:author="julien navaux" w:date="2020-12-30T12:07:00Z">
        <w:r w:rsidR="00E20BFA" w:rsidRPr="00C81D98">
          <w:rPr>
            <w:lang w:val="en-US"/>
          </w:rPr>
          <w:t>age-related</w:t>
        </w:r>
      </w:ins>
      <w:r w:rsidRPr="00C81D98">
        <w:rPr>
          <w:lang w:val="en-US"/>
        </w:rPr>
        <w:t xml:space="preserve"> expenditures by 32% or increase consumption tax rate by 28% for the government budget to be balanced in 2050.</w:t>
      </w:r>
    </w:p>
    <w:p w14:paraId="5BE37FB1" w14:textId="775A9A8C" w:rsidR="00231BAD" w:rsidRPr="00C81D98" w:rsidRDefault="00400DDB">
      <w:pPr>
        <w:ind w:left="-15"/>
        <w:rPr>
          <w:lang w:val="en-US"/>
        </w:rPr>
      </w:pPr>
      <w:r w:rsidRPr="00C81D98">
        <w:rPr>
          <w:lang w:val="en-US"/>
        </w:rPr>
        <w:t xml:space="preserve">As the pressure brought by population aging on various aspects of the economy builds up, immigration is increasingly being looked upon not only as a source of additional labor supply but also as a possible solution to alleviate the pressure on public finances. For this reason, recent decades have seen a subtle but significant change within the immigration debate from </w:t>
      </w:r>
      <w:r w:rsidRPr="00C81D98">
        <w:rPr>
          <w:lang w:val="en-US"/>
        </w:rPr>
        <w:lastRenderedPageBreak/>
        <w:t xml:space="preserve">policies that harden "undesirable" immigration to policies that welcome "selected" </w:t>
      </w:r>
      <w:commentRangeStart w:id="203"/>
      <w:r w:rsidRPr="00C81D98">
        <w:rPr>
          <w:lang w:val="en-US"/>
        </w:rPr>
        <w:t>immigrants</w:t>
      </w:r>
      <w:commentRangeEnd w:id="203"/>
      <w:r w:rsidR="00047546">
        <w:rPr>
          <w:rStyle w:val="Marquedecommentaire"/>
        </w:rPr>
        <w:commentReference w:id="203"/>
      </w:r>
      <w:r w:rsidRPr="00C81D98">
        <w:rPr>
          <w:lang w:val="en-US"/>
        </w:rPr>
        <w:t xml:space="preserve">. Indeed, population aging has given a new vitality to the immigration debate, but while selected immigrants are tailored to, and absorbed by the labor market, </w:t>
      </w:r>
      <w:del w:id="204" w:author="julien navaux" w:date="2020-12-30T12:09:00Z">
        <w:r w:rsidRPr="00C81D98" w:rsidDel="00C41FD8">
          <w:rPr>
            <w:lang w:val="en-US"/>
          </w:rPr>
          <w:delText>their costs to taxpayers, a more important concern</w:delText>
        </w:r>
      </w:del>
      <w:ins w:id="205" w:author="julien navaux" w:date="2020-12-30T12:09:00Z">
        <w:r w:rsidR="00C41FD8">
          <w:rPr>
            <w:lang w:val="en-US"/>
          </w:rPr>
          <w:t xml:space="preserve">the impacts on public finances </w:t>
        </w:r>
      </w:ins>
      <w:del w:id="206" w:author="julien navaux" w:date="2020-12-30T12:09:00Z">
        <w:r w:rsidRPr="00C81D98" w:rsidDel="00C41FD8">
          <w:rPr>
            <w:lang w:val="en-US"/>
          </w:rPr>
          <w:delText xml:space="preserve"> (Dustmann &amp; Preston, </w:delText>
        </w:r>
        <w:r w:rsidRPr="00C81D98" w:rsidDel="00C41FD8">
          <w:rPr>
            <w:color w:val="0000FF"/>
            <w:lang w:val="en-US"/>
          </w:rPr>
          <w:delText>2007</w:delText>
        </w:r>
        <w:r w:rsidRPr="00C81D98" w:rsidDel="00C41FD8">
          <w:rPr>
            <w:lang w:val="en-US"/>
          </w:rPr>
          <w:delText xml:space="preserve">) </w:delText>
        </w:r>
      </w:del>
      <w:r w:rsidRPr="00C81D98">
        <w:rPr>
          <w:lang w:val="en-US"/>
        </w:rPr>
        <w:t>has been less documented</w:t>
      </w:r>
      <w:ins w:id="207" w:author="julien navaux" w:date="2020-12-30T12:09:00Z">
        <w:r w:rsidR="00C41FD8">
          <w:rPr>
            <w:lang w:val="en-US"/>
          </w:rPr>
          <w:t xml:space="preserve"> </w:t>
        </w:r>
        <w:r w:rsidR="00C41FD8" w:rsidRPr="00C81D98">
          <w:rPr>
            <w:lang w:val="en-US"/>
          </w:rPr>
          <w:t>(</w:t>
        </w:r>
        <w:proofErr w:type="spellStart"/>
        <w:r w:rsidR="00C41FD8" w:rsidRPr="00C81D98">
          <w:rPr>
            <w:lang w:val="en-US"/>
          </w:rPr>
          <w:t>Dustmann</w:t>
        </w:r>
        <w:proofErr w:type="spellEnd"/>
        <w:r w:rsidR="00C41FD8" w:rsidRPr="00C81D98">
          <w:rPr>
            <w:lang w:val="en-US"/>
          </w:rPr>
          <w:t xml:space="preserve"> &amp; Preston, </w:t>
        </w:r>
        <w:r w:rsidR="00C41FD8" w:rsidRPr="00C81D98">
          <w:rPr>
            <w:color w:val="0000FF"/>
            <w:lang w:val="en-US"/>
          </w:rPr>
          <w:t>2007</w:t>
        </w:r>
        <w:r w:rsidR="00C41FD8" w:rsidRPr="00C81D98">
          <w:rPr>
            <w:lang w:val="en-US"/>
          </w:rPr>
          <w:t>)</w:t>
        </w:r>
      </w:ins>
      <w:r w:rsidRPr="00C81D98">
        <w:rPr>
          <w:lang w:val="en-US"/>
        </w:rPr>
        <w:t>.</w:t>
      </w:r>
    </w:p>
    <w:p w14:paraId="41A68F94" w14:textId="6838B536" w:rsidR="00231BAD" w:rsidRPr="00C81D98" w:rsidRDefault="00400DDB">
      <w:pPr>
        <w:spacing w:after="147"/>
        <w:ind w:left="-15"/>
        <w:rPr>
          <w:lang w:val="en-US"/>
        </w:rPr>
      </w:pPr>
      <w:r w:rsidRPr="00C81D98">
        <w:rPr>
          <w:lang w:val="en-US"/>
        </w:rPr>
        <w:t>Public opinion on immigration has traditionally been negative with most people believing that immigrants do not pay their fair share to the tax system or receive more than they contribute to public finances. A 2008 European Social Survey reveals that 44% of European citizens responded that immigrants receive more than they contribute, with only 15% believing that they receive less (</w:t>
      </w:r>
      <w:proofErr w:type="spellStart"/>
      <w:r w:rsidRPr="00C81D98">
        <w:rPr>
          <w:lang w:val="en-US"/>
        </w:rPr>
        <w:t>Dustmann</w:t>
      </w:r>
      <w:proofErr w:type="spellEnd"/>
      <w:r w:rsidRPr="00C81D98">
        <w:rPr>
          <w:lang w:val="en-US"/>
        </w:rPr>
        <w:t xml:space="preserve"> &amp; Frattini, </w:t>
      </w:r>
      <w:r w:rsidRPr="00C81D98">
        <w:rPr>
          <w:color w:val="0000FF"/>
          <w:lang w:val="en-US"/>
        </w:rPr>
        <w:t>2014</w:t>
      </w:r>
      <w:r w:rsidRPr="00C81D98">
        <w:rPr>
          <w:lang w:val="en-US"/>
        </w:rPr>
        <w:t xml:space="preserve">). Much empirical research also supports the idea that immigration is costly for receiving countries. This message is echoed in </w:t>
      </w:r>
      <w:proofErr w:type="spellStart"/>
      <w:r w:rsidRPr="00C81D98">
        <w:rPr>
          <w:lang w:val="en-US"/>
        </w:rPr>
        <w:t>Borjas’s</w:t>
      </w:r>
      <w:proofErr w:type="spellEnd"/>
      <w:r w:rsidRPr="00C81D98">
        <w:rPr>
          <w:lang w:val="en-US"/>
        </w:rPr>
        <w:t xml:space="preserve"> latest book, Immigration Economics, the 30 years summary of the author’s work in the field of immigration (Card &amp; Peri, </w:t>
      </w:r>
      <w:r w:rsidRPr="00C81D98">
        <w:rPr>
          <w:color w:val="0000FF"/>
          <w:lang w:val="en-US"/>
        </w:rPr>
        <w:t>2016</w:t>
      </w:r>
      <w:r w:rsidRPr="00C81D98">
        <w:rPr>
          <w:lang w:val="en-US"/>
        </w:rPr>
        <w:t>). In Canada, Grubel and Grady (</w:t>
      </w:r>
      <w:r w:rsidRPr="00C81D98">
        <w:rPr>
          <w:color w:val="0000FF"/>
          <w:lang w:val="en-US"/>
        </w:rPr>
        <w:t>2012</w:t>
      </w:r>
      <w:r w:rsidRPr="00C81D98">
        <w:rPr>
          <w:lang w:val="en-US"/>
        </w:rPr>
        <w:t xml:space="preserve">) found that in the fiscal year 2005/2006, the average immigrant costed $6,051, while </w:t>
      </w:r>
      <w:proofErr w:type="spellStart"/>
      <w:r w:rsidRPr="00C81D98">
        <w:rPr>
          <w:lang w:val="en-US"/>
        </w:rPr>
        <w:t>Javdani</w:t>
      </w:r>
      <w:proofErr w:type="spellEnd"/>
      <w:r w:rsidRPr="00C81D98">
        <w:rPr>
          <w:lang w:val="en-US"/>
        </w:rPr>
        <w:t xml:space="preserve"> and </w:t>
      </w:r>
      <w:proofErr w:type="spellStart"/>
      <w:r w:rsidRPr="00C81D98">
        <w:rPr>
          <w:lang w:val="en-US"/>
        </w:rPr>
        <w:t>Pendakur</w:t>
      </w:r>
      <w:proofErr w:type="spellEnd"/>
      <w:r w:rsidRPr="00C81D98">
        <w:rPr>
          <w:lang w:val="en-US"/>
        </w:rPr>
        <w:t xml:space="preserve"> (</w:t>
      </w:r>
      <w:r w:rsidRPr="00C81D98">
        <w:rPr>
          <w:color w:val="0000FF"/>
          <w:lang w:val="en-US"/>
        </w:rPr>
        <w:t>2013</w:t>
      </w:r>
      <w:r w:rsidRPr="00C81D98">
        <w:rPr>
          <w:lang w:val="en-US"/>
        </w:rPr>
        <w:t xml:space="preserve">) reported about $500. Outside Canada, </w:t>
      </w:r>
      <w:proofErr w:type="spellStart"/>
      <w:r w:rsidRPr="00C81D98">
        <w:rPr>
          <w:lang w:val="en-US"/>
        </w:rPr>
        <w:t>Chojnicki</w:t>
      </w:r>
      <w:proofErr w:type="spellEnd"/>
      <w:r w:rsidRPr="00C81D98">
        <w:rPr>
          <w:lang w:val="en-US"/>
        </w:rPr>
        <w:t xml:space="preserve"> (</w:t>
      </w:r>
      <w:r w:rsidRPr="00C81D98">
        <w:rPr>
          <w:color w:val="0000FF"/>
          <w:lang w:val="en-US"/>
        </w:rPr>
        <w:t>2011</w:t>
      </w:r>
      <w:r w:rsidRPr="00C81D98">
        <w:rPr>
          <w:lang w:val="en-US"/>
        </w:rPr>
        <w:t xml:space="preserve">) found that even though the </w:t>
      </w:r>
      <w:del w:id="208" w:author="julien navaux" w:date="2020-12-30T12:10:00Z">
        <w:r w:rsidRPr="00C81D98" w:rsidDel="00953F07">
          <w:rPr>
            <w:lang w:val="en-US"/>
          </w:rPr>
          <w:delText>long term</w:delText>
        </w:r>
      </w:del>
      <w:ins w:id="209" w:author="julien navaux" w:date="2020-12-30T12:10:00Z">
        <w:r w:rsidR="00953F07" w:rsidRPr="00C81D98">
          <w:rPr>
            <w:lang w:val="en-US"/>
          </w:rPr>
          <w:t>long-term</w:t>
        </w:r>
      </w:ins>
      <w:r w:rsidRPr="00C81D98">
        <w:rPr>
          <w:lang w:val="en-US"/>
        </w:rPr>
        <w:t xml:space="preserve"> effect of immigration on the French public finances is slightly positive, the life cycle net contribution is negative for the year 2005. Fehr, </w:t>
      </w:r>
      <w:proofErr w:type="spellStart"/>
      <w:r w:rsidRPr="00C81D98">
        <w:rPr>
          <w:lang w:val="en-US"/>
        </w:rPr>
        <w:t>Jokisch</w:t>
      </w:r>
      <w:proofErr w:type="spellEnd"/>
      <w:r w:rsidRPr="00C81D98">
        <w:rPr>
          <w:lang w:val="en-US"/>
        </w:rPr>
        <w:t>, and Kotlikoff (</w:t>
      </w:r>
      <w:r w:rsidRPr="00C81D98">
        <w:rPr>
          <w:color w:val="0000FF"/>
          <w:lang w:val="en-US"/>
        </w:rPr>
        <w:t>2003</w:t>
      </w:r>
      <w:r w:rsidRPr="00C81D98">
        <w:rPr>
          <w:lang w:val="en-US"/>
        </w:rPr>
        <w:t>) stated that even doubling the number of immigrants, an extreme measure by most policy standards, will do little to mitigate the upcoming financial pressure in developed countries.</w:t>
      </w:r>
    </w:p>
    <w:p w14:paraId="2DDEF849" w14:textId="572995DC" w:rsidR="00231BAD" w:rsidRPr="00C81D98" w:rsidRDefault="00400DDB">
      <w:pPr>
        <w:spacing w:after="179"/>
        <w:ind w:left="-15"/>
        <w:rPr>
          <w:lang w:val="en-US"/>
        </w:rPr>
      </w:pPr>
      <w:del w:id="210" w:author="julien navaux" w:date="2020-12-30T12:13:00Z">
        <w:r w:rsidRPr="00C81D98" w:rsidDel="002F19C9">
          <w:rPr>
            <w:lang w:val="en-US"/>
          </w:rPr>
          <w:delText xml:space="preserve">While the immigration debates continue, </w:delText>
        </w:r>
      </w:del>
      <w:ins w:id="211" w:author="julien navaux" w:date="2020-12-30T12:13:00Z">
        <w:r w:rsidR="002F19C9">
          <w:rPr>
            <w:lang w:val="en-US"/>
          </w:rPr>
          <w:t>During the last</w:t>
        </w:r>
      </w:ins>
      <w:ins w:id="212" w:author="julien navaux" w:date="2020-12-30T12:14:00Z">
        <w:r w:rsidR="002F19C9">
          <w:rPr>
            <w:lang w:val="en-US"/>
          </w:rPr>
          <w:t xml:space="preserve"> decades, </w:t>
        </w:r>
      </w:ins>
      <w:del w:id="213" w:author="julien navaux" w:date="2020-12-30T12:14:00Z">
        <w:r w:rsidRPr="00C81D98" w:rsidDel="002F19C9">
          <w:rPr>
            <w:lang w:val="en-US"/>
          </w:rPr>
          <w:delText>immigrants</w:delText>
        </w:r>
      </w:del>
      <w:ins w:id="214" w:author="julien navaux" w:date="2020-12-30T12:14:00Z">
        <w:r w:rsidR="002F19C9" w:rsidRPr="00C81D98">
          <w:rPr>
            <w:lang w:val="en-US"/>
          </w:rPr>
          <w:t>immigrant’s</w:t>
        </w:r>
      </w:ins>
      <w:r w:rsidRPr="00C81D98">
        <w:rPr>
          <w:lang w:val="en-US"/>
        </w:rPr>
        <w:t xml:space="preserve"> intake has been increasing in most developed countries (Card &amp; Peri, </w:t>
      </w:r>
      <w:r w:rsidRPr="00C81D98">
        <w:rPr>
          <w:color w:val="0000FF"/>
          <w:lang w:val="en-US"/>
        </w:rPr>
        <w:t>2016</w:t>
      </w:r>
      <w:r w:rsidRPr="00C81D98">
        <w:rPr>
          <w:lang w:val="en-US"/>
        </w:rPr>
        <w:t xml:space="preserve">). In Canada for example, the number of landed immigrants has remained relatively high since the early 1990s, with an average of approximately 235,000 new immigrants per year (Statistics Canada, </w:t>
      </w:r>
      <w:r w:rsidRPr="00C81D98">
        <w:rPr>
          <w:color w:val="0000FF"/>
          <w:lang w:val="en-US"/>
        </w:rPr>
        <w:t>2016</w:t>
      </w:r>
      <w:r w:rsidRPr="00C81D98">
        <w:rPr>
          <w:lang w:val="en-US"/>
        </w:rPr>
        <w:t xml:space="preserve">). In 2017, the country welcomed more than 286,000 permanent residents and the government adopted a historic multi-year levels plan to grow its annual immigration levels to 340,000 by 2020 (2018 Annual Report to Parliament on Immigration). </w:t>
      </w:r>
      <w:commentRangeStart w:id="215"/>
      <w:r w:rsidRPr="00C81D98">
        <w:rPr>
          <w:lang w:val="en-US"/>
        </w:rPr>
        <w:t xml:space="preserve">This suggests that </w:t>
      </w:r>
      <w:proofErr w:type="spellStart"/>
      <w:r w:rsidRPr="00C81D98">
        <w:rPr>
          <w:lang w:val="en-US"/>
        </w:rPr>
        <w:t>Borjas</w:t>
      </w:r>
      <w:proofErr w:type="spellEnd"/>
      <w:r w:rsidRPr="00C81D98">
        <w:rPr>
          <w:lang w:val="en-US"/>
        </w:rPr>
        <w:t xml:space="preserve"> (</w:t>
      </w:r>
      <w:r w:rsidRPr="00C81D98">
        <w:rPr>
          <w:color w:val="0000FF"/>
          <w:lang w:val="en-US"/>
        </w:rPr>
        <w:t>2014</w:t>
      </w:r>
      <w:r w:rsidRPr="00C81D98">
        <w:rPr>
          <w:lang w:val="en-US"/>
        </w:rPr>
        <w:t xml:space="preserve">) and others present one side of the story of which the other side is that skilled migrants make a large fiscal contribution, and unskilled migrants may be net contributors if they eventually depart or make few claims on government expenditures while in the country (Rowthorn, </w:t>
      </w:r>
      <w:r w:rsidRPr="00C81D98">
        <w:rPr>
          <w:color w:val="0000FF"/>
          <w:lang w:val="en-US"/>
        </w:rPr>
        <w:t>2008</w:t>
      </w:r>
      <w:r w:rsidRPr="00C81D98">
        <w:rPr>
          <w:lang w:val="en-US"/>
        </w:rPr>
        <w:t>). Akbari (</w:t>
      </w:r>
      <w:r w:rsidRPr="00C81D98">
        <w:rPr>
          <w:color w:val="0000FF"/>
          <w:lang w:val="en-US"/>
        </w:rPr>
        <w:t>1989</w:t>
      </w:r>
      <w:r w:rsidRPr="00C81D98">
        <w:rPr>
          <w:lang w:val="en-US"/>
        </w:rPr>
        <w:t xml:space="preserve">) found a positive net fiscal transfer of $500 using data from the Canadian census in 1981 while </w:t>
      </w:r>
      <w:proofErr w:type="spellStart"/>
      <w:r w:rsidRPr="00C81D98">
        <w:rPr>
          <w:lang w:val="en-US"/>
        </w:rPr>
        <w:t>Hering</w:t>
      </w:r>
      <w:proofErr w:type="spellEnd"/>
      <w:r w:rsidRPr="00C81D98">
        <w:rPr>
          <w:lang w:val="en-US"/>
        </w:rPr>
        <w:t xml:space="preserve"> and Klassen (</w:t>
      </w:r>
      <w:r w:rsidRPr="00C81D98">
        <w:rPr>
          <w:color w:val="0000FF"/>
          <w:lang w:val="en-US"/>
        </w:rPr>
        <w:t>2010</w:t>
      </w:r>
      <w:r w:rsidRPr="00C81D98">
        <w:rPr>
          <w:lang w:val="en-US"/>
        </w:rPr>
        <w:t xml:space="preserve">) suggest that increasing </w:t>
      </w:r>
      <w:proofErr w:type="gramStart"/>
      <w:r w:rsidRPr="00C81D98">
        <w:rPr>
          <w:lang w:val="en-US"/>
        </w:rPr>
        <w:t>immigrants</w:t>
      </w:r>
      <w:proofErr w:type="gramEnd"/>
      <w:r w:rsidRPr="00C81D98">
        <w:rPr>
          <w:lang w:val="en-US"/>
        </w:rPr>
        <w:t xml:space="preserve"> intake rather than the retirement age, would significantly improve the fiscal sustainability of the CPP (Canada Pension Plan) and largely solve the financing problems of the QPP (Quebec Pension Plan). Results from </w:t>
      </w:r>
      <w:proofErr w:type="spellStart"/>
      <w:r w:rsidRPr="00C81D98">
        <w:rPr>
          <w:lang w:val="en-US"/>
        </w:rPr>
        <w:t>Ileri</w:t>
      </w:r>
      <w:proofErr w:type="spellEnd"/>
      <w:r w:rsidRPr="00C81D98">
        <w:rPr>
          <w:lang w:val="en-US"/>
        </w:rPr>
        <w:t xml:space="preserve"> (</w:t>
      </w:r>
      <w:r w:rsidRPr="00C81D98">
        <w:rPr>
          <w:sz w:val="37"/>
          <w:vertAlign w:val="superscript"/>
          <w:lang w:val="en-US"/>
        </w:rPr>
        <w:t xml:space="preserve">˙ </w:t>
      </w:r>
      <w:r w:rsidRPr="00C81D98">
        <w:rPr>
          <w:color w:val="0000FF"/>
          <w:lang w:val="en-US"/>
        </w:rPr>
        <w:t>2019</w:t>
      </w:r>
      <w:r w:rsidRPr="00C81D98">
        <w:rPr>
          <w:lang w:val="en-US"/>
        </w:rPr>
        <w:t>) and Dungan, Fang, and Gunderson (</w:t>
      </w:r>
      <w:r w:rsidRPr="00C81D98">
        <w:rPr>
          <w:color w:val="0000FF"/>
          <w:lang w:val="en-US"/>
        </w:rPr>
        <w:t>2013</w:t>
      </w:r>
      <w:r w:rsidRPr="00C81D98">
        <w:rPr>
          <w:lang w:val="en-US"/>
        </w:rPr>
        <w:t>) also suggest that immigration is likely to have a positive impact on the Canadian economy including the lowering of wages inequality and improvement of overall welfare.</w:t>
      </w:r>
      <w:commentRangeEnd w:id="215"/>
      <w:r w:rsidR="002F19C9">
        <w:rPr>
          <w:rStyle w:val="Marquedecommentaire"/>
        </w:rPr>
        <w:commentReference w:id="215"/>
      </w:r>
    </w:p>
    <w:p w14:paraId="5DE7C1FD" w14:textId="77777777" w:rsidR="00231BAD" w:rsidRPr="00C81D98" w:rsidRDefault="00400DDB">
      <w:pPr>
        <w:spacing w:after="153"/>
        <w:ind w:left="-15"/>
        <w:rPr>
          <w:lang w:val="en-US"/>
        </w:rPr>
      </w:pPr>
      <w:r w:rsidRPr="00C81D98">
        <w:rPr>
          <w:lang w:val="en-US"/>
        </w:rPr>
        <w:lastRenderedPageBreak/>
        <w:t xml:space="preserve">In the US, </w:t>
      </w:r>
      <w:proofErr w:type="spellStart"/>
      <w:r w:rsidRPr="00C81D98">
        <w:rPr>
          <w:lang w:val="en-US"/>
        </w:rPr>
        <w:t>Storesletten</w:t>
      </w:r>
      <w:proofErr w:type="spellEnd"/>
      <w:r w:rsidRPr="00C81D98">
        <w:rPr>
          <w:lang w:val="en-US"/>
        </w:rPr>
        <w:t xml:space="preserve"> (</w:t>
      </w:r>
      <w:r w:rsidRPr="00C81D98">
        <w:rPr>
          <w:color w:val="0000FF"/>
          <w:lang w:val="en-US"/>
        </w:rPr>
        <w:t>2000</w:t>
      </w:r>
      <w:r w:rsidRPr="00C81D98">
        <w:rPr>
          <w:lang w:val="en-US"/>
        </w:rPr>
        <w:t>) found that selective immigration policies, involving an increased inflow of working-age high and medium-skilled immigrants, can remove the need for future fiscal reform. For instance, an annual intake of 1.6 million (an increase from 0.44% to 0.62% of the population) immigrants would be equivalent to an alternate policy to increase tax revenue by 4.4 percentage points in the US. Akin (</w:t>
      </w:r>
      <w:r w:rsidRPr="00C81D98">
        <w:rPr>
          <w:color w:val="0000FF"/>
          <w:lang w:val="en-US"/>
        </w:rPr>
        <w:t>2012</w:t>
      </w:r>
      <w:r w:rsidRPr="00C81D98">
        <w:rPr>
          <w:lang w:val="en-US"/>
        </w:rPr>
        <w:t xml:space="preserve">) for Germany and </w:t>
      </w:r>
      <w:proofErr w:type="spellStart"/>
      <w:r w:rsidRPr="00C81D98">
        <w:rPr>
          <w:lang w:val="en-US"/>
        </w:rPr>
        <w:t>Dustmann</w:t>
      </w:r>
      <w:proofErr w:type="spellEnd"/>
      <w:r w:rsidRPr="00C81D98">
        <w:rPr>
          <w:lang w:val="en-US"/>
        </w:rPr>
        <w:t xml:space="preserve"> and Frattini (</w:t>
      </w:r>
      <w:r w:rsidRPr="00C81D98">
        <w:rPr>
          <w:color w:val="0000FF"/>
          <w:lang w:val="en-US"/>
        </w:rPr>
        <w:t>2014</w:t>
      </w:r>
      <w:r w:rsidRPr="00C81D98">
        <w:rPr>
          <w:lang w:val="en-US"/>
        </w:rPr>
        <w:t>) for the United Kingdom, also provides strong evidence that immigrants especially recent ones, has made a substantial contribution to public finances.</w:t>
      </w:r>
    </w:p>
    <w:p w14:paraId="1F09ECF7" w14:textId="7F6EE420" w:rsidR="00231BAD" w:rsidRPr="00C81D98" w:rsidRDefault="00400DDB" w:rsidP="00074318">
      <w:pPr>
        <w:spacing w:after="572"/>
        <w:ind w:left="-15"/>
        <w:rPr>
          <w:lang w:val="en-US"/>
        </w:rPr>
      </w:pPr>
      <w:r w:rsidRPr="00C81D98">
        <w:rPr>
          <w:lang w:val="en-US"/>
        </w:rPr>
        <w:t xml:space="preserve">Although immigration is highly debated in the context of population aging and its fiscal impacts are attracting increasing attention, the literature has yet to produce nonpartisan results to support current immigration policies in advanced economies and Canada in particular. The reasons are twofold. First, different studies make different assumptions about the consumption of public goods (Grubel &amp; Grady, </w:t>
      </w:r>
      <w:r w:rsidRPr="00C81D98">
        <w:rPr>
          <w:color w:val="0000FF"/>
          <w:lang w:val="en-US"/>
        </w:rPr>
        <w:t>2012</w:t>
      </w:r>
      <w:r w:rsidRPr="00C81D98">
        <w:rPr>
          <w:lang w:val="en-US"/>
        </w:rPr>
        <w:t xml:space="preserve">) </w:t>
      </w:r>
      <w:del w:id="216" w:author="julien navaux" w:date="2020-12-30T12:17:00Z">
        <w:r w:rsidRPr="00C81D98" w:rsidDel="00192FDB">
          <w:rPr>
            <w:lang w:val="en-US"/>
          </w:rPr>
          <w:delText xml:space="preserve">and most studies only account for costs and contributions that are directly related to the individual while those from and through the family are left </w:delText>
        </w:r>
        <w:commentRangeStart w:id="217"/>
        <w:r w:rsidRPr="00C81D98" w:rsidDel="00192FDB">
          <w:rPr>
            <w:lang w:val="en-US"/>
          </w:rPr>
          <w:delText xml:space="preserve">out (d’Albis et al., </w:delText>
        </w:r>
        <w:r w:rsidRPr="00C81D98" w:rsidDel="00192FDB">
          <w:rPr>
            <w:color w:val="0000FF"/>
            <w:lang w:val="en-US"/>
          </w:rPr>
          <w:delText>2019</w:delText>
        </w:r>
        <w:r w:rsidRPr="00C81D98" w:rsidDel="00192FDB">
          <w:rPr>
            <w:lang w:val="en-US"/>
          </w:rPr>
          <w:delText xml:space="preserve">). </w:delText>
        </w:r>
        <w:commentRangeEnd w:id="217"/>
        <w:r w:rsidR="00192FDB" w:rsidDel="00192FDB">
          <w:rPr>
            <w:rStyle w:val="Marquedecommentaire"/>
          </w:rPr>
          <w:commentReference w:id="217"/>
        </w:r>
      </w:del>
      <w:r w:rsidRPr="00C81D98">
        <w:rPr>
          <w:lang w:val="en-US"/>
        </w:rPr>
        <w:t xml:space="preserve">Second, the scope of the immigrant population is not consistent across studies and results varies for different cohorts (Grubel &amp; Grady, </w:t>
      </w:r>
      <w:r w:rsidRPr="00C81D98">
        <w:rPr>
          <w:color w:val="0000FF"/>
          <w:lang w:val="en-US"/>
        </w:rPr>
        <w:t>2012</w:t>
      </w:r>
      <w:r w:rsidRPr="00C81D98">
        <w:rPr>
          <w:lang w:val="en-US"/>
        </w:rPr>
        <w:t>), subgroup and methodology (</w:t>
      </w:r>
      <w:proofErr w:type="spellStart"/>
      <w:r w:rsidRPr="00C81D98">
        <w:rPr>
          <w:lang w:val="en-US"/>
        </w:rPr>
        <w:t>Chojnicki</w:t>
      </w:r>
      <w:proofErr w:type="spellEnd"/>
      <w:r w:rsidRPr="00C81D98">
        <w:rPr>
          <w:lang w:val="en-US"/>
        </w:rPr>
        <w:t xml:space="preserve">, </w:t>
      </w:r>
      <w:r w:rsidRPr="00C81D98">
        <w:rPr>
          <w:color w:val="0000FF"/>
          <w:lang w:val="en-US"/>
        </w:rPr>
        <w:t>2011</w:t>
      </w:r>
      <w:r w:rsidRPr="00C81D98">
        <w:rPr>
          <w:lang w:val="en-US"/>
        </w:rPr>
        <w:t>). This is illustrated in Lee and Miller (</w:t>
      </w:r>
      <w:r w:rsidRPr="00C81D98">
        <w:rPr>
          <w:color w:val="0000FF"/>
          <w:lang w:val="en-US"/>
        </w:rPr>
        <w:t>1998</w:t>
      </w:r>
      <w:r w:rsidRPr="00C81D98">
        <w:rPr>
          <w:lang w:val="en-US"/>
        </w:rPr>
        <w:t xml:space="preserve">) who found that the overall fiscal impact (taxes paid less costs generated) is on average, $1,400 if only first-generation immigrants are included, -$400 if the second generation is included, and $600 if extended to all descendants of living immigrants. Such a holistic approach is very rare and almost nonexistent for Canada. In this study, we use the National Transfer Account (NTA) method to measure the costs and contributions of immigration between 1997 and 2015. </w:t>
      </w:r>
      <w:ins w:id="218" w:author="julien navaux" w:date="2020-12-30T12:18:00Z">
        <w:r w:rsidR="00074318">
          <w:rPr>
            <w:lang w:val="en-US"/>
          </w:rPr>
          <w:t xml:space="preserve">In our study, we choose to retain </w:t>
        </w:r>
      </w:ins>
      <w:ins w:id="219" w:author="julien navaux" w:date="2020-12-30T12:20:00Z">
        <w:r w:rsidR="00074318">
          <w:rPr>
            <w:lang w:val="en-US"/>
          </w:rPr>
          <w:t>a consensual</w:t>
        </w:r>
      </w:ins>
      <w:ins w:id="220" w:author="julien navaux" w:date="2020-12-30T12:18:00Z">
        <w:r w:rsidR="00074318">
          <w:rPr>
            <w:lang w:val="en-US"/>
          </w:rPr>
          <w:t xml:space="preserve"> definition of immigration, </w:t>
        </w:r>
      </w:ins>
      <w:ins w:id="221" w:author="julien navaux" w:date="2020-12-31T11:16:00Z">
        <w:r w:rsidR="00CE54BC">
          <w:rPr>
            <w:lang w:val="en-US"/>
          </w:rPr>
          <w:t>i.e.,</w:t>
        </w:r>
      </w:ins>
      <w:ins w:id="222" w:author="julien navaux" w:date="2020-12-30T12:18:00Z">
        <w:r w:rsidR="00074318">
          <w:rPr>
            <w:lang w:val="en-US"/>
          </w:rPr>
          <w:t xml:space="preserve"> </w:t>
        </w:r>
      </w:ins>
      <w:ins w:id="223" w:author="julien navaux" w:date="2020-12-30T12:20:00Z">
        <w:r w:rsidR="00074318">
          <w:rPr>
            <w:lang w:val="en-US"/>
          </w:rPr>
          <w:t>p</w:t>
        </w:r>
      </w:ins>
      <w:ins w:id="224" w:author="julien navaux" w:date="2020-12-30T12:19:00Z">
        <w:r w:rsidR="00074318" w:rsidRPr="00074318">
          <w:rPr>
            <w:lang w:val="en-US"/>
          </w:rPr>
          <w:t>ersons residing in Canada who were born outside of Canada</w:t>
        </w:r>
      </w:ins>
      <w:ins w:id="225" w:author="julien navaux" w:date="2020-12-30T12:20:00Z">
        <w:r w:rsidR="00074318">
          <w:rPr>
            <w:lang w:val="en-US"/>
          </w:rPr>
          <w:t xml:space="preserve">, </w:t>
        </w:r>
        <w:r w:rsidR="00074318" w:rsidRPr="00074318">
          <w:rPr>
            <w:lang w:val="en-US"/>
          </w:rPr>
          <w:t>excluding</w:t>
        </w:r>
        <w:r w:rsidR="00074318" w:rsidRPr="00074318">
          <w:rPr>
            <w:lang w:val="en-US"/>
            <w:rPrChange w:id="226" w:author="julien navaux" w:date="2020-12-30T12:20:00Z">
              <w:rPr/>
            </w:rPrChange>
          </w:rPr>
          <w:t xml:space="preserve"> </w:t>
        </w:r>
        <w:r w:rsidR="00074318" w:rsidRPr="00074318">
          <w:rPr>
            <w:lang w:val="en-US"/>
          </w:rPr>
          <w:t>Canadian citizens born outside Canada</w:t>
        </w:r>
        <w:r w:rsidR="00074318">
          <w:rPr>
            <w:lang w:val="en-US"/>
          </w:rPr>
          <w:t xml:space="preserve">. </w:t>
        </w:r>
      </w:ins>
      <w:r w:rsidRPr="00C81D98">
        <w:rPr>
          <w:lang w:val="en-US"/>
        </w:rPr>
        <w:t xml:space="preserve">The NTA method takes an intergenerational perspective that accounts for costs and contributions involving the family and the state (Mason &amp; Lee, </w:t>
      </w:r>
      <w:r w:rsidRPr="00C81D98">
        <w:rPr>
          <w:color w:val="0000FF"/>
          <w:lang w:val="en-US"/>
        </w:rPr>
        <w:t>2011</w:t>
      </w:r>
      <w:r w:rsidRPr="00C81D98">
        <w:rPr>
          <w:lang w:val="en-US"/>
        </w:rPr>
        <w:t xml:space="preserve">; United Nations, </w:t>
      </w:r>
      <w:r w:rsidRPr="00C81D98">
        <w:rPr>
          <w:color w:val="0000FF"/>
          <w:lang w:val="en-US"/>
        </w:rPr>
        <w:t>2013</w:t>
      </w:r>
      <w:r w:rsidRPr="00C81D98">
        <w:rPr>
          <w:lang w:val="en-US"/>
        </w:rPr>
        <w:t xml:space="preserve">). This article builds on </w:t>
      </w:r>
      <w:proofErr w:type="spellStart"/>
      <w:r w:rsidRPr="00C81D98">
        <w:rPr>
          <w:lang w:val="en-US"/>
        </w:rPr>
        <w:t>M</w:t>
      </w:r>
      <w:ins w:id="227" w:author="julien navaux" w:date="2020-12-30T12:21:00Z">
        <w:r w:rsidR="00074318">
          <w:rPr>
            <w:lang w:val="en-US"/>
          </w:rPr>
          <w:t>é</w:t>
        </w:r>
      </w:ins>
      <w:del w:id="228" w:author="julien navaux" w:date="2020-12-30T12:21:00Z">
        <w:r w:rsidRPr="00C81D98" w:rsidDel="00074318">
          <w:rPr>
            <w:lang w:val="en-US"/>
          </w:rPr>
          <w:delText>´e</w:delText>
        </w:r>
      </w:del>
      <w:r w:rsidRPr="00C81D98">
        <w:rPr>
          <w:lang w:val="en-US"/>
        </w:rPr>
        <w:t>rette</w:t>
      </w:r>
      <w:proofErr w:type="spellEnd"/>
      <w:r w:rsidRPr="00C81D98">
        <w:rPr>
          <w:lang w:val="en-US"/>
        </w:rPr>
        <w:t xml:space="preserve"> and NAVAUX (</w:t>
      </w:r>
      <w:r w:rsidRPr="00C81D98">
        <w:rPr>
          <w:color w:val="0000FF"/>
          <w:lang w:val="en-US"/>
        </w:rPr>
        <w:t>2019</w:t>
      </w:r>
      <w:r w:rsidRPr="00C81D98">
        <w:rPr>
          <w:lang w:val="en-US"/>
        </w:rPr>
        <w:t>), splits inflow and outflow transfers between immigrants and natives, measures the differences between the two populations, and attempts to uncover the sources of these differences using demographic decomposition.</w:t>
      </w:r>
    </w:p>
    <w:p w14:paraId="5AD48257" w14:textId="77777777" w:rsidR="00231BAD" w:rsidRDefault="00400DDB">
      <w:pPr>
        <w:pStyle w:val="Titre1"/>
        <w:ind w:left="542" w:hanging="557"/>
      </w:pPr>
      <w:bookmarkStart w:id="229" w:name="_Toc60218559"/>
      <w:proofErr w:type="spellStart"/>
      <w:r>
        <w:t>Methods</w:t>
      </w:r>
      <w:proofErr w:type="spellEnd"/>
      <w:r>
        <w:t xml:space="preserve">, data and </w:t>
      </w:r>
      <w:proofErr w:type="spellStart"/>
      <w:r>
        <w:t>measures</w:t>
      </w:r>
      <w:bookmarkEnd w:id="229"/>
      <w:proofErr w:type="spellEnd"/>
    </w:p>
    <w:p w14:paraId="33B95C6F" w14:textId="77777777" w:rsidR="003900E7" w:rsidRDefault="00400DDB">
      <w:pPr>
        <w:spacing w:after="443"/>
        <w:ind w:left="-15"/>
        <w:rPr>
          <w:ins w:id="230" w:author="julien navaux" w:date="2020-12-31T11:18:00Z"/>
          <w:lang w:val="en-US"/>
        </w:rPr>
      </w:pPr>
      <w:r w:rsidRPr="00C81D98">
        <w:rPr>
          <w:lang w:val="en-US"/>
        </w:rPr>
        <w:t xml:space="preserve">This study aims to compare immigrants and natives regarding their cost and contribution to the public finances. This allows accessing the </w:t>
      </w:r>
      <w:del w:id="231" w:author="julien navaux" w:date="2020-12-31T11:15:00Z">
        <w:r w:rsidRPr="00C81D98" w:rsidDel="00CE54BC">
          <w:rPr>
            <w:lang w:val="en-US"/>
          </w:rPr>
          <w:delText>extend</w:delText>
        </w:r>
      </w:del>
      <w:ins w:id="232" w:author="julien navaux" w:date="2020-12-31T11:15:00Z">
        <w:r w:rsidR="00CE54BC" w:rsidRPr="00C81D98">
          <w:rPr>
            <w:lang w:val="en-US"/>
          </w:rPr>
          <w:t>extent</w:t>
        </w:r>
      </w:ins>
      <w:r w:rsidRPr="00C81D98">
        <w:rPr>
          <w:lang w:val="en-US"/>
        </w:rPr>
        <w:t xml:space="preserve"> to which immigration has been a contributor to public finances and supports its policies in Canada. </w:t>
      </w:r>
      <w:del w:id="233" w:author="julien navaux" w:date="2020-12-31T11:17:00Z">
        <w:r w:rsidRPr="00C81D98" w:rsidDel="00CE54BC">
          <w:rPr>
            <w:lang w:val="en-US"/>
          </w:rPr>
          <w:delText xml:space="preserve">For this purpose, an immigrant is defined as a person born outside Canada but living in the country as a citizen or permanent resident. </w:delText>
        </w:r>
      </w:del>
      <w:r w:rsidRPr="00C81D98">
        <w:rPr>
          <w:lang w:val="en-US"/>
        </w:rPr>
        <w:t xml:space="preserve">The 2016 Census enumerated about 7.5 </w:t>
      </w:r>
      <w:proofErr w:type="spellStart"/>
      <w:r w:rsidRPr="00C81D98">
        <w:rPr>
          <w:lang w:val="en-US"/>
        </w:rPr>
        <w:t>million</w:t>
      </w:r>
      <w:proofErr w:type="spellEnd"/>
      <w:ins w:id="234" w:author="julien navaux" w:date="2020-12-31T11:17:00Z">
        <w:r w:rsidR="00CE54BC">
          <w:rPr>
            <w:lang w:val="en-US"/>
          </w:rPr>
          <w:t xml:space="preserve"> of</w:t>
        </w:r>
      </w:ins>
      <w:r w:rsidRPr="00C81D98">
        <w:rPr>
          <w:lang w:val="en-US"/>
        </w:rPr>
        <w:t xml:space="preserve"> immigrants in Canada, accounting for about 22% of the total population. About 61% of immigrants in Canada live in the three metropolitan areas of </w:t>
      </w:r>
      <w:r w:rsidRPr="00C81D98">
        <w:rPr>
          <w:lang w:val="en-US"/>
        </w:rPr>
        <w:lastRenderedPageBreak/>
        <w:t>Toronto, Montreal, and Vancouver. Recent immigrants, those who arrived between 2011 and 2016, are mainly from Asia and belong to the economic category</w:t>
      </w:r>
      <w:ins w:id="235" w:author="julien navaux" w:date="2020-12-31T11:18:00Z">
        <w:r w:rsidR="00CE54BC">
          <w:rPr>
            <w:lang w:val="en-US"/>
          </w:rPr>
          <w:t xml:space="preserve"> of immigration</w:t>
        </w:r>
      </w:ins>
      <w:r w:rsidRPr="00C81D98">
        <w:rPr>
          <w:lang w:val="en-US"/>
        </w:rPr>
        <w:t xml:space="preserve">. </w:t>
      </w:r>
    </w:p>
    <w:p w14:paraId="25992FCE" w14:textId="67CBEB3B" w:rsidR="00231BAD" w:rsidRPr="00C81D98" w:rsidRDefault="003900E7">
      <w:pPr>
        <w:spacing w:after="443"/>
        <w:ind w:left="-15"/>
        <w:rPr>
          <w:lang w:val="en-US"/>
        </w:rPr>
      </w:pPr>
      <w:ins w:id="236" w:author="julien navaux" w:date="2020-12-31T11:19:00Z">
        <w:r>
          <w:rPr>
            <w:lang w:val="en-US"/>
          </w:rPr>
          <w:t xml:space="preserve">In our study, </w:t>
        </w:r>
      </w:ins>
      <w:del w:id="237" w:author="julien navaux" w:date="2020-12-31T11:19:00Z">
        <w:r w:rsidR="00400DDB" w:rsidRPr="00C81D98" w:rsidDel="003900E7">
          <w:rPr>
            <w:lang w:val="en-US"/>
          </w:rPr>
          <w:delText xml:space="preserve">Per </w:delText>
        </w:r>
      </w:del>
      <w:ins w:id="238" w:author="julien navaux" w:date="2020-12-31T11:19:00Z">
        <w:r>
          <w:rPr>
            <w:lang w:val="en-US"/>
          </w:rPr>
          <w:t>p</w:t>
        </w:r>
        <w:r w:rsidRPr="00C81D98">
          <w:rPr>
            <w:lang w:val="en-US"/>
          </w:rPr>
          <w:t xml:space="preserve">er </w:t>
        </w:r>
      </w:ins>
      <w:r w:rsidR="00400DDB" w:rsidRPr="00C81D98">
        <w:rPr>
          <w:lang w:val="en-US"/>
        </w:rPr>
        <w:t>capita costs and contributions for immigrants and natives are estimated using the National Transfer Accounts (NTA) method. In the NTA terminology, they are referred to as inflow transfers and outflow transfers respectively, or simply transfers to denote both. Age-adjusted transfers are estimated using the model of continuous change. This section presents an overview of the methods along with the measures of comparison.</w:t>
      </w:r>
      <w:ins w:id="239" w:author="julien navaux" w:date="2020-12-31T11:20:00Z">
        <w:r w:rsidR="00116932">
          <w:rPr>
            <w:lang w:val="en-US"/>
          </w:rPr>
          <w:t xml:space="preserve"> On a </w:t>
        </w:r>
      </w:ins>
      <w:ins w:id="240" w:author="julien navaux" w:date="2020-12-31T11:21:00Z">
        <w:r w:rsidR="00116932">
          <w:rPr>
            <w:lang w:val="en-US"/>
          </w:rPr>
          <w:t>firsthand</w:t>
        </w:r>
      </w:ins>
      <w:ins w:id="241" w:author="julien navaux" w:date="2020-12-31T11:20:00Z">
        <w:r w:rsidR="00116932">
          <w:rPr>
            <w:lang w:val="en-US"/>
          </w:rPr>
          <w:t xml:space="preserve"> the section focuses</w:t>
        </w:r>
      </w:ins>
      <w:ins w:id="242" w:author="julien navaux" w:date="2020-12-31T11:21:00Z">
        <w:r w:rsidR="00116932">
          <w:rPr>
            <w:lang w:val="en-US"/>
          </w:rPr>
          <w:t xml:space="preserve"> on the NTA methodology. On a second hand, it introduces the methodology used to </w:t>
        </w:r>
      </w:ins>
      <w:ins w:id="243" w:author="julien navaux" w:date="2020-12-31T11:22:00Z">
        <w:r w:rsidR="00DF5CD9">
          <w:rPr>
            <w:lang w:val="en-US"/>
          </w:rPr>
          <w:t>isolate crude</w:t>
        </w:r>
        <w:r w:rsidR="00DF5CD9" w:rsidRPr="00DF5CD9">
          <w:rPr>
            <w:lang w:val="en-US"/>
          </w:rPr>
          <w:t>, Age-adjusted and demographic components from NTA age profiles</w:t>
        </w:r>
      </w:ins>
    </w:p>
    <w:p w14:paraId="00CBB068" w14:textId="23584539" w:rsidR="00231BAD" w:rsidRPr="00C81D98" w:rsidRDefault="00400DDB">
      <w:pPr>
        <w:pStyle w:val="Titre2"/>
        <w:ind w:left="704" w:hanging="719"/>
        <w:rPr>
          <w:lang w:val="en-US"/>
          <w:rPrChange w:id="244" w:author="julien navaux" w:date="2020-12-30T10:56:00Z">
            <w:rPr/>
          </w:rPrChange>
        </w:rPr>
      </w:pPr>
      <w:del w:id="245" w:author="julien navaux" w:date="2020-12-30T10:56:00Z">
        <w:r w:rsidRPr="00C81D98" w:rsidDel="00C44452">
          <w:rPr>
            <w:lang w:val="en-US"/>
            <w:rPrChange w:id="246" w:author="julien navaux" w:date="2020-12-30T10:56:00Z">
              <w:rPr/>
            </w:rPrChange>
          </w:rPr>
          <w:delText xml:space="preserve">The </w:delText>
        </w:r>
      </w:del>
      <w:bookmarkStart w:id="247" w:name="_Toc60218560"/>
      <w:r w:rsidRPr="00C81D98">
        <w:rPr>
          <w:lang w:val="en-US"/>
          <w:rPrChange w:id="248" w:author="julien navaux" w:date="2020-12-30T10:56:00Z">
            <w:rPr/>
          </w:rPrChange>
        </w:rPr>
        <w:t xml:space="preserve">National Transfer </w:t>
      </w:r>
      <w:ins w:id="249" w:author="julien navaux" w:date="2020-12-30T10:56:00Z">
        <w:r w:rsidR="00C81D98" w:rsidRPr="00C81D98">
          <w:rPr>
            <w:lang w:val="en-US"/>
          </w:rPr>
          <w:t>Accounts</w:t>
        </w:r>
      </w:ins>
      <w:bookmarkEnd w:id="247"/>
      <w:del w:id="250" w:author="julien navaux" w:date="2020-12-30T10:56:00Z">
        <w:r w:rsidRPr="00C81D98" w:rsidDel="00C44452">
          <w:rPr>
            <w:lang w:val="en-US"/>
            <w:rPrChange w:id="251" w:author="julien navaux" w:date="2020-12-30T10:56:00Z">
              <w:rPr/>
            </w:rPrChange>
          </w:rPr>
          <w:delText>Method</w:delText>
        </w:r>
      </w:del>
    </w:p>
    <w:p w14:paraId="213B2C99" w14:textId="77777777" w:rsidR="00231BAD" w:rsidRPr="00C81D98" w:rsidRDefault="00400DDB">
      <w:pPr>
        <w:spacing w:after="318"/>
        <w:ind w:left="-15"/>
        <w:rPr>
          <w:lang w:val="en-US"/>
        </w:rPr>
      </w:pPr>
      <w:r w:rsidRPr="00C81D98">
        <w:rPr>
          <w:lang w:val="en-US"/>
        </w:rPr>
        <w:t xml:space="preserve">National Transfer Accounts (NTA) constitute an age-based national accounts methodology that originates from the works of (Lee, </w:t>
      </w:r>
      <w:r w:rsidRPr="00C81D98">
        <w:rPr>
          <w:color w:val="0000FF"/>
          <w:lang w:val="en-US"/>
        </w:rPr>
        <w:t>1980</w:t>
      </w:r>
      <w:r w:rsidRPr="00C81D98">
        <w:rPr>
          <w:lang w:val="en-US"/>
        </w:rPr>
        <w:t xml:space="preserve">) and (Mason, </w:t>
      </w:r>
      <w:r w:rsidRPr="00C81D98">
        <w:rPr>
          <w:color w:val="0000FF"/>
          <w:lang w:val="en-US"/>
        </w:rPr>
        <w:t>1988</w:t>
      </w:r>
      <w:r w:rsidRPr="00C81D98">
        <w:rPr>
          <w:lang w:val="en-US"/>
        </w:rPr>
        <w:t>). The NTA method introduced age into the System of National Accounts (SNA) by disaggregating national income, consumption, and savings by age and therefore take into account intergenerational transfers made through the State or the family. This article goes further by splitting transfers to and from the state between immigrants and natives.</w:t>
      </w:r>
    </w:p>
    <w:p w14:paraId="762AA081" w14:textId="77777777" w:rsidR="00231BAD" w:rsidRPr="00C81D98" w:rsidRDefault="00400DDB">
      <w:pPr>
        <w:pStyle w:val="Titre3"/>
        <w:rPr>
          <w:lang w:val="en-US"/>
        </w:rPr>
        <w:pPrChange w:id="252" w:author="julien navaux" w:date="2020-12-30T11:02:00Z">
          <w:pPr>
            <w:pStyle w:val="Titre4"/>
            <w:ind w:left="-5"/>
          </w:pPr>
        </w:pPrChange>
      </w:pPr>
      <w:r w:rsidRPr="00C81D98">
        <w:rPr>
          <w:lang w:val="en-US"/>
        </w:rPr>
        <w:t>Calculating net public transfers for the entire population</w:t>
      </w:r>
    </w:p>
    <w:p w14:paraId="5C5C5FAC" w14:textId="77777777" w:rsidR="00231BAD" w:rsidRPr="00C81D98" w:rsidRDefault="00400DDB">
      <w:pPr>
        <w:spacing w:after="269"/>
        <w:ind w:left="-15"/>
        <w:rPr>
          <w:lang w:val="en-US"/>
        </w:rPr>
      </w:pPr>
      <w:r w:rsidRPr="00C81D98">
        <w:rPr>
          <w:lang w:val="en-US"/>
        </w:rPr>
        <w:t xml:space="preserve">At each age, NTA measures how individuals produce, consume, save, and share resources through the family and the state. NTA reconciles age profiles that are calculated from survey and administrative data with macro-aggregates from national accounts (United Nations, </w:t>
      </w:r>
      <w:r w:rsidRPr="00C81D98">
        <w:rPr>
          <w:color w:val="0000FF"/>
          <w:lang w:val="en-US"/>
        </w:rPr>
        <w:t>2013</w:t>
      </w:r>
      <w:r w:rsidRPr="00C81D98">
        <w:rPr>
          <w:lang w:val="en-US"/>
        </w:rPr>
        <w:t>). The NTA equation (</w:t>
      </w:r>
      <w:r w:rsidRPr="00C81D98">
        <w:rPr>
          <w:color w:val="0000FF"/>
          <w:lang w:val="en-US"/>
        </w:rPr>
        <w:t>1</w:t>
      </w:r>
      <w:r w:rsidRPr="00C81D98">
        <w:rPr>
          <w:lang w:val="en-US"/>
        </w:rPr>
        <w:t xml:space="preserve">) decomposes the sources through which individuals fund their consumption </w:t>
      </w:r>
      <w:r w:rsidRPr="00C81D98">
        <w:rPr>
          <w:rFonts w:ascii="Cambria" w:eastAsia="Cambria" w:hAnsi="Cambria" w:cs="Cambria"/>
          <w:i/>
          <w:lang w:val="en-US"/>
        </w:rPr>
        <w:t>C</w:t>
      </w:r>
      <w:r w:rsidRPr="00C81D98">
        <w:rPr>
          <w:rFonts w:ascii="Cambria" w:eastAsia="Cambria" w:hAnsi="Cambria" w:cs="Cambria"/>
          <w:i/>
          <w:vertAlign w:val="subscript"/>
          <w:lang w:val="en-US"/>
        </w:rPr>
        <w:t>a</w:t>
      </w:r>
      <w:r w:rsidRPr="00C81D98">
        <w:rPr>
          <w:lang w:val="en-US"/>
        </w:rPr>
        <w:t>:</w:t>
      </w:r>
    </w:p>
    <w:p w14:paraId="5ECF33CE" w14:textId="77777777" w:rsidR="00231BAD" w:rsidRPr="00C81D98" w:rsidRDefault="00400DDB">
      <w:pPr>
        <w:tabs>
          <w:tab w:val="center" w:pos="4547"/>
          <w:tab w:val="right" w:pos="9026"/>
        </w:tabs>
        <w:spacing w:after="132" w:line="265" w:lineRule="auto"/>
        <w:ind w:right="-15" w:firstLine="0"/>
        <w:jc w:val="left"/>
        <w:rPr>
          <w:lang w:val="en-US"/>
        </w:rPr>
      </w:pPr>
      <w:r w:rsidRPr="00C81D98">
        <w:rPr>
          <w:sz w:val="22"/>
          <w:lang w:val="en-US"/>
        </w:rPr>
        <w:tab/>
      </w:r>
      <w:r>
        <w:rPr>
          <w:noProof/>
        </w:rPr>
        <w:drawing>
          <wp:inline distT="0" distB="0" distL="0" distR="0" wp14:anchorId="1090CF33" wp14:editId="1E699C9D">
            <wp:extent cx="3419856" cy="176784"/>
            <wp:effectExtent l="0" t="0" r="0" b="0"/>
            <wp:docPr id="32910" name="Picture 32910"/>
            <wp:cNvGraphicFramePr/>
            <a:graphic xmlns:a="http://schemas.openxmlformats.org/drawingml/2006/main">
              <a:graphicData uri="http://schemas.openxmlformats.org/drawingml/2006/picture">
                <pic:pic xmlns:pic="http://schemas.openxmlformats.org/drawingml/2006/picture">
                  <pic:nvPicPr>
                    <pic:cNvPr id="32910" name="Picture 32910"/>
                    <pic:cNvPicPr/>
                  </pic:nvPicPr>
                  <pic:blipFill>
                    <a:blip r:embed="rId12"/>
                    <a:stretch>
                      <a:fillRect/>
                    </a:stretch>
                  </pic:blipFill>
                  <pic:spPr>
                    <a:xfrm>
                      <a:off x="0" y="0"/>
                      <a:ext cx="3419856" cy="176784"/>
                    </a:xfrm>
                    <a:prstGeom prst="rect">
                      <a:avLst/>
                    </a:prstGeom>
                  </pic:spPr>
                </pic:pic>
              </a:graphicData>
            </a:graphic>
          </wp:inline>
        </w:drawing>
      </w:r>
      <w:r w:rsidRPr="00C81D98">
        <w:rPr>
          <w:lang w:val="en-US"/>
        </w:rPr>
        <w:tab/>
        <w:t>(1)</w:t>
      </w:r>
    </w:p>
    <w:p w14:paraId="4E035C5F" w14:textId="77777777" w:rsidR="00231BAD" w:rsidRPr="00C81D98" w:rsidRDefault="00400DDB">
      <w:pPr>
        <w:spacing w:after="327"/>
        <w:ind w:left="-15"/>
        <w:rPr>
          <w:lang w:val="en-US"/>
        </w:rPr>
      </w:pPr>
      <w:r w:rsidRPr="00C81D98">
        <w:rPr>
          <w:lang w:val="en-US"/>
        </w:rPr>
        <w:t xml:space="preserve">At each age </w:t>
      </w:r>
      <w:r w:rsidRPr="00C81D98">
        <w:rPr>
          <w:rFonts w:ascii="Cambria" w:eastAsia="Cambria" w:hAnsi="Cambria" w:cs="Cambria"/>
          <w:i/>
          <w:lang w:val="en-US"/>
        </w:rPr>
        <w:t xml:space="preserve">a </w:t>
      </w:r>
      <w:r w:rsidRPr="00C81D98">
        <w:rPr>
          <w:lang w:val="en-US"/>
        </w:rPr>
        <w:t xml:space="preserve">consumption is funded by </w:t>
      </w:r>
      <w:proofErr w:type="spellStart"/>
      <w:r w:rsidRPr="00C81D98">
        <w:rPr>
          <w:lang w:val="en-US"/>
        </w:rPr>
        <w:t>labour</w:t>
      </w:r>
      <w:proofErr w:type="spellEnd"/>
      <w:r w:rsidRPr="00C81D98">
        <w:rPr>
          <w:lang w:val="en-US"/>
        </w:rPr>
        <w:t xml:space="preserve"> income</w:t>
      </w:r>
      <w:r>
        <w:rPr>
          <w:noProof/>
        </w:rPr>
        <w:drawing>
          <wp:inline distT="0" distB="0" distL="0" distR="0" wp14:anchorId="54A9F8A5" wp14:editId="17B4A1F8">
            <wp:extent cx="188976" cy="167640"/>
            <wp:effectExtent l="0" t="0" r="0" b="0"/>
            <wp:docPr id="32911" name="Picture 32911"/>
            <wp:cNvGraphicFramePr/>
            <a:graphic xmlns:a="http://schemas.openxmlformats.org/drawingml/2006/main">
              <a:graphicData uri="http://schemas.openxmlformats.org/drawingml/2006/picture">
                <pic:pic xmlns:pic="http://schemas.openxmlformats.org/drawingml/2006/picture">
                  <pic:nvPicPr>
                    <pic:cNvPr id="32911" name="Picture 32911"/>
                    <pic:cNvPicPr/>
                  </pic:nvPicPr>
                  <pic:blipFill>
                    <a:blip r:embed="rId13"/>
                    <a:stretch>
                      <a:fillRect/>
                    </a:stretch>
                  </pic:blipFill>
                  <pic:spPr>
                    <a:xfrm>
                      <a:off x="0" y="0"/>
                      <a:ext cx="188976" cy="167640"/>
                    </a:xfrm>
                    <a:prstGeom prst="rect">
                      <a:avLst/>
                    </a:prstGeom>
                  </pic:spPr>
                </pic:pic>
              </a:graphicData>
            </a:graphic>
          </wp:inline>
        </w:drawing>
      </w:r>
      <w:r w:rsidRPr="00C81D98">
        <w:rPr>
          <w:lang w:val="en-US"/>
        </w:rPr>
        <w:t xml:space="preserve">, asset income minus saving </w:t>
      </w:r>
      <w:r w:rsidRPr="00C81D98">
        <w:rPr>
          <w:rFonts w:ascii="Cambria" w:eastAsia="Cambria" w:hAnsi="Cambria" w:cs="Cambria"/>
          <w:lang w:val="en-US"/>
        </w:rPr>
        <w:t>[</w:t>
      </w:r>
      <w:r w:rsidRPr="00C81D98">
        <w:rPr>
          <w:rFonts w:ascii="Cambria" w:eastAsia="Cambria" w:hAnsi="Cambria" w:cs="Cambria"/>
          <w:i/>
          <w:lang w:val="en-US"/>
        </w:rPr>
        <w:t>Y A</w:t>
      </w:r>
      <w:r w:rsidRPr="00C81D98">
        <w:rPr>
          <w:rFonts w:ascii="Cambria" w:eastAsia="Cambria" w:hAnsi="Cambria" w:cs="Cambria"/>
          <w:i/>
          <w:vertAlign w:val="subscript"/>
          <w:lang w:val="en-US"/>
        </w:rPr>
        <w:t>a</w:t>
      </w:r>
      <w:r w:rsidRPr="00C81D98">
        <w:rPr>
          <w:rFonts w:ascii="Cambria" w:eastAsia="Cambria" w:hAnsi="Cambria" w:cs="Cambria"/>
          <w:lang w:val="en-US"/>
        </w:rPr>
        <w:t>−</w:t>
      </w:r>
      <w:r w:rsidRPr="00C81D98">
        <w:rPr>
          <w:rFonts w:ascii="Cambria" w:eastAsia="Cambria" w:hAnsi="Cambria" w:cs="Cambria"/>
          <w:i/>
          <w:lang w:val="en-US"/>
        </w:rPr>
        <w:t>S</w:t>
      </w:r>
      <w:r w:rsidRPr="00C81D98">
        <w:rPr>
          <w:rFonts w:ascii="Cambria" w:eastAsia="Cambria" w:hAnsi="Cambria" w:cs="Cambria"/>
          <w:i/>
          <w:vertAlign w:val="subscript"/>
          <w:lang w:val="en-US"/>
        </w:rPr>
        <w:t>a</w:t>
      </w:r>
      <w:r w:rsidRPr="00C81D98">
        <w:rPr>
          <w:rFonts w:ascii="Cambria" w:eastAsia="Cambria" w:hAnsi="Cambria" w:cs="Cambria"/>
          <w:lang w:val="en-US"/>
        </w:rPr>
        <w:t>]</w:t>
      </w:r>
      <w:r w:rsidRPr="00C81D98">
        <w:rPr>
          <w:lang w:val="en-US"/>
        </w:rPr>
        <w:t xml:space="preserve">, private inflow transfers minus private outflow transfers </w:t>
      </w:r>
      <w:r>
        <w:rPr>
          <w:noProof/>
        </w:rPr>
        <w:drawing>
          <wp:inline distT="0" distB="0" distL="0" distR="0" wp14:anchorId="07B65A46" wp14:editId="79B1E53A">
            <wp:extent cx="713232" cy="170688"/>
            <wp:effectExtent l="0" t="0" r="0" b="0"/>
            <wp:docPr id="32912" name="Picture 32912"/>
            <wp:cNvGraphicFramePr/>
            <a:graphic xmlns:a="http://schemas.openxmlformats.org/drawingml/2006/main">
              <a:graphicData uri="http://schemas.openxmlformats.org/drawingml/2006/picture">
                <pic:pic xmlns:pic="http://schemas.openxmlformats.org/drawingml/2006/picture">
                  <pic:nvPicPr>
                    <pic:cNvPr id="32912" name="Picture 32912"/>
                    <pic:cNvPicPr/>
                  </pic:nvPicPr>
                  <pic:blipFill>
                    <a:blip r:embed="rId14"/>
                    <a:stretch>
                      <a:fillRect/>
                    </a:stretch>
                  </pic:blipFill>
                  <pic:spPr>
                    <a:xfrm>
                      <a:off x="0" y="0"/>
                      <a:ext cx="713232" cy="170688"/>
                    </a:xfrm>
                    <a:prstGeom prst="rect">
                      <a:avLst/>
                    </a:prstGeom>
                  </pic:spPr>
                </pic:pic>
              </a:graphicData>
            </a:graphic>
          </wp:inline>
        </w:drawing>
      </w:r>
      <w:r w:rsidRPr="00C81D98">
        <w:rPr>
          <w:lang w:val="en-US"/>
        </w:rPr>
        <w:t xml:space="preserve">, and public inflow transfers minus public outflow transfers </w:t>
      </w:r>
      <w:r>
        <w:rPr>
          <w:noProof/>
        </w:rPr>
        <w:drawing>
          <wp:inline distT="0" distB="0" distL="0" distR="0" wp14:anchorId="38B3CBF2" wp14:editId="64A3CFB7">
            <wp:extent cx="774192" cy="167640"/>
            <wp:effectExtent l="0" t="0" r="0" b="0"/>
            <wp:docPr id="32913" name="Picture 32913"/>
            <wp:cNvGraphicFramePr/>
            <a:graphic xmlns:a="http://schemas.openxmlformats.org/drawingml/2006/main">
              <a:graphicData uri="http://schemas.openxmlformats.org/drawingml/2006/picture">
                <pic:pic xmlns:pic="http://schemas.openxmlformats.org/drawingml/2006/picture">
                  <pic:nvPicPr>
                    <pic:cNvPr id="32913" name="Picture 32913"/>
                    <pic:cNvPicPr/>
                  </pic:nvPicPr>
                  <pic:blipFill>
                    <a:blip r:embed="rId15"/>
                    <a:stretch>
                      <a:fillRect/>
                    </a:stretch>
                  </pic:blipFill>
                  <pic:spPr>
                    <a:xfrm>
                      <a:off x="0" y="0"/>
                      <a:ext cx="774192" cy="167640"/>
                    </a:xfrm>
                    <a:prstGeom prst="rect">
                      <a:avLst/>
                    </a:prstGeom>
                  </pic:spPr>
                </pic:pic>
              </a:graphicData>
            </a:graphic>
          </wp:inline>
        </w:drawing>
      </w:r>
      <w:r w:rsidRPr="00C81D98">
        <w:rPr>
          <w:lang w:val="en-US"/>
        </w:rPr>
        <w:t xml:space="preserve">. Public inflow transfers </w:t>
      </w:r>
      <w:r>
        <w:rPr>
          <w:noProof/>
        </w:rPr>
        <w:drawing>
          <wp:inline distT="0" distB="0" distL="0" distR="0" wp14:anchorId="7B648049" wp14:editId="599A646F">
            <wp:extent cx="243840" cy="167640"/>
            <wp:effectExtent l="0" t="0" r="0" b="0"/>
            <wp:docPr id="32914" name="Picture 32914"/>
            <wp:cNvGraphicFramePr/>
            <a:graphic xmlns:a="http://schemas.openxmlformats.org/drawingml/2006/main">
              <a:graphicData uri="http://schemas.openxmlformats.org/drawingml/2006/picture">
                <pic:pic xmlns:pic="http://schemas.openxmlformats.org/drawingml/2006/picture">
                  <pic:nvPicPr>
                    <pic:cNvPr id="32914" name="Picture 32914"/>
                    <pic:cNvPicPr/>
                  </pic:nvPicPr>
                  <pic:blipFill>
                    <a:blip r:embed="rId16"/>
                    <a:stretch>
                      <a:fillRect/>
                    </a:stretch>
                  </pic:blipFill>
                  <pic:spPr>
                    <a:xfrm>
                      <a:off x="0" y="0"/>
                      <a:ext cx="243840" cy="167640"/>
                    </a:xfrm>
                    <a:prstGeom prst="rect">
                      <a:avLst/>
                    </a:prstGeom>
                  </pic:spPr>
                </pic:pic>
              </a:graphicData>
            </a:graphic>
          </wp:inline>
        </w:drawing>
      </w:r>
      <w:r w:rsidRPr="00C81D98">
        <w:rPr>
          <w:lang w:val="en-US"/>
        </w:rPr>
        <w:t>includes public consumption (health, education, other consumptions) and public cash transfers (mainly public pensions - Canada Pension Plan, Quebec Pension Plan, Old Age Security pension, and Guaranteed Income Supplement -, family allowances, and unemployment benefits). Public outflow transfers</w:t>
      </w:r>
      <w:r>
        <w:rPr>
          <w:noProof/>
        </w:rPr>
        <w:drawing>
          <wp:inline distT="0" distB="0" distL="0" distR="0" wp14:anchorId="130BD02B" wp14:editId="473DACEE">
            <wp:extent cx="271272" cy="167640"/>
            <wp:effectExtent l="0" t="0" r="0" b="0"/>
            <wp:docPr id="32915" name="Picture 32915"/>
            <wp:cNvGraphicFramePr/>
            <a:graphic xmlns:a="http://schemas.openxmlformats.org/drawingml/2006/main">
              <a:graphicData uri="http://schemas.openxmlformats.org/drawingml/2006/picture">
                <pic:pic xmlns:pic="http://schemas.openxmlformats.org/drawingml/2006/picture">
                  <pic:nvPicPr>
                    <pic:cNvPr id="32915" name="Picture 32915"/>
                    <pic:cNvPicPr/>
                  </pic:nvPicPr>
                  <pic:blipFill>
                    <a:blip r:embed="rId17"/>
                    <a:stretch>
                      <a:fillRect/>
                    </a:stretch>
                  </pic:blipFill>
                  <pic:spPr>
                    <a:xfrm>
                      <a:off x="0" y="0"/>
                      <a:ext cx="271272" cy="167640"/>
                    </a:xfrm>
                    <a:prstGeom prst="rect">
                      <a:avLst/>
                    </a:prstGeom>
                  </pic:spPr>
                </pic:pic>
              </a:graphicData>
            </a:graphic>
          </wp:inline>
        </w:drawing>
      </w:r>
      <w:r w:rsidRPr="00C81D98">
        <w:rPr>
          <w:lang w:val="en-US"/>
        </w:rPr>
        <w:t xml:space="preserve">include all taxes from individuals (mainly employee contributions, direct </w:t>
      </w:r>
      <w:r w:rsidRPr="00C81D98">
        <w:rPr>
          <w:lang w:val="en-US"/>
        </w:rPr>
        <w:lastRenderedPageBreak/>
        <w:t>taxes from persons, and consumption taxes) and corporations (mainly employer contributions and direct taxes from private and public corporations).</w:t>
      </w:r>
    </w:p>
    <w:p w14:paraId="71FB8FFC" w14:textId="77777777" w:rsidR="00231BAD" w:rsidRPr="00C81D98" w:rsidRDefault="00400DDB">
      <w:pPr>
        <w:pStyle w:val="Titre3"/>
        <w:rPr>
          <w:lang w:val="en-US"/>
        </w:rPr>
        <w:pPrChange w:id="253" w:author="julien navaux" w:date="2020-12-30T11:02:00Z">
          <w:pPr>
            <w:pStyle w:val="Titre4"/>
            <w:ind w:left="-5"/>
          </w:pPr>
        </w:pPrChange>
      </w:pPr>
      <w:r w:rsidRPr="00C81D98">
        <w:rPr>
          <w:lang w:val="en-US"/>
        </w:rPr>
        <w:t>Allocating public transfers to immigrants and natives</w:t>
      </w:r>
    </w:p>
    <w:p w14:paraId="5ACFB0D4" w14:textId="1C98D20F" w:rsidR="00231BAD" w:rsidRPr="00C81D98" w:rsidRDefault="00400DDB">
      <w:pPr>
        <w:spacing w:after="178"/>
        <w:ind w:left="-15"/>
        <w:rPr>
          <w:lang w:val="en-US"/>
        </w:rPr>
      </w:pPr>
      <w:r w:rsidRPr="00C81D98">
        <w:rPr>
          <w:lang w:val="en-US"/>
        </w:rPr>
        <w:t xml:space="preserve">In Canada, National Transfer Accounts for the population at large have been calculated by </w:t>
      </w:r>
      <w:proofErr w:type="spellStart"/>
      <w:r w:rsidRPr="00C81D98">
        <w:rPr>
          <w:lang w:val="en-US"/>
        </w:rPr>
        <w:t>M</w:t>
      </w:r>
      <w:ins w:id="254" w:author="julien navaux" w:date="2021-01-12T17:32:00Z">
        <w:r w:rsidR="007D2274">
          <w:rPr>
            <w:lang w:val="en-US"/>
          </w:rPr>
          <w:t>é</w:t>
        </w:r>
      </w:ins>
      <w:del w:id="255" w:author="julien navaux" w:date="2021-01-12T17:32:00Z">
        <w:r w:rsidRPr="00C81D98" w:rsidDel="007D2274">
          <w:rPr>
            <w:lang w:val="en-US"/>
          </w:rPr>
          <w:delText>´e</w:delText>
        </w:r>
      </w:del>
      <w:r w:rsidRPr="00C81D98">
        <w:rPr>
          <w:lang w:val="en-US"/>
        </w:rPr>
        <w:t>rette</w:t>
      </w:r>
      <w:proofErr w:type="spellEnd"/>
      <w:r w:rsidRPr="00C81D98">
        <w:rPr>
          <w:lang w:val="en-US"/>
        </w:rPr>
        <w:t xml:space="preserve"> and NAVAUX (</w:t>
      </w:r>
      <w:r w:rsidRPr="00C81D98">
        <w:rPr>
          <w:color w:val="0000FF"/>
          <w:lang w:val="en-US"/>
        </w:rPr>
        <w:t>2019</w:t>
      </w:r>
      <w:r w:rsidRPr="00C81D98">
        <w:rPr>
          <w:lang w:val="en-US"/>
        </w:rPr>
        <w:t>). In this paper, we allocate the components of public inflow transfers</w:t>
      </w:r>
      <w:r>
        <w:rPr>
          <w:noProof/>
        </w:rPr>
        <w:drawing>
          <wp:inline distT="0" distB="0" distL="0" distR="0" wp14:anchorId="241FFFDA" wp14:editId="7AA71C6B">
            <wp:extent cx="243840" cy="170688"/>
            <wp:effectExtent l="0" t="0" r="0" b="0"/>
            <wp:docPr id="32916" name="Picture 32916"/>
            <wp:cNvGraphicFramePr/>
            <a:graphic xmlns:a="http://schemas.openxmlformats.org/drawingml/2006/main">
              <a:graphicData uri="http://schemas.openxmlformats.org/drawingml/2006/picture">
                <pic:pic xmlns:pic="http://schemas.openxmlformats.org/drawingml/2006/picture">
                  <pic:nvPicPr>
                    <pic:cNvPr id="32916" name="Picture 32916"/>
                    <pic:cNvPicPr/>
                  </pic:nvPicPr>
                  <pic:blipFill>
                    <a:blip r:embed="rId18"/>
                    <a:stretch>
                      <a:fillRect/>
                    </a:stretch>
                  </pic:blipFill>
                  <pic:spPr>
                    <a:xfrm>
                      <a:off x="0" y="0"/>
                      <a:ext cx="243840" cy="170688"/>
                    </a:xfrm>
                    <a:prstGeom prst="rect">
                      <a:avLst/>
                    </a:prstGeom>
                  </pic:spPr>
                </pic:pic>
              </a:graphicData>
            </a:graphic>
          </wp:inline>
        </w:drawing>
      </w:r>
      <w:r w:rsidRPr="00C81D98">
        <w:rPr>
          <w:lang w:val="en-US"/>
        </w:rPr>
        <w:t xml:space="preserve"> and public outflow transfers</w:t>
      </w:r>
      <w:r>
        <w:rPr>
          <w:noProof/>
        </w:rPr>
        <w:drawing>
          <wp:inline distT="0" distB="0" distL="0" distR="0" wp14:anchorId="77FA26FC" wp14:editId="52B683F6">
            <wp:extent cx="271272" cy="170688"/>
            <wp:effectExtent l="0" t="0" r="0" b="0"/>
            <wp:docPr id="32917" name="Picture 32917"/>
            <wp:cNvGraphicFramePr/>
            <a:graphic xmlns:a="http://schemas.openxmlformats.org/drawingml/2006/main">
              <a:graphicData uri="http://schemas.openxmlformats.org/drawingml/2006/picture">
                <pic:pic xmlns:pic="http://schemas.openxmlformats.org/drawingml/2006/picture">
                  <pic:nvPicPr>
                    <pic:cNvPr id="32917" name="Picture 32917"/>
                    <pic:cNvPicPr/>
                  </pic:nvPicPr>
                  <pic:blipFill>
                    <a:blip r:embed="rId19"/>
                    <a:stretch>
                      <a:fillRect/>
                    </a:stretch>
                  </pic:blipFill>
                  <pic:spPr>
                    <a:xfrm>
                      <a:off x="0" y="0"/>
                      <a:ext cx="271272" cy="170688"/>
                    </a:xfrm>
                    <a:prstGeom prst="rect">
                      <a:avLst/>
                    </a:prstGeom>
                  </pic:spPr>
                </pic:pic>
              </a:graphicData>
            </a:graphic>
          </wp:inline>
        </w:drawing>
      </w:r>
      <w:r w:rsidRPr="00C81D98">
        <w:rPr>
          <w:lang w:val="en-US"/>
        </w:rPr>
        <w:t xml:space="preserve"> between immigrants </w:t>
      </w:r>
      <w:r w:rsidRPr="00C81D98">
        <w:rPr>
          <w:rFonts w:ascii="Cambria" w:eastAsia="Cambria" w:hAnsi="Cambria" w:cs="Cambria"/>
          <w:i/>
          <w:lang w:val="en-US"/>
        </w:rPr>
        <w:t xml:space="preserve">IMM </w:t>
      </w:r>
      <w:r w:rsidRPr="00C81D98">
        <w:rPr>
          <w:lang w:val="en-US"/>
        </w:rPr>
        <w:t xml:space="preserve">and natives </w:t>
      </w:r>
      <w:r w:rsidRPr="00C81D98">
        <w:rPr>
          <w:rFonts w:ascii="Cambria" w:eastAsia="Cambria" w:hAnsi="Cambria" w:cs="Cambria"/>
          <w:i/>
          <w:lang w:val="en-US"/>
        </w:rPr>
        <w:t>NAT</w:t>
      </w:r>
      <w:r w:rsidRPr="00C81D98">
        <w:rPr>
          <w:lang w:val="en-US"/>
        </w:rPr>
        <w:t>. Equation (</w:t>
      </w:r>
      <w:r w:rsidRPr="00C81D98">
        <w:rPr>
          <w:color w:val="0000FF"/>
          <w:lang w:val="en-US"/>
        </w:rPr>
        <w:t>2</w:t>
      </w:r>
      <w:r w:rsidRPr="00C81D98">
        <w:rPr>
          <w:lang w:val="en-US"/>
        </w:rPr>
        <w:t xml:space="preserve">) calculate how much of the aggregate value of a given transfer </w:t>
      </w:r>
      <w:r w:rsidRPr="00C81D98">
        <w:rPr>
          <w:rFonts w:ascii="Cambria" w:eastAsia="Cambria" w:hAnsi="Cambria" w:cs="Cambria"/>
          <w:i/>
          <w:lang w:val="en-US"/>
        </w:rPr>
        <w:t xml:space="preserve">T </w:t>
      </w:r>
      <w:r w:rsidRPr="00C81D98">
        <w:rPr>
          <w:lang w:val="en-US"/>
        </w:rPr>
        <w:t>is attributed to immigrants</w:t>
      </w:r>
      <w:ins w:id="256" w:author="julien navaux" w:date="2021-01-12T17:33:00Z">
        <w:r w:rsidR="007D2274">
          <w:rPr>
            <w:lang w:val="en-US"/>
          </w:rPr>
          <w:t xml:space="preserve"> </w:t>
        </w:r>
        <w:r w:rsidR="007D2274">
          <w:rPr>
            <w:noProof/>
          </w:rPr>
          <w:drawing>
            <wp:inline distT="0" distB="0" distL="0" distR="0" wp14:anchorId="2DBF48D7" wp14:editId="1E5A2D36">
              <wp:extent cx="390144" cy="167640"/>
              <wp:effectExtent l="0" t="0" r="0" b="0"/>
              <wp:docPr id="1" name="Picture 32924"/>
              <wp:cNvGraphicFramePr/>
              <a:graphic xmlns:a="http://schemas.openxmlformats.org/drawingml/2006/main">
                <a:graphicData uri="http://schemas.openxmlformats.org/drawingml/2006/picture">
                  <pic:pic xmlns:pic="http://schemas.openxmlformats.org/drawingml/2006/picture">
                    <pic:nvPicPr>
                      <pic:cNvPr id="32924" name="Picture 32924"/>
                      <pic:cNvPicPr/>
                    </pic:nvPicPr>
                    <pic:blipFill>
                      <a:blip r:embed="rId20"/>
                      <a:stretch>
                        <a:fillRect/>
                      </a:stretch>
                    </pic:blipFill>
                    <pic:spPr>
                      <a:xfrm>
                        <a:off x="0" y="0"/>
                        <a:ext cx="390144" cy="167640"/>
                      </a:xfrm>
                      <a:prstGeom prst="rect">
                        <a:avLst/>
                      </a:prstGeom>
                    </pic:spPr>
                  </pic:pic>
                </a:graphicData>
              </a:graphic>
            </wp:inline>
          </w:drawing>
        </w:r>
      </w:ins>
      <w:r w:rsidRPr="00C81D98">
        <w:rPr>
          <w:lang w:val="en-US"/>
        </w:rPr>
        <w:t>.</w:t>
      </w:r>
    </w:p>
    <w:p w14:paraId="6CBF9FA3" w14:textId="77777777" w:rsidR="00231BAD" w:rsidRPr="00C81D98" w:rsidRDefault="00400DDB">
      <w:pPr>
        <w:tabs>
          <w:tab w:val="center" w:pos="4535"/>
          <w:tab w:val="right" w:pos="9026"/>
        </w:tabs>
        <w:spacing w:after="52" w:line="265" w:lineRule="auto"/>
        <w:ind w:right="-15" w:firstLine="0"/>
        <w:jc w:val="left"/>
        <w:rPr>
          <w:lang w:val="en-US"/>
        </w:rPr>
      </w:pPr>
      <w:r w:rsidRPr="00C81D98">
        <w:rPr>
          <w:sz w:val="22"/>
          <w:lang w:val="en-US"/>
        </w:rPr>
        <w:tab/>
      </w:r>
      <w:r>
        <w:rPr>
          <w:noProof/>
        </w:rPr>
        <w:drawing>
          <wp:inline distT="0" distB="0" distL="0" distR="0" wp14:anchorId="3EF15C4B" wp14:editId="4C6E809D">
            <wp:extent cx="3267456" cy="377952"/>
            <wp:effectExtent l="0" t="0" r="0" b="0"/>
            <wp:docPr id="32918" name="Picture 32918"/>
            <wp:cNvGraphicFramePr/>
            <a:graphic xmlns:a="http://schemas.openxmlformats.org/drawingml/2006/main">
              <a:graphicData uri="http://schemas.openxmlformats.org/drawingml/2006/picture">
                <pic:pic xmlns:pic="http://schemas.openxmlformats.org/drawingml/2006/picture">
                  <pic:nvPicPr>
                    <pic:cNvPr id="32918" name="Picture 32918"/>
                    <pic:cNvPicPr/>
                  </pic:nvPicPr>
                  <pic:blipFill>
                    <a:blip r:embed="rId21"/>
                    <a:stretch>
                      <a:fillRect/>
                    </a:stretch>
                  </pic:blipFill>
                  <pic:spPr>
                    <a:xfrm>
                      <a:off x="0" y="0"/>
                      <a:ext cx="3267456" cy="377952"/>
                    </a:xfrm>
                    <a:prstGeom prst="rect">
                      <a:avLst/>
                    </a:prstGeom>
                  </pic:spPr>
                </pic:pic>
              </a:graphicData>
            </a:graphic>
          </wp:inline>
        </w:drawing>
      </w:r>
      <w:r w:rsidRPr="00C81D98">
        <w:rPr>
          <w:lang w:val="en-US"/>
        </w:rPr>
        <w:tab/>
        <w:t>(2)</w:t>
      </w:r>
    </w:p>
    <w:p w14:paraId="0E5C1C44" w14:textId="394131DF" w:rsidR="00231BAD" w:rsidRPr="00C81D98" w:rsidRDefault="00400DDB">
      <w:pPr>
        <w:spacing w:after="372" w:line="245" w:lineRule="auto"/>
        <w:ind w:left="-15"/>
        <w:rPr>
          <w:lang w:val="en-US"/>
        </w:rPr>
      </w:pPr>
      <w:r w:rsidRPr="00C81D98">
        <w:rPr>
          <w:lang w:val="en-US"/>
        </w:rPr>
        <w:t xml:space="preserve">where </w:t>
      </w:r>
      <w:r>
        <w:rPr>
          <w:noProof/>
        </w:rPr>
        <w:drawing>
          <wp:inline distT="0" distB="0" distL="0" distR="0" wp14:anchorId="4648D8EF" wp14:editId="73B710C1">
            <wp:extent cx="377952" cy="167640"/>
            <wp:effectExtent l="0" t="0" r="0" b="0"/>
            <wp:docPr id="32919" name="Picture 32919"/>
            <wp:cNvGraphicFramePr/>
            <a:graphic xmlns:a="http://schemas.openxmlformats.org/drawingml/2006/main">
              <a:graphicData uri="http://schemas.openxmlformats.org/drawingml/2006/picture">
                <pic:pic xmlns:pic="http://schemas.openxmlformats.org/drawingml/2006/picture">
                  <pic:nvPicPr>
                    <pic:cNvPr id="32919" name="Picture 32919"/>
                    <pic:cNvPicPr/>
                  </pic:nvPicPr>
                  <pic:blipFill>
                    <a:blip r:embed="rId22"/>
                    <a:stretch>
                      <a:fillRect/>
                    </a:stretch>
                  </pic:blipFill>
                  <pic:spPr>
                    <a:xfrm>
                      <a:off x="0" y="0"/>
                      <a:ext cx="377952" cy="167640"/>
                    </a:xfrm>
                    <a:prstGeom prst="rect">
                      <a:avLst/>
                    </a:prstGeom>
                  </pic:spPr>
                </pic:pic>
              </a:graphicData>
            </a:graphic>
          </wp:inline>
        </w:drawing>
      </w:r>
      <w:r w:rsidRPr="00C81D98">
        <w:rPr>
          <w:lang w:val="en-US"/>
        </w:rPr>
        <w:t xml:space="preserve"> and </w:t>
      </w:r>
      <w:r>
        <w:rPr>
          <w:noProof/>
        </w:rPr>
        <w:drawing>
          <wp:inline distT="0" distB="0" distL="0" distR="0" wp14:anchorId="510AA456" wp14:editId="204F6A8F">
            <wp:extent cx="350520" cy="170688"/>
            <wp:effectExtent l="0" t="0" r="0" b="0"/>
            <wp:docPr id="32920" name="Picture 32920"/>
            <wp:cNvGraphicFramePr/>
            <a:graphic xmlns:a="http://schemas.openxmlformats.org/drawingml/2006/main">
              <a:graphicData uri="http://schemas.openxmlformats.org/drawingml/2006/picture">
                <pic:pic xmlns:pic="http://schemas.openxmlformats.org/drawingml/2006/picture">
                  <pic:nvPicPr>
                    <pic:cNvPr id="32920" name="Picture 32920"/>
                    <pic:cNvPicPr/>
                  </pic:nvPicPr>
                  <pic:blipFill>
                    <a:blip r:embed="rId23"/>
                    <a:stretch>
                      <a:fillRect/>
                    </a:stretch>
                  </pic:blipFill>
                  <pic:spPr>
                    <a:xfrm>
                      <a:off x="0" y="0"/>
                      <a:ext cx="350520" cy="170688"/>
                    </a:xfrm>
                    <a:prstGeom prst="rect">
                      <a:avLst/>
                    </a:prstGeom>
                  </pic:spPr>
                </pic:pic>
              </a:graphicData>
            </a:graphic>
          </wp:inline>
        </w:drawing>
      </w:r>
      <w:r w:rsidRPr="00C81D98">
        <w:rPr>
          <w:lang w:val="en-US"/>
        </w:rPr>
        <w:t xml:space="preserve"> account respectively for the share of immigrants and the share of natives in the population of age</w:t>
      </w:r>
      <w:r>
        <w:rPr>
          <w:noProof/>
        </w:rPr>
        <w:drawing>
          <wp:inline distT="0" distB="0" distL="0" distR="0" wp14:anchorId="21B7B855" wp14:editId="20275A31">
            <wp:extent cx="588264" cy="185928"/>
            <wp:effectExtent l="0" t="0" r="0" b="0"/>
            <wp:docPr id="32921" name="Picture 32921"/>
            <wp:cNvGraphicFramePr/>
            <a:graphic xmlns:a="http://schemas.openxmlformats.org/drawingml/2006/main">
              <a:graphicData uri="http://schemas.openxmlformats.org/drawingml/2006/picture">
                <pic:pic xmlns:pic="http://schemas.openxmlformats.org/drawingml/2006/picture">
                  <pic:nvPicPr>
                    <pic:cNvPr id="32921" name="Picture 32921"/>
                    <pic:cNvPicPr/>
                  </pic:nvPicPr>
                  <pic:blipFill>
                    <a:blip r:embed="rId24"/>
                    <a:stretch>
                      <a:fillRect/>
                    </a:stretch>
                  </pic:blipFill>
                  <pic:spPr>
                    <a:xfrm>
                      <a:off x="0" y="0"/>
                      <a:ext cx="588264" cy="185928"/>
                    </a:xfrm>
                    <a:prstGeom prst="rect">
                      <a:avLst/>
                    </a:prstGeom>
                  </pic:spPr>
                </pic:pic>
              </a:graphicData>
            </a:graphic>
          </wp:inline>
        </w:drawing>
      </w:r>
      <w:r w:rsidRPr="00C81D98">
        <w:rPr>
          <w:lang w:val="en-US"/>
        </w:rPr>
        <w:t xml:space="preserve"> and</w:t>
      </w:r>
      <w:r>
        <w:rPr>
          <w:noProof/>
        </w:rPr>
        <w:drawing>
          <wp:inline distT="0" distB="0" distL="0" distR="0" wp14:anchorId="20BBBDF4" wp14:editId="5D72FD4D">
            <wp:extent cx="362712" cy="185928"/>
            <wp:effectExtent l="0" t="0" r="0" b="0"/>
            <wp:docPr id="32922" name="Picture 32922"/>
            <wp:cNvGraphicFramePr/>
            <a:graphic xmlns:a="http://schemas.openxmlformats.org/drawingml/2006/main">
              <a:graphicData uri="http://schemas.openxmlformats.org/drawingml/2006/picture">
                <pic:pic xmlns:pic="http://schemas.openxmlformats.org/drawingml/2006/picture">
                  <pic:nvPicPr>
                    <pic:cNvPr id="32922" name="Picture 32922"/>
                    <pic:cNvPicPr/>
                  </pic:nvPicPr>
                  <pic:blipFill>
                    <a:blip r:embed="rId25"/>
                    <a:stretch>
                      <a:fillRect/>
                    </a:stretch>
                  </pic:blipFill>
                  <pic:spPr>
                    <a:xfrm>
                      <a:off x="0" y="0"/>
                      <a:ext cx="362712" cy="185928"/>
                    </a:xfrm>
                    <a:prstGeom prst="rect">
                      <a:avLst/>
                    </a:prstGeom>
                  </pic:spPr>
                </pic:pic>
              </a:graphicData>
            </a:graphic>
          </wp:inline>
        </w:drawing>
      </w:r>
      <w:r w:rsidRPr="00C81D98">
        <w:rPr>
          <w:lang w:val="en-US"/>
        </w:rPr>
        <w:t xml:space="preserve"> represents crude value of transfers for immigrants and for natives at age </w:t>
      </w:r>
      <w:r w:rsidRPr="00C81D98">
        <w:rPr>
          <w:rFonts w:ascii="Cambria" w:eastAsia="Cambria" w:hAnsi="Cambria" w:cs="Cambria"/>
          <w:i/>
          <w:lang w:val="en-US"/>
        </w:rPr>
        <w:t>a</w:t>
      </w:r>
      <w:r w:rsidRPr="00C81D98">
        <w:rPr>
          <w:lang w:val="en-US"/>
        </w:rPr>
        <w:t xml:space="preserve">, before readjustment on aggregate </w:t>
      </w:r>
      <w:r w:rsidRPr="00C81D98">
        <w:rPr>
          <w:rFonts w:ascii="Cambria" w:eastAsia="Cambria" w:hAnsi="Cambria" w:cs="Cambria"/>
          <w:i/>
          <w:lang w:val="en-US"/>
        </w:rPr>
        <w:t>T</w:t>
      </w:r>
      <w:r w:rsidRPr="00C81D98">
        <w:rPr>
          <w:rFonts w:ascii="Cambria" w:eastAsia="Cambria" w:hAnsi="Cambria" w:cs="Cambria"/>
          <w:i/>
          <w:vertAlign w:val="subscript"/>
          <w:lang w:val="en-US"/>
        </w:rPr>
        <w:t>a</w:t>
      </w:r>
      <w:r w:rsidRPr="00C81D98">
        <w:rPr>
          <w:lang w:val="en-US"/>
        </w:rPr>
        <w:t>. As evidenced by equation (</w:t>
      </w:r>
      <w:r w:rsidRPr="00C81D98">
        <w:rPr>
          <w:color w:val="0000FF"/>
          <w:lang w:val="en-US"/>
        </w:rPr>
        <w:t>3</w:t>
      </w:r>
      <w:r w:rsidRPr="00C81D98">
        <w:rPr>
          <w:lang w:val="en-US"/>
        </w:rPr>
        <w:t xml:space="preserve">), crude readjusted public transfer for natives denoted </w:t>
      </w:r>
      <w:r>
        <w:rPr>
          <w:noProof/>
        </w:rPr>
        <w:drawing>
          <wp:inline distT="0" distB="0" distL="0" distR="0" wp14:anchorId="1F6C4DA3" wp14:editId="18EB37D1">
            <wp:extent cx="362712" cy="170688"/>
            <wp:effectExtent l="0" t="0" r="0" b="0"/>
            <wp:docPr id="32923" name="Picture 32923"/>
            <wp:cNvGraphicFramePr/>
            <a:graphic xmlns:a="http://schemas.openxmlformats.org/drawingml/2006/main">
              <a:graphicData uri="http://schemas.openxmlformats.org/drawingml/2006/picture">
                <pic:pic xmlns:pic="http://schemas.openxmlformats.org/drawingml/2006/picture">
                  <pic:nvPicPr>
                    <pic:cNvPr id="32923" name="Picture 32923"/>
                    <pic:cNvPicPr/>
                  </pic:nvPicPr>
                  <pic:blipFill>
                    <a:blip r:embed="rId26"/>
                    <a:stretch>
                      <a:fillRect/>
                    </a:stretch>
                  </pic:blipFill>
                  <pic:spPr>
                    <a:xfrm>
                      <a:off x="0" y="0"/>
                      <a:ext cx="362712" cy="170688"/>
                    </a:xfrm>
                    <a:prstGeom prst="rect">
                      <a:avLst/>
                    </a:prstGeom>
                  </pic:spPr>
                </pic:pic>
              </a:graphicData>
            </a:graphic>
          </wp:inline>
        </w:drawing>
      </w:r>
      <w:r w:rsidRPr="00C81D98">
        <w:rPr>
          <w:lang w:val="en-US"/>
        </w:rPr>
        <w:t xml:space="preserve">is </w:t>
      </w:r>
      <w:del w:id="257" w:author="julien navaux" w:date="2021-01-12T17:33:00Z">
        <w:r w:rsidRPr="00C81D98" w:rsidDel="007D2274">
          <w:rPr>
            <w:lang w:val="en-US"/>
          </w:rPr>
          <w:delText>calcuated</w:delText>
        </w:r>
      </w:del>
      <w:ins w:id="258" w:author="julien navaux" w:date="2021-01-12T17:33:00Z">
        <w:r w:rsidR="007D2274" w:rsidRPr="00C81D98">
          <w:rPr>
            <w:lang w:val="en-US"/>
          </w:rPr>
          <w:t>calculated</w:t>
        </w:r>
      </w:ins>
      <w:r w:rsidRPr="00C81D98">
        <w:rPr>
          <w:lang w:val="en-US"/>
        </w:rPr>
        <w:t xml:space="preserve"> by </w:t>
      </w:r>
      <w:del w:id="259" w:author="julien navaux" w:date="2021-01-12T17:33:00Z">
        <w:r w:rsidRPr="00C81D98" w:rsidDel="00244585">
          <w:rPr>
            <w:lang w:val="en-US"/>
          </w:rPr>
          <w:delText>substracting</w:delText>
        </w:r>
      </w:del>
      <w:ins w:id="260" w:author="julien navaux" w:date="2021-01-12T17:33:00Z">
        <w:r w:rsidR="00244585" w:rsidRPr="00C81D98">
          <w:rPr>
            <w:lang w:val="en-US"/>
          </w:rPr>
          <w:t>subtracting</w:t>
        </w:r>
      </w:ins>
      <w:r w:rsidRPr="00C81D98">
        <w:rPr>
          <w:lang w:val="en-US"/>
        </w:rPr>
        <w:t xml:space="preserve"> the crude readjusted public transfer for immigrants </w:t>
      </w:r>
      <w:r>
        <w:rPr>
          <w:noProof/>
        </w:rPr>
        <w:drawing>
          <wp:inline distT="0" distB="0" distL="0" distR="0" wp14:anchorId="12C8F8FD" wp14:editId="4304ADE5">
            <wp:extent cx="390144" cy="167640"/>
            <wp:effectExtent l="0" t="0" r="0" b="0"/>
            <wp:docPr id="32924" name="Picture 32924"/>
            <wp:cNvGraphicFramePr/>
            <a:graphic xmlns:a="http://schemas.openxmlformats.org/drawingml/2006/main">
              <a:graphicData uri="http://schemas.openxmlformats.org/drawingml/2006/picture">
                <pic:pic xmlns:pic="http://schemas.openxmlformats.org/drawingml/2006/picture">
                  <pic:nvPicPr>
                    <pic:cNvPr id="32924" name="Picture 32924"/>
                    <pic:cNvPicPr/>
                  </pic:nvPicPr>
                  <pic:blipFill>
                    <a:blip r:embed="rId20"/>
                    <a:stretch>
                      <a:fillRect/>
                    </a:stretch>
                  </pic:blipFill>
                  <pic:spPr>
                    <a:xfrm>
                      <a:off x="0" y="0"/>
                      <a:ext cx="390144" cy="167640"/>
                    </a:xfrm>
                    <a:prstGeom prst="rect">
                      <a:avLst/>
                    </a:prstGeom>
                  </pic:spPr>
                </pic:pic>
              </a:graphicData>
            </a:graphic>
          </wp:inline>
        </w:drawing>
      </w:r>
      <w:r w:rsidRPr="00C81D98">
        <w:rPr>
          <w:lang w:val="en-US"/>
        </w:rPr>
        <w:t xml:space="preserve">from the crude readjusted public transfer for the population </w:t>
      </w:r>
      <w:r w:rsidRPr="00C81D98">
        <w:rPr>
          <w:rFonts w:ascii="Cambria" w:eastAsia="Cambria" w:hAnsi="Cambria" w:cs="Cambria"/>
          <w:i/>
          <w:lang w:val="en-US"/>
        </w:rPr>
        <w:t>T</w:t>
      </w:r>
      <w:r w:rsidRPr="00C81D98">
        <w:rPr>
          <w:rFonts w:ascii="Cambria" w:eastAsia="Cambria" w:hAnsi="Cambria" w:cs="Cambria"/>
          <w:i/>
          <w:vertAlign w:val="subscript"/>
          <w:lang w:val="en-US"/>
        </w:rPr>
        <w:t xml:space="preserve">a </w:t>
      </w:r>
      <w:r w:rsidRPr="00C81D98">
        <w:rPr>
          <w:lang w:val="en-US"/>
        </w:rPr>
        <w:t xml:space="preserve">of age </w:t>
      </w:r>
      <w:r w:rsidRPr="00C81D98">
        <w:rPr>
          <w:rFonts w:ascii="Cambria" w:eastAsia="Cambria" w:hAnsi="Cambria" w:cs="Cambria"/>
          <w:i/>
          <w:lang w:val="en-US"/>
        </w:rPr>
        <w:t>a</w:t>
      </w:r>
      <w:r w:rsidRPr="00C81D98">
        <w:rPr>
          <w:lang w:val="en-US"/>
        </w:rPr>
        <w:t>.</w:t>
      </w:r>
    </w:p>
    <w:p w14:paraId="7EB50D7A" w14:textId="77777777" w:rsidR="00231BAD" w:rsidRPr="00C81D98" w:rsidRDefault="00400DDB">
      <w:pPr>
        <w:tabs>
          <w:tab w:val="center" w:pos="4555"/>
          <w:tab w:val="right" w:pos="9026"/>
        </w:tabs>
        <w:spacing w:after="458" w:line="265" w:lineRule="auto"/>
        <w:ind w:right="-15" w:firstLine="0"/>
        <w:jc w:val="left"/>
        <w:rPr>
          <w:lang w:val="en-US"/>
        </w:rPr>
      </w:pPr>
      <w:r w:rsidRPr="00C81D98">
        <w:rPr>
          <w:sz w:val="22"/>
          <w:lang w:val="en-US"/>
        </w:rPr>
        <w:tab/>
      </w:r>
      <w:r>
        <w:rPr>
          <w:noProof/>
        </w:rPr>
        <w:drawing>
          <wp:inline distT="0" distB="0" distL="0" distR="0" wp14:anchorId="258FF592" wp14:editId="1ECCB18A">
            <wp:extent cx="1292352" cy="176784"/>
            <wp:effectExtent l="0" t="0" r="0" b="0"/>
            <wp:docPr id="32925" name="Picture 32925"/>
            <wp:cNvGraphicFramePr/>
            <a:graphic xmlns:a="http://schemas.openxmlformats.org/drawingml/2006/main">
              <a:graphicData uri="http://schemas.openxmlformats.org/drawingml/2006/picture">
                <pic:pic xmlns:pic="http://schemas.openxmlformats.org/drawingml/2006/picture">
                  <pic:nvPicPr>
                    <pic:cNvPr id="32925" name="Picture 32925"/>
                    <pic:cNvPicPr/>
                  </pic:nvPicPr>
                  <pic:blipFill>
                    <a:blip r:embed="rId27"/>
                    <a:stretch>
                      <a:fillRect/>
                    </a:stretch>
                  </pic:blipFill>
                  <pic:spPr>
                    <a:xfrm>
                      <a:off x="0" y="0"/>
                      <a:ext cx="1292352" cy="176784"/>
                    </a:xfrm>
                    <a:prstGeom prst="rect">
                      <a:avLst/>
                    </a:prstGeom>
                  </pic:spPr>
                </pic:pic>
              </a:graphicData>
            </a:graphic>
          </wp:inline>
        </w:drawing>
      </w:r>
      <w:r w:rsidRPr="00C81D98">
        <w:rPr>
          <w:lang w:val="en-US"/>
        </w:rPr>
        <w:tab/>
        <w:t>(3)</w:t>
      </w:r>
    </w:p>
    <w:p w14:paraId="02D30B0B" w14:textId="77777777" w:rsidR="00231BAD" w:rsidRPr="00C81D98" w:rsidRDefault="00400DDB">
      <w:pPr>
        <w:pStyle w:val="Titre3"/>
        <w:rPr>
          <w:lang w:val="en-US"/>
        </w:rPr>
        <w:pPrChange w:id="261" w:author="julien navaux" w:date="2021-01-12T17:34:00Z">
          <w:pPr>
            <w:pStyle w:val="Titre3"/>
            <w:spacing w:after="178"/>
            <w:ind w:left="-5"/>
          </w:pPr>
        </w:pPrChange>
      </w:pPr>
      <w:r w:rsidRPr="00C81D98">
        <w:rPr>
          <w:lang w:val="en-US"/>
        </w:rPr>
        <w:t>Data sources for public transfers</w:t>
      </w:r>
    </w:p>
    <w:p w14:paraId="755B5313" w14:textId="6CA7ABB0" w:rsidR="00231BAD" w:rsidRPr="00C81D98" w:rsidDel="00244585" w:rsidRDefault="00400DDB">
      <w:pPr>
        <w:spacing w:after="16" w:line="265" w:lineRule="auto"/>
        <w:ind w:left="708" w:right="-15" w:hanging="10"/>
        <w:jc w:val="right"/>
        <w:rPr>
          <w:del w:id="262" w:author="julien navaux" w:date="2021-01-12T17:35:00Z"/>
          <w:lang w:val="en-US"/>
        </w:rPr>
        <w:pPrChange w:id="263" w:author="julien navaux" w:date="2021-01-12T17:35:00Z">
          <w:pPr>
            <w:spacing w:after="16" w:line="265" w:lineRule="auto"/>
            <w:ind w:left="10" w:right="-15" w:hanging="10"/>
            <w:jc w:val="right"/>
          </w:pPr>
        </w:pPrChange>
      </w:pPr>
      <w:del w:id="264" w:author="julien navaux" w:date="2021-01-12T17:35:00Z">
        <w:r w:rsidRPr="00C81D98" w:rsidDel="00244585">
          <w:rPr>
            <w:lang w:val="en-US"/>
          </w:rPr>
          <w:delText xml:space="preserve">NTA age profiles for the population at large </w:delText>
        </w:r>
        <w:r w:rsidRPr="00C81D98" w:rsidDel="00244585">
          <w:rPr>
            <w:rFonts w:ascii="Cambria" w:eastAsia="Cambria" w:hAnsi="Cambria" w:cs="Cambria"/>
            <w:i/>
            <w:lang w:val="en-US"/>
          </w:rPr>
          <w:delText>T</w:delText>
        </w:r>
        <w:r w:rsidRPr="00C81D98" w:rsidDel="00244585">
          <w:rPr>
            <w:rFonts w:ascii="Cambria" w:eastAsia="Cambria" w:hAnsi="Cambria" w:cs="Cambria"/>
            <w:i/>
            <w:vertAlign w:val="subscript"/>
            <w:lang w:val="en-US"/>
          </w:rPr>
          <w:delText xml:space="preserve">a </w:delText>
        </w:r>
        <w:r w:rsidRPr="00C81D98" w:rsidDel="00244585">
          <w:rPr>
            <w:lang w:val="en-US"/>
          </w:rPr>
          <w:delText>from 1997 to 2015 are obtained from</w:delText>
        </w:r>
      </w:del>
    </w:p>
    <w:p w14:paraId="4B8EF4F1" w14:textId="6C432F05" w:rsidR="00231BAD" w:rsidRPr="00C81D98" w:rsidRDefault="00400DDB">
      <w:pPr>
        <w:spacing w:line="259" w:lineRule="auto"/>
        <w:ind w:left="708" w:firstLine="0"/>
        <w:rPr>
          <w:lang w:val="en-US"/>
        </w:rPr>
        <w:pPrChange w:id="265" w:author="julien navaux" w:date="2021-01-12T17:35:00Z">
          <w:pPr>
            <w:spacing w:line="259" w:lineRule="auto"/>
            <w:ind w:left="-15" w:firstLine="0"/>
          </w:pPr>
        </w:pPrChange>
      </w:pPr>
      <w:del w:id="266" w:author="julien navaux" w:date="2021-01-12T17:35:00Z">
        <w:r w:rsidRPr="00C81D98" w:rsidDel="00244585">
          <w:rPr>
            <w:lang w:val="en-US"/>
          </w:rPr>
          <w:delText>M</w:delText>
        </w:r>
      </w:del>
      <w:del w:id="267" w:author="julien navaux" w:date="2020-12-30T10:56:00Z">
        <w:r w:rsidRPr="00C81D98" w:rsidDel="00C44452">
          <w:rPr>
            <w:lang w:val="en-US"/>
          </w:rPr>
          <w:delText>´e</w:delText>
        </w:r>
      </w:del>
      <w:del w:id="268" w:author="julien navaux" w:date="2021-01-12T17:35:00Z">
        <w:r w:rsidRPr="00C81D98" w:rsidDel="00244585">
          <w:rPr>
            <w:lang w:val="en-US"/>
          </w:rPr>
          <w:delText>rette and NAVAUX (</w:delText>
        </w:r>
        <w:r w:rsidRPr="00C81D98" w:rsidDel="00244585">
          <w:rPr>
            <w:color w:val="0000FF"/>
            <w:lang w:val="en-US"/>
          </w:rPr>
          <w:delText>2019</w:delText>
        </w:r>
        <w:r w:rsidRPr="00C81D98" w:rsidDel="00244585">
          <w:rPr>
            <w:lang w:val="en-US"/>
          </w:rPr>
          <w:delText xml:space="preserve">). </w:delText>
        </w:r>
      </w:del>
      <w:r w:rsidRPr="00C81D98">
        <w:rPr>
          <w:lang w:val="en-US"/>
        </w:rPr>
        <w:t>The share of immigrants and natives of age (</w:t>
      </w:r>
      <w:r>
        <w:rPr>
          <w:noProof/>
        </w:rPr>
        <w:drawing>
          <wp:inline distT="0" distB="0" distL="0" distR="0" wp14:anchorId="2DC3CA42" wp14:editId="4B33189F">
            <wp:extent cx="377952" cy="164592"/>
            <wp:effectExtent l="0" t="0" r="0" b="0"/>
            <wp:docPr id="32926" name="Picture 32926"/>
            <wp:cNvGraphicFramePr/>
            <a:graphic xmlns:a="http://schemas.openxmlformats.org/drawingml/2006/main">
              <a:graphicData uri="http://schemas.openxmlformats.org/drawingml/2006/picture">
                <pic:pic xmlns:pic="http://schemas.openxmlformats.org/drawingml/2006/picture">
                  <pic:nvPicPr>
                    <pic:cNvPr id="32926" name="Picture 32926"/>
                    <pic:cNvPicPr/>
                  </pic:nvPicPr>
                  <pic:blipFill>
                    <a:blip r:embed="rId28"/>
                    <a:stretch>
                      <a:fillRect/>
                    </a:stretch>
                  </pic:blipFill>
                  <pic:spPr>
                    <a:xfrm>
                      <a:off x="0" y="0"/>
                      <a:ext cx="377952" cy="164592"/>
                    </a:xfrm>
                    <a:prstGeom prst="rect">
                      <a:avLst/>
                    </a:prstGeom>
                  </pic:spPr>
                </pic:pic>
              </a:graphicData>
            </a:graphic>
          </wp:inline>
        </w:drawing>
      </w:r>
      <w:r w:rsidRPr="00C81D98">
        <w:rPr>
          <w:lang w:val="en-US"/>
        </w:rPr>
        <w:t xml:space="preserve"> and</w:t>
      </w:r>
    </w:p>
    <w:p w14:paraId="4657A7D4" w14:textId="625C122B" w:rsidR="00231BAD" w:rsidRPr="00C81D98" w:rsidRDefault="00400DDB">
      <w:pPr>
        <w:spacing w:after="154"/>
        <w:ind w:left="25" w:hanging="40"/>
        <w:rPr>
          <w:lang w:val="en-US"/>
        </w:rPr>
      </w:pPr>
      <w:r>
        <w:rPr>
          <w:noProof/>
        </w:rPr>
        <w:drawing>
          <wp:inline distT="0" distB="0" distL="0" distR="0" wp14:anchorId="02447304" wp14:editId="16FD1F78">
            <wp:extent cx="350520" cy="167640"/>
            <wp:effectExtent l="0" t="0" r="0" b="0"/>
            <wp:docPr id="32927" name="Picture 32927"/>
            <wp:cNvGraphicFramePr/>
            <a:graphic xmlns:a="http://schemas.openxmlformats.org/drawingml/2006/main">
              <a:graphicData uri="http://schemas.openxmlformats.org/drawingml/2006/picture">
                <pic:pic xmlns:pic="http://schemas.openxmlformats.org/drawingml/2006/picture">
                  <pic:nvPicPr>
                    <pic:cNvPr id="32927" name="Picture 32927"/>
                    <pic:cNvPicPr/>
                  </pic:nvPicPr>
                  <pic:blipFill>
                    <a:blip r:embed="rId29"/>
                    <a:stretch>
                      <a:fillRect/>
                    </a:stretch>
                  </pic:blipFill>
                  <pic:spPr>
                    <a:xfrm>
                      <a:off x="0" y="0"/>
                      <a:ext cx="350520" cy="167640"/>
                    </a:xfrm>
                    <a:prstGeom prst="rect">
                      <a:avLst/>
                    </a:prstGeom>
                  </pic:spPr>
                </pic:pic>
              </a:graphicData>
            </a:graphic>
          </wp:inline>
        </w:drawing>
      </w:r>
      <w:r w:rsidRPr="00C81D98">
        <w:rPr>
          <w:lang w:val="en-US"/>
        </w:rPr>
        <w:t>) have been calculated from annual population estimates by age and immigration status provided by Statistics Canada specifically for this project. Non-readjusted variables (</w:t>
      </w:r>
      <w:r>
        <w:rPr>
          <w:noProof/>
        </w:rPr>
        <w:drawing>
          <wp:inline distT="0" distB="0" distL="0" distR="0" wp14:anchorId="07AD0F39" wp14:editId="152DB2E9">
            <wp:extent cx="390144" cy="188976"/>
            <wp:effectExtent l="0" t="0" r="0" b="0"/>
            <wp:docPr id="32928" name="Picture 32928"/>
            <wp:cNvGraphicFramePr/>
            <a:graphic xmlns:a="http://schemas.openxmlformats.org/drawingml/2006/main">
              <a:graphicData uri="http://schemas.openxmlformats.org/drawingml/2006/picture">
                <pic:pic xmlns:pic="http://schemas.openxmlformats.org/drawingml/2006/picture">
                  <pic:nvPicPr>
                    <pic:cNvPr id="32928" name="Picture 32928"/>
                    <pic:cNvPicPr/>
                  </pic:nvPicPr>
                  <pic:blipFill>
                    <a:blip r:embed="rId30"/>
                    <a:stretch>
                      <a:fillRect/>
                    </a:stretch>
                  </pic:blipFill>
                  <pic:spPr>
                    <a:xfrm>
                      <a:off x="0" y="0"/>
                      <a:ext cx="390144" cy="188976"/>
                    </a:xfrm>
                    <a:prstGeom prst="rect">
                      <a:avLst/>
                    </a:prstGeom>
                  </pic:spPr>
                </pic:pic>
              </a:graphicData>
            </a:graphic>
          </wp:inline>
        </w:drawing>
      </w:r>
      <w:r w:rsidRPr="00C81D98">
        <w:rPr>
          <w:lang w:val="en-US"/>
        </w:rPr>
        <w:t xml:space="preserve"> and</w:t>
      </w:r>
      <w:r>
        <w:rPr>
          <w:noProof/>
        </w:rPr>
        <w:drawing>
          <wp:inline distT="0" distB="0" distL="0" distR="0" wp14:anchorId="153546C6" wp14:editId="37E8E143">
            <wp:extent cx="359664" cy="188976"/>
            <wp:effectExtent l="0" t="0" r="0" b="0"/>
            <wp:docPr id="32929" name="Picture 32929"/>
            <wp:cNvGraphicFramePr/>
            <a:graphic xmlns:a="http://schemas.openxmlformats.org/drawingml/2006/main">
              <a:graphicData uri="http://schemas.openxmlformats.org/drawingml/2006/picture">
                <pic:pic xmlns:pic="http://schemas.openxmlformats.org/drawingml/2006/picture">
                  <pic:nvPicPr>
                    <pic:cNvPr id="32929" name="Picture 32929"/>
                    <pic:cNvPicPr/>
                  </pic:nvPicPr>
                  <pic:blipFill>
                    <a:blip r:embed="rId31"/>
                    <a:stretch>
                      <a:fillRect/>
                    </a:stretch>
                  </pic:blipFill>
                  <pic:spPr>
                    <a:xfrm>
                      <a:off x="0" y="0"/>
                      <a:ext cx="359664" cy="188976"/>
                    </a:xfrm>
                    <a:prstGeom prst="rect">
                      <a:avLst/>
                    </a:prstGeom>
                  </pic:spPr>
                </pic:pic>
              </a:graphicData>
            </a:graphic>
          </wp:inline>
        </w:drawing>
      </w:r>
      <w:r w:rsidRPr="00C81D98">
        <w:rPr>
          <w:lang w:val="en-US"/>
        </w:rPr>
        <w:t xml:space="preserve">) come from the following sources. Public </w:t>
      </w:r>
      <w:del w:id="269" w:author="julien navaux" w:date="2021-01-12T17:36:00Z">
        <w:r w:rsidRPr="00C81D98" w:rsidDel="00D852FE">
          <w:rPr>
            <w:lang w:val="en-US"/>
          </w:rPr>
          <w:delText xml:space="preserve">inflow </w:delText>
        </w:r>
      </w:del>
      <w:r w:rsidRPr="00C81D98">
        <w:rPr>
          <w:lang w:val="en-US"/>
        </w:rPr>
        <w:t>transfe</w:t>
      </w:r>
      <w:ins w:id="270" w:author="julien navaux" w:date="2021-01-12T17:36:00Z">
        <w:r w:rsidR="00D852FE">
          <w:rPr>
            <w:lang w:val="en-US"/>
          </w:rPr>
          <w:t xml:space="preserve">r </w:t>
        </w:r>
        <w:r w:rsidR="00D852FE" w:rsidRPr="00C81D98">
          <w:rPr>
            <w:lang w:val="en-US"/>
          </w:rPr>
          <w:t>inflow</w:t>
        </w:r>
        <w:r w:rsidR="00D852FE">
          <w:rPr>
            <w:lang w:val="en-US"/>
          </w:rPr>
          <w:t>s</w:t>
        </w:r>
      </w:ins>
      <w:del w:id="271" w:author="julien navaux" w:date="2021-01-12T17:36:00Z">
        <w:r w:rsidRPr="00C81D98" w:rsidDel="00D852FE">
          <w:rPr>
            <w:lang w:val="en-US"/>
          </w:rPr>
          <w:delText>rs</w:delText>
        </w:r>
      </w:del>
      <w:r w:rsidRPr="00C81D98">
        <w:rPr>
          <w:lang w:val="en-US"/>
        </w:rPr>
        <w:t xml:space="preserve"> are calculated for four variables: education, health, cash transfers, and other inflow transfers. Public </w:t>
      </w:r>
      <w:del w:id="272" w:author="julien navaux" w:date="2021-01-12T17:36:00Z">
        <w:r w:rsidRPr="00C81D98" w:rsidDel="00AA356C">
          <w:rPr>
            <w:lang w:val="en-US"/>
          </w:rPr>
          <w:delText>outflow transfers</w:delText>
        </w:r>
      </w:del>
      <w:ins w:id="273" w:author="julien navaux" w:date="2021-01-12T17:36:00Z">
        <w:r w:rsidR="00AA356C">
          <w:rPr>
            <w:lang w:val="en-US"/>
          </w:rPr>
          <w:t>transfer outflows</w:t>
        </w:r>
      </w:ins>
      <w:r w:rsidRPr="00C81D98">
        <w:rPr>
          <w:lang w:val="en-US"/>
        </w:rPr>
        <w:t xml:space="preserve"> are composed of five variables: contributions to social insurance plans, direct taxes from persons, direct taxes from corporations and government business enterprises, taxes on products and imports - mainly consumption taxes - and other taxes. Per capita age profiles for other inflow</w:t>
      </w:r>
      <w:ins w:id="274" w:author="julien navaux" w:date="2021-01-12T17:36:00Z">
        <w:r w:rsidR="00AA356C">
          <w:rPr>
            <w:lang w:val="en-US"/>
          </w:rPr>
          <w:t>s</w:t>
        </w:r>
      </w:ins>
      <w:r w:rsidRPr="00C81D98">
        <w:rPr>
          <w:lang w:val="en-US"/>
        </w:rPr>
        <w:t xml:space="preserve"> and outflow</w:t>
      </w:r>
      <w:ins w:id="275" w:author="julien navaux" w:date="2021-01-12T17:36:00Z">
        <w:r w:rsidR="00AA356C">
          <w:rPr>
            <w:lang w:val="en-US"/>
          </w:rPr>
          <w:t>s</w:t>
        </w:r>
      </w:ins>
      <w:r w:rsidRPr="00C81D98">
        <w:rPr>
          <w:lang w:val="en-US"/>
        </w:rPr>
        <w:t xml:space="preserve"> </w:t>
      </w:r>
      <w:del w:id="276" w:author="julien navaux" w:date="2021-01-12T17:36:00Z">
        <w:r w:rsidRPr="00C81D98" w:rsidDel="00AA356C">
          <w:rPr>
            <w:lang w:val="en-US"/>
          </w:rPr>
          <w:delText xml:space="preserve">transfers </w:delText>
        </w:r>
      </w:del>
      <w:r w:rsidRPr="00C81D98">
        <w:rPr>
          <w:lang w:val="en-US"/>
        </w:rPr>
        <w:t>are considered equal</w:t>
      </w:r>
      <w:ins w:id="277" w:author="julien navaux" w:date="2021-01-12T17:36:00Z">
        <w:r w:rsidR="00AA356C">
          <w:rPr>
            <w:lang w:val="en-US"/>
          </w:rPr>
          <w:t>s</w:t>
        </w:r>
      </w:ins>
      <w:r w:rsidRPr="00C81D98">
        <w:rPr>
          <w:lang w:val="en-US"/>
        </w:rPr>
        <w:t xml:space="preserve"> for immigrants and natives.</w:t>
      </w:r>
    </w:p>
    <w:p w14:paraId="2BCE4789" w14:textId="537FA4D2" w:rsidR="00231BAD" w:rsidRDefault="00400DDB" w:rsidP="006F7B91">
      <w:pPr>
        <w:spacing w:after="446"/>
        <w:ind w:left="-15"/>
        <w:rPr>
          <w:ins w:id="278" w:author="julien navaux" w:date="2020-12-30T10:59:00Z"/>
          <w:lang w:val="en-US"/>
        </w:rPr>
      </w:pPr>
      <w:r w:rsidRPr="00C81D98">
        <w:rPr>
          <w:lang w:val="en-US"/>
        </w:rPr>
        <w:t xml:space="preserve">Non-readjusted age profiles for cash transfer, contributions to social insurance plans, direct taxes from persons, direct taxes from corporations and government business enterprises are calculated from the Survey of </w:t>
      </w:r>
      <w:proofErr w:type="spellStart"/>
      <w:r w:rsidRPr="00C81D98">
        <w:rPr>
          <w:lang w:val="en-US"/>
        </w:rPr>
        <w:t>Labour</w:t>
      </w:r>
      <w:proofErr w:type="spellEnd"/>
      <w:r w:rsidRPr="00C81D98">
        <w:rPr>
          <w:lang w:val="en-US"/>
        </w:rPr>
        <w:t xml:space="preserve"> and Income Dynamics (SLID, from 1997 to 2011) and the Canadian Income Survey (CIS, for 2012 and 2015). SLID and CIS include both a status variable that identifies immigrants and natives. Taxes on products are calculated from </w:t>
      </w:r>
      <w:r w:rsidRPr="00C81D98">
        <w:rPr>
          <w:lang w:val="en-US"/>
        </w:rPr>
        <w:lastRenderedPageBreak/>
        <w:t xml:space="preserve">a single wave of the Survey of Household Spending (SHS). The 2010 wave of the SHS indicates if the household head is an immigrant or a native. No additional information is provided for other household members. Therefore, it is assumed that </w:t>
      </w:r>
      <w:ins w:id="279" w:author="julien navaux" w:date="2021-01-12T17:37:00Z">
        <w:r w:rsidR="006F7B91">
          <w:rPr>
            <w:lang w:val="en-US"/>
          </w:rPr>
          <w:t xml:space="preserve">the immigration status of </w:t>
        </w:r>
      </w:ins>
      <w:r w:rsidRPr="00C81D98">
        <w:rPr>
          <w:lang w:val="en-US"/>
        </w:rPr>
        <w:t>household members</w:t>
      </w:r>
      <w:ins w:id="280" w:author="julien navaux" w:date="2021-01-12T17:37:00Z">
        <w:r w:rsidR="006F7B91">
          <w:rPr>
            <w:lang w:val="en-US"/>
          </w:rPr>
          <w:t xml:space="preserve"> is </w:t>
        </w:r>
      </w:ins>
      <w:ins w:id="281" w:author="julien navaux" w:date="2021-01-12T17:38:00Z">
        <w:r w:rsidR="00233344">
          <w:rPr>
            <w:lang w:val="en-US"/>
          </w:rPr>
          <w:t>equivalent to</w:t>
        </w:r>
      </w:ins>
      <w:del w:id="282" w:author="julien navaux" w:date="2021-01-12T17:37:00Z">
        <w:r w:rsidRPr="00C81D98" w:rsidDel="006F7B91">
          <w:rPr>
            <w:lang w:val="en-US"/>
          </w:rPr>
          <w:delText xml:space="preserve"> have the same immigration status as</w:delText>
        </w:r>
      </w:del>
      <w:r w:rsidRPr="00C81D98">
        <w:rPr>
          <w:lang w:val="en-US"/>
        </w:rPr>
        <w:t xml:space="preserve"> the household head. Education costs for immigrants and natives aged 15 years and over are estimated from student enrollments by immigration status and by </w:t>
      </w:r>
      <w:del w:id="283" w:author="julien navaux" w:date="2020-12-31T11:24:00Z">
        <w:r w:rsidRPr="00C81D98" w:rsidDel="007F1737">
          <w:rPr>
            <w:lang w:val="en-US"/>
          </w:rPr>
          <w:delText>5 year</w:delText>
        </w:r>
      </w:del>
      <w:ins w:id="284" w:author="julien navaux" w:date="2020-12-31T11:24:00Z">
        <w:r w:rsidR="007F1737" w:rsidRPr="00C81D98">
          <w:rPr>
            <w:lang w:val="en-US"/>
          </w:rPr>
          <w:t>5-year</w:t>
        </w:r>
      </w:ins>
      <w:r w:rsidRPr="00C81D98">
        <w:rPr>
          <w:lang w:val="en-US"/>
        </w:rPr>
        <w:t xml:space="preserve"> age groups from census samples published by Statistics Canada in Public Use Microdata Files. We assume that all immigrants and natives are enrolled at school before 15 years old. The annual component of the Canadian Community Health Survey (CCHS) is used to construct the unadjusted age profile of health care cost using the number of total medical visits within a given year.</w:t>
      </w:r>
    </w:p>
    <w:p w14:paraId="7F8F0C1F" w14:textId="52A6F804" w:rsidR="00C44452" w:rsidRDefault="00C44452">
      <w:pPr>
        <w:pStyle w:val="Titre2"/>
        <w:ind w:left="704" w:hanging="719"/>
        <w:rPr>
          <w:ins w:id="285" w:author="julien navaux" w:date="2021-01-15T13:40:00Z"/>
          <w:lang w:val="en-US"/>
        </w:rPr>
      </w:pPr>
      <w:bookmarkStart w:id="286" w:name="_Toc60218561"/>
      <w:ins w:id="287" w:author="julien navaux" w:date="2020-12-30T11:01:00Z">
        <w:r>
          <w:rPr>
            <w:lang w:val="en-US"/>
          </w:rPr>
          <w:t xml:space="preserve">Isolating </w:t>
        </w:r>
        <w:r w:rsidRPr="00C81D98">
          <w:rPr>
            <w:lang w:val="en-US"/>
          </w:rPr>
          <w:t>Crude, Age-adjusted and demographic components</w:t>
        </w:r>
        <w:r>
          <w:rPr>
            <w:lang w:val="en-US"/>
          </w:rPr>
          <w:t xml:space="preserve"> from NTA age profiles</w:t>
        </w:r>
      </w:ins>
      <w:bookmarkEnd w:id="286"/>
    </w:p>
    <w:p w14:paraId="6A85970E" w14:textId="1839BBE7" w:rsidR="00F52EE9" w:rsidRDefault="00F52EE9" w:rsidP="00F52EE9">
      <w:pPr>
        <w:rPr>
          <w:ins w:id="288" w:author="julien navaux" w:date="2021-01-15T13:40:00Z"/>
          <w:lang w:val="en-US"/>
        </w:rPr>
      </w:pPr>
      <w:ins w:id="289" w:author="julien navaux" w:date="2021-01-15T13:40:00Z">
        <w:r w:rsidRPr="00C81D98">
          <w:rPr>
            <w:lang w:val="en-US"/>
          </w:rPr>
          <w:t xml:space="preserve">The analytical process includes three phases corresponding to the age-specific transfers, the crude transfers, and the age-adjusted difference in transfers between immigrants and natives. Making the analogy with concepts used in epidemiology, age-specific and age-adjusted transfers are to the crude transfer, what age-specific and age-adjusted mortality rates are to crude mortality </w:t>
        </w:r>
        <w:commentRangeStart w:id="290"/>
        <w:r w:rsidRPr="00C81D98">
          <w:rPr>
            <w:lang w:val="en-US"/>
          </w:rPr>
          <w:t>rate</w:t>
        </w:r>
        <w:commentRangeEnd w:id="290"/>
        <w:r>
          <w:rPr>
            <w:rStyle w:val="Marquedecommentaire"/>
          </w:rPr>
          <w:commentReference w:id="290"/>
        </w:r>
        <w:r w:rsidRPr="00C81D98">
          <w:rPr>
            <w:lang w:val="en-US"/>
          </w:rPr>
          <w:t>.</w:t>
        </w:r>
      </w:ins>
    </w:p>
    <w:p w14:paraId="79EA48DB" w14:textId="77777777" w:rsidR="00F52EE9" w:rsidRPr="00F52EE9" w:rsidRDefault="00F52EE9">
      <w:pPr>
        <w:rPr>
          <w:lang w:val="en-US"/>
        </w:rPr>
        <w:pPrChange w:id="291" w:author="julien navaux" w:date="2021-01-15T13:40:00Z">
          <w:pPr>
            <w:spacing w:after="446"/>
            <w:ind w:left="-15"/>
          </w:pPr>
        </w:pPrChange>
      </w:pPr>
    </w:p>
    <w:p w14:paraId="239B0C3E" w14:textId="7E83CE53" w:rsidR="00231BAD" w:rsidRPr="00F01C6E" w:rsidRDefault="00400DDB">
      <w:pPr>
        <w:pStyle w:val="Titre3"/>
        <w:rPr>
          <w:lang w:val="en-US"/>
          <w:rPrChange w:id="292" w:author="julien navaux" w:date="2021-01-15T13:36:00Z">
            <w:rPr/>
          </w:rPrChange>
        </w:rPr>
        <w:pPrChange w:id="293" w:author="julien navaux" w:date="2020-12-30T11:00:00Z">
          <w:pPr>
            <w:pStyle w:val="Titre2"/>
            <w:ind w:left="704" w:hanging="719"/>
          </w:pPr>
        </w:pPrChange>
      </w:pPr>
      <w:commentRangeStart w:id="294"/>
      <w:r w:rsidRPr="00F01C6E">
        <w:rPr>
          <w:lang w:val="en-US"/>
          <w:rPrChange w:id="295" w:author="julien navaux" w:date="2021-01-15T13:36:00Z">
            <w:rPr/>
          </w:rPrChange>
        </w:rPr>
        <w:t xml:space="preserve">Measures and analytical </w:t>
      </w:r>
      <w:del w:id="296" w:author="julien navaux" w:date="2021-01-15T13:38:00Z">
        <w:r w:rsidRPr="00F01C6E" w:rsidDel="00F01C6E">
          <w:rPr>
            <w:lang w:val="en-US"/>
            <w:rPrChange w:id="297" w:author="julien navaux" w:date="2021-01-15T13:36:00Z">
              <w:rPr/>
            </w:rPrChange>
          </w:rPr>
          <w:delText>strategy</w:delText>
        </w:r>
      </w:del>
      <w:ins w:id="298" w:author="julien navaux" w:date="2021-01-15T13:38:00Z">
        <w:r w:rsidR="00F01C6E" w:rsidRPr="00F01C6E">
          <w:rPr>
            <w:lang w:val="en-US"/>
          </w:rPr>
          <w:t>strategy</w:t>
        </w:r>
      </w:ins>
      <w:commentRangeEnd w:id="294"/>
      <w:ins w:id="299" w:author="julien navaux" w:date="2021-01-15T13:40:00Z">
        <w:r w:rsidR="00F52EE9">
          <w:rPr>
            <w:rStyle w:val="Marquedecommentaire"/>
          </w:rPr>
          <w:commentReference w:id="294"/>
        </w:r>
      </w:ins>
      <w:ins w:id="300" w:author="julien navaux" w:date="2021-01-15T13:38:00Z">
        <w:r w:rsidR="00F01C6E" w:rsidRPr="00F01C6E">
          <w:rPr>
            <w:lang w:val="en-US"/>
          </w:rPr>
          <w:t>:</w:t>
        </w:r>
      </w:ins>
      <w:ins w:id="301" w:author="julien navaux" w:date="2021-01-15T13:36:00Z">
        <w:r w:rsidR="00F01C6E" w:rsidRPr="00F01C6E">
          <w:rPr>
            <w:lang w:val="en-US"/>
            <w:rPrChange w:id="302" w:author="julien navaux" w:date="2021-01-15T13:36:00Z">
              <w:rPr/>
            </w:rPrChange>
          </w:rPr>
          <w:t xml:space="preserve"> step 1 </w:t>
        </w:r>
        <w:r w:rsidR="00F01C6E">
          <w:rPr>
            <w:lang w:val="en-US"/>
          </w:rPr>
          <w:t>&amp; 2</w:t>
        </w:r>
      </w:ins>
    </w:p>
    <w:p w14:paraId="0E316637" w14:textId="68AD1261" w:rsidR="00231BAD" w:rsidRPr="00C81D98" w:rsidRDefault="00400DDB">
      <w:pPr>
        <w:spacing w:after="203"/>
        <w:ind w:left="-15"/>
        <w:rPr>
          <w:lang w:val="en-US"/>
        </w:rPr>
      </w:pPr>
      <w:del w:id="303" w:author="julien navaux" w:date="2021-01-15T13:40:00Z">
        <w:r w:rsidRPr="00C81D98" w:rsidDel="00F52EE9">
          <w:rPr>
            <w:lang w:val="en-US"/>
          </w:rPr>
          <w:delText xml:space="preserve">The analytical process includes three phases corresponding to the age-specific transfers, the crude transfers, and the age-adjusted difference in transfers between immigrants and natives. Making the analogy with concepts used in epidemiology, age-specific and age-adjusted transfers are to the crude transfer, what age-specific and age-adjusted mortality rates are to crude mortality </w:delText>
        </w:r>
        <w:commentRangeStart w:id="304"/>
        <w:r w:rsidRPr="00C81D98" w:rsidDel="00F52EE9">
          <w:rPr>
            <w:lang w:val="en-US"/>
          </w:rPr>
          <w:delText>rate</w:delText>
        </w:r>
        <w:commentRangeEnd w:id="304"/>
        <w:r w:rsidR="007F1737" w:rsidDel="00F52EE9">
          <w:rPr>
            <w:rStyle w:val="Marquedecommentaire"/>
          </w:rPr>
          <w:commentReference w:id="304"/>
        </w:r>
        <w:r w:rsidRPr="00C81D98" w:rsidDel="00F52EE9">
          <w:rPr>
            <w:lang w:val="en-US"/>
          </w:rPr>
          <w:delText xml:space="preserve">. </w:delText>
        </w:r>
      </w:del>
      <w:r w:rsidRPr="00C81D98">
        <w:rPr>
          <w:lang w:val="en-US"/>
        </w:rPr>
        <w:t xml:space="preserve">Our analysis starts by looking at the age profile of public transfer </w:t>
      </w:r>
      <w:commentRangeStart w:id="305"/>
      <w:r w:rsidRPr="00C81D98">
        <w:rPr>
          <w:lang w:val="en-US"/>
        </w:rPr>
        <w:t>in light of the life cycle hypothesis of consumption</w:t>
      </w:r>
      <w:commentRangeEnd w:id="305"/>
      <w:r w:rsidR="00514574">
        <w:rPr>
          <w:rStyle w:val="Marquedecommentaire"/>
        </w:rPr>
        <w:commentReference w:id="305"/>
      </w:r>
      <w:r w:rsidRPr="00C81D98">
        <w:rPr>
          <w:lang w:val="en-US"/>
        </w:rPr>
        <w:t>. For each account and sub-account, equations (</w:t>
      </w:r>
      <w:r w:rsidRPr="00C81D98">
        <w:rPr>
          <w:color w:val="0000FF"/>
          <w:lang w:val="en-US"/>
        </w:rPr>
        <w:t>2</w:t>
      </w:r>
      <w:r w:rsidRPr="00C81D98">
        <w:rPr>
          <w:lang w:val="en-US"/>
        </w:rPr>
        <w:t>) and (</w:t>
      </w:r>
      <w:r w:rsidRPr="00C81D98">
        <w:rPr>
          <w:color w:val="0000FF"/>
          <w:lang w:val="en-US"/>
        </w:rPr>
        <w:t>3</w:t>
      </w:r>
      <w:r w:rsidRPr="00C81D98">
        <w:rPr>
          <w:lang w:val="en-US"/>
        </w:rPr>
        <w:t>) provide the basis for computing the age-specific transfer time series (</w:t>
      </w:r>
      <w:r>
        <w:rPr>
          <w:noProof/>
        </w:rPr>
        <w:drawing>
          <wp:inline distT="0" distB="0" distL="0" distR="0" wp14:anchorId="7C169E2E" wp14:editId="0ABF388F">
            <wp:extent cx="140208" cy="164592"/>
            <wp:effectExtent l="0" t="0" r="0" b="0"/>
            <wp:docPr id="32930" name="Picture 32930"/>
            <wp:cNvGraphicFramePr/>
            <a:graphic xmlns:a="http://schemas.openxmlformats.org/drawingml/2006/main">
              <a:graphicData uri="http://schemas.openxmlformats.org/drawingml/2006/picture">
                <pic:pic xmlns:pic="http://schemas.openxmlformats.org/drawingml/2006/picture">
                  <pic:nvPicPr>
                    <pic:cNvPr id="32930" name="Picture 32930"/>
                    <pic:cNvPicPr/>
                  </pic:nvPicPr>
                  <pic:blipFill>
                    <a:blip r:embed="rId32"/>
                    <a:stretch>
                      <a:fillRect/>
                    </a:stretch>
                  </pic:blipFill>
                  <pic:spPr>
                    <a:xfrm>
                      <a:off x="0" y="0"/>
                      <a:ext cx="140208" cy="164592"/>
                    </a:xfrm>
                    <a:prstGeom prst="rect">
                      <a:avLst/>
                    </a:prstGeom>
                  </pic:spPr>
                </pic:pic>
              </a:graphicData>
            </a:graphic>
          </wp:inline>
        </w:drawing>
      </w:r>
      <w:r w:rsidRPr="00C81D98">
        <w:rPr>
          <w:lang w:val="en-US"/>
        </w:rPr>
        <w:t>) for immigrants (</w:t>
      </w:r>
      <w:r>
        <w:rPr>
          <w:noProof/>
        </w:rPr>
        <w:drawing>
          <wp:inline distT="0" distB="0" distL="0" distR="0" wp14:anchorId="64E98483" wp14:editId="6D8D8920">
            <wp:extent cx="390144" cy="167640"/>
            <wp:effectExtent l="0" t="0" r="0" b="0"/>
            <wp:docPr id="32932" name="Picture 32932"/>
            <wp:cNvGraphicFramePr/>
            <a:graphic xmlns:a="http://schemas.openxmlformats.org/drawingml/2006/main">
              <a:graphicData uri="http://schemas.openxmlformats.org/drawingml/2006/picture">
                <pic:pic xmlns:pic="http://schemas.openxmlformats.org/drawingml/2006/picture">
                  <pic:nvPicPr>
                    <pic:cNvPr id="32932" name="Picture 32932"/>
                    <pic:cNvPicPr/>
                  </pic:nvPicPr>
                  <pic:blipFill>
                    <a:blip r:embed="rId33"/>
                    <a:stretch>
                      <a:fillRect/>
                    </a:stretch>
                  </pic:blipFill>
                  <pic:spPr>
                    <a:xfrm>
                      <a:off x="0" y="0"/>
                      <a:ext cx="390144" cy="167640"/>
                    </a:xfrm>
                    <a:prstGeom prst="rect">
                      <a:avLst/>
                    </a:prstGeom>
                  </pic:spPr>
                </pic:pic>
              </a:graphicData>
            </a:graphic>
          </wp:inline>
        </w:drawing>
      </w:r>
      <w:r w:rsidRPr="00C81D98">
        <w:rPr>
          <w:lang w:val="en-US"/>
        </w:rPr>
        <w:t>) and natives (</w:t>
      </w:r>
      <w:r>
        <w:rPr>
          <w:noProof/>
        </w:rPr>
        <w:drawing>
          <wp:inline distT="0" distB="0" distL="0" distR="0" wp14:anchorId="69D29446" wp14:editId="4E8F20D0">
            <wp:extent cx="457200" cy="170688"/>
            <wp:effectExtent l="0" t="0" r="0" b="0"/>
            <wp:docPr id="32931" name="Picture 32931"/>
            <wp:cNvGraphicFramePr/>
            <a:graphic xmlns:a="http://schemas.openxmlformats.org/drawingml/2006/main">
              <a:graphicData uri="http://schemas.openxmlformats.org/drawingml/2006/picture">
                <pic:pic xmlns:pic="http://schemas.openxmlformats.org/drawingml/2006/picture">
                  <pic:nvPicPr>
                    <pic:cNvPr id="32931" name="Picture 32931"/>
                    <pic:cNvPicPr/>
                  </pic:nvPicPr>
                  <pic:blipFill>
                    <a:blip r:embed="rId34"/>
                    <a:stretch>
                      <a:fillRect/>
                    </a:stretch>
                  </pic:blipFill>
                  <pic:spPr>
                    <a:xfrm>
                      <a:off x="0" y="0"/>
                      <a:ext cx="457200" cy="170688"/>
                    </a:xfrm>
                    <a:prstGeom prst="rect">
                      <a:avLst/>
                    </a:prstGeom>
                  </pic:spPr>
                </pic:pic>
              </a:graphicData>
            </a:graphic>
          </wp:inline>
        </w:drawing>
      </w:r>
      <w:del w:id="306" w:author="julien navaux" w:date="2021-01-12T17:43:00Z">
        <w:r w:rsidRPr="00C81D98" w:rsidDel="00F4263F">
          <w:rPr>
            <w:color w:val="0000FF"/>
            <w:lang w:val="en-US"/>
          </w:rPr>
          <w:delText xml:space="preserve"> </w:delText>
        </w:r>
      </w:del>
      <w:ins w:id="307" w:author="julien navaux" w:date="2021-01-12T17:43:00Z">
        <w:r w:rsidR="00F4263F">
          <w:rPr>
            <w:color w:val="0000FF"/>
            <w:lang w:val="en-US"/>
          </w:rPr>
          <w:t xml:space="preserve"> </w:t>
        </w:r>
      </w:ins>
      <w:del w:id="308" w:author="julien navaux" w:date="2021-01-12T17:43:00Z">
        <w:r w:rsidRPr="00C81D98" w:rsidDel="00F4263F">
          <w:rPr>
            <w:color w:val="0000FF"/>
            <w:lang w:val="en-US"/>
          </w:rPr>
          <w:delText xml:space="preserve">Figure 3.1 </w:delText>
        </w:r>
        <w:r w:rsidRPr="00C81D98" w:rsidDel="00F4263F">
          <w:rPr>
            <w:lang w:val="en-US"/>
          </w:rPr>
          <w:delText xml:space="preserve">describes </w:delText>
        </w:r>
      </w:del>
      <w:del w:id="309" w:author="julien navaux" w:date="2020-12-31T11:39:00Z">
        <w:r w:rsidRPr="00C81D98" w:rsidDel="00C07055">
          <w:rPr>
            <w:lang w:val="en-US"/>
          </w:rPr>
          <w:delText>these profile</w:delText>
        </w:r>
      </w:del>
      <w:del w:id="310" w:author="julien navaux" w:date="2021-01-12T17:43:00Z">
        <w:r w:rsidRPr="00C81D98" w:rsidDel="00F4263F">
          <w:rPr>
            <w:lang w:val="en-US"/>
          </w:rPr>
          <w:delText xml:space="preserve"> at the individual and aggregate level for the year 2015. </w:delText>
        </w:r>
      </w:del>
      <w:r w:rsidRPr="00C81D98">
        <w:rPr>
          <w:lang w:val="en-US"/>
        </w:rPr>
        <w:t>In the second step of our analysis, crude transfers are analyzed from three different perspectives, including the transfer to population ratios, the net transfers, and the immigrant surpluses. Using the age-specific time series of transfers, crude transfers (</w:t>
      </w:r>
      <w:r>
        <w:rPr>
          <w:noProof/>
        </w:rPr>
        <w:drawing>
          <wp:inline distT="0" distB="0" distL="0" distR="0" wp14:anchorId="63EAAE2B" wp14:editId="3D2882F6">
            <wp:extent cx="143256" cy="164592"/>
            <wp:effectExtent l="0" t="0" r="0" b="0"/>
            <wp:docPr id="32933" name="Picture 32933"/>
            <wp:cNvGraphicFramePr/>
            <a:graphic xmlns:a="http://schemas.openxmlformats.org/drawingml/2006/main">
              <a:graphicData uri="http://schemas.openxmlformats.org/drawingml/2006/picture">
                <pic:pic xmlns:pic="http://schemas.openxmlformats.org/drawingml/2006/picture">
                  <pic:nvPicPr>
                    <pic:cNvPr id="32933" name="Picture 32933"/>
                    <pic:cNvPicPr/>
                  </pic:nvPicPr>
                  <pic:blipFill>
                    <a:blip r:embed="rId35"/>
                    <a:stretch>
                      <a:fillRect/>
                    </a:stretch>
                  </pic:blipFill>
                  <pic:spPr>
                    <a:xfrm>
                      <a:off x="0" y="0"/>
                      <a:ext cx="143256" cy="164592"/>
                    </a:xfrm>
                    <a:prstGeom prst="rect">
                      <a:avLst/>
                    </a:prstGeom>
                  </pic:spPr>
                </pic:pic>
              </a:graphicData>
            </a:graphic>
          </wp:inline>
        </w:drawing>
      </w:r>
      <w:r w:rsidRPr="00C81D98">
        <w:rPr>
          <w:lang w:val="en-US"/>
        </w:rPr>
        <w:t xml:space="preserve">) are calculated as the per capita transfer for each account </w:t>
      </w:r>
      <w:r w:rsidRPr="00C81D98">
        <w:rPr>
          <w:rFonts w:ascii="Cambria" w:eastAsia="Cambria" w:hAnsi="Cambria" w:cs="Cambria"/>
          <w:i/>
          <w:lang w:val="en-US"/>
        </w:rPr>
        <w:t xml:space="preserve">c </w:t>
      </w:r>
      <w:r w:rsidRPr="00C81D98">
        <w:rPr>
          <w:lang w:val="en-US"/>
        </w:rPr>
        <w:t xml:space="preserve">and residency status </w:t>
      </w:r>
      <w:proofErr w:type="spellStart"/>
      <w:r w:rsidRPr="00C81D98">
        <w:rPr>
          <w:rFonts w:ascii="Cambria" w:eastAsia="Cambria" w:hAnsi="Cambria" w:cs="Cambria"/>
          <w:i/>
          <w:lang w:val="en-US"/>
        </w:rPr>
        <w:t>i</w:t>
      </w:r>
      <w:proofErr w:type="spellEnd"/>
      <w:r w:rsidRPr="00C81D98">
        <w:rPr>
          <w:lang w:val="en-US"/>
        </w:rPr>
        <w:t>.</w:t>
      </w:r>
    </w:p>
    <w:p w14:paraId="182B0E98" w14:textId="77777777" w:rsidR="00231BAD" w:rsidRPr="00C81D98" w:rsidRDefault="00400DDB">
      <w:pPr>
        <w:tabs>
          <w:tab w:val="center" w:pos="4540"/>
          <w:tab w:val="right" w:pos="9026"/>
        </w:tabs>
        <w:spacing w:after="100" w:line="265" w:lineRule="auto"/>
        <w:ind w:right="-15" w:firstLine="0"/>
        <w:jc w:val="left"/>
        <w:rPr>
          <w:lang w:val="en-US"/>
        </w:rPr>
      </w:pPr>
      <w:r w:rsidRPr="00C81D98">
        <w:rPr>
          <w:sz w:val="22"/>
          <w:lang w:val="en-US"/>
        </w:rPr>
        <w:tab/>
      </w:r>
      <w:r>
        <w:rPr>
          <w:noProof/>
        </w:rPr>
        <w:drawing>
          <wp:inline distT="0" distB="0" distL="0" distR="0" wp14:anchorId="5634DAF4" wp14:editId="44C09656">
            <wp:extent cx="3258312" cy="716280"/>
            <wp:effectExtent l="0" t="0" r="0" b="0"/>
            <wp:docPr id="32934" name="Picture 32934"/>
            <wp:cNvGraphicFramePr/>
            <a:graphic xmlns:a="http://schemas.openxmlformats.org/drawingml/2006/main">
              <a:graphicData uri="http://schemas.openxmlformats.org/drawingml/2006/picture">
                <pic:pic xmlns:pic="http://schemas.openxmlformats.org/drawingml/2006/picture">
                  <pic:nvPicPr>
                    <pic:cNvPr id="32934" name="Picture 32934"/>
                    <pic:cNvPicPr/>
                  </pic:nvPicPr>
                  <pic:blipFill>
                    <a:blip r:embed="rId36"/>
                    <a:stretch>
                      <a:fillRect/>
                    </a:stretch>
                  </pic:blipFill>
                  <pic:spPr>
                    <a:xfrm>
                      <a:off x="0" y="0"/>
                      <a:ext cx="3258312" cy="716280"/>
                    </a:xfrm>
                    <a:prstGeom prst="rect">
                      <a:avLst/>
                    </a:prstGeom>
                  </pic:spPr>
                </pic:pic>
              </a:graphicData>
            </a:graphic>
          </wp:inline>
        </w:drawing>
      </w:r>
      <w:r w:rsidRPr="00C81D98">
        <w:rPr>
          <w:lang w:val="en-US"/>
        </w:rPr>
        <w:tab/>
        <w:t>(4)</w:t>
      </w:r>
    </w:p>
    <w:p w14:paraId="46DBA30D" w14:textId="77777777" w:rsidR="00231BAD" w:rsidRPr="00C81D98" w:rsidRDefault="00400DDB">
      <w:pPr>
        <w:spacing w:after="324"/>
        <w:ind w:left="-15"/>
        <w:rPr>
          <w:lang w:val="en-US"/>
        </w:rPr>
      </w:pPr>
      <w:r w:rsidRPr="00C81D98">
        <w:rPr>
          <w:lang w:val="en-US"/>
        </w:rPr>
        <w:t>The transfer to population ratio compares the proportion of transfer allocated to immigrants with their share in the population for each account. Net Transfer, Immigrant Surplus and Net Surplus are defined and calculated as followed. For a given year, Net Transfer (</w:t>
      </w:r>
      <w:proofErr w:type="spellStart"/>
      <w:r w:rsidRPr="00C81D98">
        <w:rPr>
          <w:rFonts w:ascii="Cambria" w:eastAsia="Cambria" w:hAnsi="Cambria" w:cs="Cambria"/>
          <w:i/>
          <w:lang w:val="en-US"/>
        </w:rPr>
        <w:t>NT</w:t>
      </w:r>
      <w:r w:rsidRPr="00C81D98">
        <w:rPr>
          <w:rFonts w:ascii="Cambria" w:eastAsia="Cambria" w:hAnsi="Cambria" w:cs="Cambria"/>
          <w:i/>
          <w:vertAlign w:val="superscript"/>
          <w:lang w:val="en-US"/>
        </w:rPr>
        <w:t>i</w:t>
      </w:r>
      <w:proofErr w:type="spellEnd"/>
      <w:r w:rsidRPr="00C81D98">
        <w:rPr>
          <w:lang w:val="en-US"/>
        </w:rPr>
        <w:t xml:space="preserve">) is defined as the sum of all transfers (inflows minus outflows) across all ages, all sub-accounts </w:t>
      </w:r>
      <w:r w:rsidRPr="00C81D98">
        <w:rPr>
          <w:rFonts w:ascii="Cambria" w:eastAsia="Cambria" w:hAnsi="Cambria" w:cs="Cambria"/>
          <w:i/>
          <w:lang w:val="en-US"/>
        </w:rPr>
        <w:t xml:space="preserve">c </w:t>
      </w:r>
      <w:r w:rsidRPr="00C81D98">
        <w:rPr>
          <w:lang w:val="en-US"/>
        </w:rPr>
        <w:t xml:space="preserve">included. It’s computed separately for each residence status (immigrants or </w:t>
      </w:r>
      <w:r w:rsidRPr="00C81D98">
        <w:rPr>
          <w:lang w:val="en-US"/>
        </w:rPr>
        <w:lastRenderedPageBreak/>
        <w:t xml:space="preserve">natives) denoted by </w:t>
      </w:r>
      <w:proofErr w:type="spellStart"/>
      <w:r w:rsidRPr="00C81D98">
        <w:rPr>
          <w:rFonts w:ascii="Cambria" w:eastAsia="Cambria" w:hAnsi="Cambria" w:cs="Cambria"/>
          <w:i/>
          <w:lang w:val="en-US"/>
        </w:rPr>
        <w:t>i</w:t>
      </w:r>
      <w:proofErr w:type="spellEnd"/>
      <w:r w:rsidRPr="00C81D98">
        <w:rPr>
          <w:lang w:val="en-US"/>
        </w:rPr>
        <w:t>. Immigrant Surplus (</w:t>
      </w:r>
      <w:proofErr w:type="spellStart"/>
      <w:r w:rsidRPr="00C81D98">
        <w:rPr>
          <w:rFonts w:ascii="Cambria" w:eastAsia="Cambria" w:hAnsi="Cambria" w:cs="Cambria"/>
          <w:i/>
          <w:lang w:val="en-US"/>
        </w:rPr>
        <w:t>IS</w:t>
      </w:r>
      <w:r w:rsidRPr="00C81D98">
        <w:rPr>
          <w:rFonts w:ascii="Cambria" w:eastAsia="Cambria" w:hAnsi="Cambria" w:cs="Cambria"/>
          <w:i/>
          <w:vertAlign w:val="subscript"/>
          <w:lang w:val="en-US"/>
        </w:rPr>
        <w:t>c</w:t>
      </w:r>
      <w:proofErr w:type="spellEnd"/>
      <w:r w:rsidRPr="00C81D98">
        <w:rPr>
          <w:lang w:val="en-US"/>
        </w:rPr>
        <w:t xml:space="preserve">) is the difference in transfer between immigrants and natives for a given account or sub-account </w:t>
      </w:r>
      <w:r w:rsidRPr="00C81D98">
        <w:rPr>
          <w:rFonts w:ascii="Cambria" w:eastAsia="Cambria" w:hAnsi="Cambria" w:cs="Cambria"/>
          <w:i/>
          <w:lang w:val="en-US"/>
        </w:rPr>
        <w:t xml:space="preserve">c </w:t>
      </w:r>
      <w:r w:rsidRPr="00C81D98">
        <w:rPr>
          <w:lang w:val="en-US"/>
        </w:rPr>
        <w:t>of inflows and outflows. In equations (</w:t>
      </w:r>
      <w:r w:rsidRPr="00C81D98">
        <w:rPr>
          <w:color w:val="0000FF"/>
          <w:lang w:val="en-US"/>
        </w:rPr>
        <w:t>5</w:t>
      </w:r>
      <w:r w:rsidRPr="00C81D98">
        <w:rPr>
          <w:lang w:val="en-US"/>
        </w:rPr>
        <w:t>) and (</w:t>
      </w:r>
      <w:r w:rsidRPr="00C81D98">
        <w:rPr>
          <w:color w:val="0000FF"/>
          <w:lang w:val="en-US"/>
        </w:rPr>
        <w:t>6</w:t>
      </w:r>
      <w:r w:rsidRPr="00C81D98">
        <w:rPr>
          <w:lang w:val="en-US"/>
        </w:rPr>
        <w:t xml:space="preserve">), </w:t>
      </w:r>
      <w:r w:rsidRPr="00C81D98">
        <w:rPr>
          <w:rFonts w:ascii="Cambria" w:eastAsia="Cambria" w:hAnsi="Cambria" w:cs="Cambria"/>
          <w:i/>
          <w:lang w:val="en-US"/>
        </w:rPr>
        <w:t xml:space="preserve">pop </w:t>
      </w:r>
      <w:r w:rsidRPr="00C81D98">
        <w:rPr>
          <w:lang w:val="en-US"/>
        </w:rPr>
        <w:t>represents the total population. Finally, net surplus (</w:t>
      </w:r>
      <w:r w:rsidRPr="00C81D98">
        <w:rPr>
          <w:rFonts w:ascii="Cambria" w:eastAsia="Cambria" w:hAnsi="Cambria" w:cs="Cambria"/>
          <w:i/>
          <w:lang w:val="en-US"/>
        </w:rPr>
        <w:t>NS</w:t>
      </w:r>
      <w:r w:rsidRPr="00C81D98">
        <w:rPr>
          <w:lang w:val="en-US"/>
        </w:rPr>
        <w:t xml:space="preserve">) is the sum of all immigrant surplus across all accounts or sub-accounts. It can also be viewed as the sum of all Net transfers (immigrants minus natives). Net surplus is positive when immigrants compared to native immigrants received more from public finances than they contribute to it, and negative otherwise. </w:t>
      </w:r>
      <w:proofErr w:type="gramStart"/>
      <w:r w:rsidRPr="00C81D98">
        <w:rPr>
          <w:lang w:val="en-US"/>
        </w:rPr>
        <w:t>Therefore</w:t>
      </w:r>
      <w:proofErr w:type="gramEnd"/>
      <w:r w:rsidRPr="00C81D98">
        <w:rPr>
          <w:lang w:val="en-US"/>
        </w:rPr>
        <w:t xml:space="preserve"> although null Net surplus signals the absence of inequality in transfer between immigrants and natives, a negative Net surplus is desirable to justify ongoing or increasing immigrants intake on an economic basis.</w:t>
      </w:r>
    </w:p>
    <w:p w14:paraId="730B0EA6" w14:textId="77777777" w:rsidR="00231BAD" w:rsidRDefault="00400DDB">
      <w:pPr>
        <w:tabs>
          <w:tab w:val="center" w:pos="4555"/>
          <w:tab w:val="right" w:pos="9026"/>
        </w:tabs>
        <w:spacing w:after="36" w:line="265" w:lineRule="auto"/>
        <w:ind w:right="-15" w:firstLine="0"/>
        <w:jc w:val="left"/>
      </w:pPr>
      <w:r w:rsidRPr="00C81D98">
        <w:rPr>
          <w:sz w:val="22"/>
          <w:lang w:val="en-US"/>
        </w:rPr>
        <w:tab/>
      </w:r>
      <w:r>
        <w:rPr>
          <w:noProof/>
        </w:rPr>
        <w:drawing>
          <wp:inline distT="0" distB="0" distL="0" distR="0" wp14:anchorId="2B5436F6" wp14:editId="58CD4D6A">
            <wp:extent cx="1972056" cy="323088"/>
            <wp:effectExtent l="0" t="0" r="0" b="0"/>
            <wp:docPr id="32935" name="Picture 32935"/>
            <wp:cNvGraphicFramePr/>
            <a:graphic xmlns:a="http://schemas.openxmlformats.org/drawingml/2006/main">
              <a:graphicData uri="http://schemas.openxmlformats.org/drawingml/2006/picture">
                <pic:pic xmlns:pic="http://schemas.openxmlformats.org/drawingml/2006/picture">
                  <pic:nvPicPr>
                    <pic:cNvPr id="32935" name="Picture 32935"/>
                    <pic:cNvPicPr/>
                  </pic:nvPicPr>
                  <pic:blipFill>
                    <a:blip r:embed="rId37"/>
                    <a:stretch>
                      <a:fillRect/>
                    </a:stretch>
                  </pic:blipFill>
                  <pic:spPr>
                    <a:xfrm>
                      <a:off x="0" y="0"/>
                      <a:ext cx="1972056" cy="323088"/>
                    </a:xfrm>
                    <a:prstGeom prst="rect">
                      <a:avLst/>
                    </a:prstGeom>
                  </pic:spPr>
                </pic:pic>
              </a:graphicData>
            </a:graphic>
          </wp:inline>
        </w:drawing>
      </w:r>
      <w:r>
        <w:tab/>
        <w:t>(5)</w:t>
      </w:r>
    </w:p>
    <w:tbl>
      <w:tblPr>
        <w:tblStyle w:val="TableGrid"/>
        <w:tblW w:w="7235" w:type="dxa"/>
        <w:tblInd w:w="1791" w:type="dxa"/>
        <w:tblCellMar>
          <w:top w:w="64" w:type="dxa"/>
          <w:bottom w:w="20" w:type="dxa"/>
        </w:tblCellMar>
        <w:tblLook w:val="04A0" w:firstRow="1" w:lastRow="0" w:firstColumn="1" w:lastColumn="0" w:noHBand="0" w:noVBand="1"/>
      </w:tblPr>
      <w:tblGrid>
        <w:gridCol w:w="6936"/>
        <w:gridCol w:w="299"/>
      </w:tblGrid>
      <w:tr w:rsidR="00231BAD" w14:paraId="664A7DA7" w14:textId="77777777">
        <w:trPr>
          <w:trHeight w:val="711"/>
        </w:trPr>
        <w:tc>
          <w:tcPr>
            <w:tcW w:w="6936" w:type="dxa"/>
            <w:tcBorders>
              <w:top w:val="nil"/>
              <w:left w:val="nil"/>
              <w:bottom w:val="nil"/>
              <w:right w:val="nil"/>
            </w:tcBorders>
          </w:tcPr>
          <w:p w14:paraId="0A3DE9D9" w14:textId="77777777" w:rsidR="00231BAD" w:rsidRDefault="00400DDB">
            <w:pPr>
              <w:spacing w:after="61" w:line="259" w:lineRule="auto"/>
              <w:ind w:firstLine="0"/>
              <w:jc w:val="left"/>
            </w:pPr>
            <w:proofErr w:type="spellStart"/>
            <w:r>
              <w:rPr>
                <w:rFonts w:ascii="Cambria" w:eastAsia="Cambria" w:hAnsi="Cambria" w:cs="Cambria"/>
                <w:i/>
              </w:rPr>
              <w:t>ImmigrantSurplus</w:t>
            </w:r>
            <w:proofErr w:type="spellEnd"/>
            <w:r>
              <w:rPr>
                <w:rFonts w:ascii="Cambria" w:eastAsia="Cambria" w:hAnsi="Cambria" w:cs="Cambria"/>
                <w:i/>
              </w:rPr>
              <w:t xml:space="preserve"> </w:t>
            </w:r>
            <w:r>
              <w:rPr>
                <w:rFonts w:ascii="Cambria" w:eastAsia="Cambria" w:hAnsi="Cambria" w:cs="Cambria"/>
              </w:rPr>
              <w:t xml:space="preserve">= </w:t>
            </w:r>
            <w:proofErr w:type="spellStart"/>
            <w:r>
              <w:rPr>
                <w:rFonts w:ascii="Cambria" w:eastAsia="Cambria" w:hAnsi="Cambria" w:cs="Cambria"/>
                <w:i/>
              </w:rPr>
              <w:t>IS</w:t>
            </w:r>
            <w:r>
              <w:rPr>
                <w:rFonts w:ascii="Cambria" w:eastAsia="Cambria" w:hAnsi="Cambria" w:cs="Cambria"/>
                <w:i/>
                <w:sz w:val="16"/>
              </w:rPr>
              <w:t>c</w:t>
            </w:r>
            <w:proofErr w:type="spellEnd"/>
            <w:r>
              <w:rPr>
                <w:rFonts w:ascii="Cambria" w:eastAsia="Cambria" w:hAnsi="Cambria" w:cs="Cambria"/>
                <w:i/>
                <w:sz w:val="16"/>
              </w:rPr>
              <w:t xml:space="preserve"> </w:t>
            </w:r>
            <w:r>
              <w:rPr>
                <w:rFonts w:ascii="Cambria" w:eastAsia="Cambria" w:hAnsi="Cambria" w:cs="Cambria"/>
              </w:rPr>
              <w:t xml:space="preserve">= </w:t>
            </w:r>
            <w:proofErr w:type="spellStart"/>
            <w:r>
              <w:rPr>
                <w:rFonts w:ascii="Cambria" w:eastAsia="Cambria" w:hAnsi="Cambria" w:cs="Cambria"/>
              </w:rPr>
              <w:t>X</w:t>
            </w:r>
            <w:r>
              <w:rPr>
                <w:rFonts w:ascii="Cambria" w:eastAsia="Cambria" w:hAnsi="Cambria" w:cs="Cambria"/>
                <w:i/>
              </w:rPr>
              <w:t>T</w:t>
            </w:r>
            <w:r>
              <w:rPr>
                <w:rFonts w:ascii="Cambria" w:eastAsia="Cambria" w:hAnsi="Cambria" w:cs="Cambria"/>
                <w:i/>
                <w:sz w:val="16"/>
              </w:rPr>
              <w:t>ci</w:t>
            </w:r>
            <w:proofErr w:type="spellEnd"/>
            <w:r>
              <w:rPr>
                <w:rFonts w:ascii="Cambria" w:eastAsia="Cambria" w:hAnsi="Cambria" w:cs="Cambria"/>
                <w:i/>
                <w:sz w:val="16"/>
              </w:rPr>
              <w:t xml:space="preserve"> </w:t>
            </w:r>
            <w:r>
              <w:rPr>
                <w:rFonts w:ascii="Cambria" w:eastAsia="Cambria" w:hAnsi="Cambria" w:cs="Cambria"/>
              </w:rPr>
              <w:t xml:space="preserve">= </w:t>
            </w:r>
            <w:proofErr w:type="spellStart"/>
            <w:r>
              <w:rPr>
                <w:rFonts w:ascii="Cambria" w:eastAsia="Cambria" w:hAnsi="Cambria" w:cs="Cambria"/>
                <w:i/>
              </w:rPr>
              <w:t>T</w:t>
            </w:r>
            <w:r>
              <w:rPr>
                <w:rFonts w:ascii="Cambria" w:eastAsia="Cambria" w:hAnsi="Cambria" w:cs="Cambria"/>
                <w:i/>
                <w:sz w:val="16"/>
              </w:rPr>
              <w:t>cIMM</w:t>
            </w:r>
            <w:proofErr w:type="spellEnd"/>
            <w:r>
              <w:rPr>
                <w:rFonts w:ascii="Cambria" w:eastAsia="Cambria" w:hAnsi="Cambria" w:cs="Cambria"/>
                <w:i/>
                <w:sz w:val="16"/>
              </w:rPr>
              <w:t xml:space="preserve"> </w:t>
            </w:r>
            <w:r>
              <w:rPr>
                <w:rFonts w:ascii="Cambria" w:eastAsia="Cambria" w:hAnsi="Cambria" w:cs="Cambria"/>
              </w:rPr>
              <w:t xml:space="preserve">− </w:t>
            </w:r>
            <w:proofErr w:type="spellStart"/>
            <w:r>
              <w:rPr>
                <w:rFonts w:ascii="Cambria" w:eastAsia="Cambria" w:hAnsi="Cambria" w:cs="Cambria"/>
                <w:i/>
              </w:rPr>
              <w:t>T</w:t>
            </w:r>
            <w:r>
              <w:rPr>
                <w:rFonts w:ascii="Cambria" w:eastAsia="Cambria" w:hAnsi="Cambria" w:cs="Cambria"/>
                <w:i/>
                <w:sz w:val="16"/>
              </w:rPr>
              <w:t>cNAT</w:t>
            </w:r>
            <w:proofErr w:type="spellEnd"/>
          </w:p>
          <w:p w14:paraId="0440E0E9" w14:textId="77777777" w:rsidR="00231BAD" w:rsidRDefault="00400DDB">
            <w:pPr>
              <w:spacing w:after="0" w:line="259" w:lineRule="auto"/>
              <w:ind w:right="571" w:firstLine="0"/>
              <w:jc w:val="center"/>
            </w:pPr>
            <w:proofErr w:type="gramStart"/>
            <w:r>
              <w:rPr>
                <w:rFonts w:ascii="Cambria" w:eastAsia="Cambria" w:hAnsi="Cambria" w:cs="Cambria"/>
                <w:i/>
                <w:sz w:val="16"/>
              </w:rPr>
              <w:t>i</w:t>
            </w:r>
            <w:proofErr w:type="gramEnd"/>
          </w:p>
        </w:tc>
        <w:tc>
          <w:tcPr>
            <w:tcW w:w="299" w:type="dxa"/>
            <w:tcBorders>
              <w:top w:val="nil"/>
              <w:left w:val="nil"/>
              <w:bottom w:val="nil"/>
              <w:right w:val="nil"/>
            </w:tcBorders>
          </w:tcPr>
          <w:p w14:paraId="4800EB2A" w14:textId="77777777" w:rsidR="00231BAD" w:rsidRDefault="00400DDB">
            <w:pPr>
              <w:spacing w:after="0" w:line="259" w:lineRule="auto"/>
              <w:ind w:firstLine="0"/>
            </w:pPr>
            <w:r>
              <w:t>(6)</w:t>
            </w:r>
          </w:p>
        </w:tc>
      </w:tr>
      <w:tr w:rsidR="00231BAD" w14:paraId="7DCD66A6" w14:textId="77777777">
        <w:trPr>
          <w:trHeight w:val="470"/>
        </w:trPr>
        <w:tc>
          <w:tcPr>
            <w:tcW w:w="6936" w:type="dxa"/>
            <w:tcBorders>
              <w:top w:val="nil"/>
              <w:left w:val="nil"/>
              <w:bottom w:val="nil"/>
              <w:right w:val="nil"/>
            </w:tcBorders>
            <w:vAlign w:val="bottom"/>
          </w:tcPr>
          <w:p w14:paraId="52C34FE0" w14:textId="77777777" w:rsidR="00231BAD" w:rsidRDefault="00400DDB">
            <w:pPr>
              <w:spacing w:after="0" w:line="259" w:lineRule="auto"/>
              <w:ind w:left="658" w:firstLine="0"/>
              <w:jc w:val="left"/>
            </w:pPr>
            <w:proofErr w:type="spellStart"/>
            <w:r>
              <w:rPr>
                <w:rFonts w:ascii="Cambria" w:eastAsia="Cambria" w:hAnsi="Cambria" w:cs="Cambria"/>
                <w:i/>
              </w:rPr>
              <w:t>NetSurplus</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 xml:space="preserve">NS </w:t>
            </w:r>
            <w:r>
              <w:rPr>
                <w:rFonts w:ascii="Cambria" w:eastAsia="Cambria" w:hAnsi="Cambria" w:cs="Cambria"/>
              </w:rPr>
              <w:t xml:space="preserve">= </w:t>
            </w:r>
            <w:proofErr w:type="spellStart"/>
            <w:r>
              <w:rPr>
                <w:rFonts w:ascii="Cambria" w:eastAsia="Cambria" w:hAnsi="Cambria" w:cs="Cambria"/>
                <w:sz w:val="37"/>
                <w:vertAlign w:val="superscript"/>
              </w:rPr>
              <w:t>X</w:t>
            </w:r>
            <w:r>
              <w:rPr>
                <w:rFonts w:ascii="Cambria" w:eastAsia="Cambria" w:hAnsi="Cambria" w:cs="Cambria"/>
                <w:i/>
              </w:rPr>
              <w:t>IS</w:t>
            </w:r>
            <w:r>
              <w:rPr>
                <w:rFonts w:ascii="Cambria" w:eastAsia="Cambria" w:hAnsi="Cambria" w:cs="Cambria"/>
                <w:i/>
                <w:vertAlign w:val="subscript"/>
              </w:rPr>
              <w:t>c</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sz w:val="37"/>
                <w:vertAlign w:val="superscript"/>
              </w:rPr>
              <w:t>X</w:t>
            </w:r>
            <w:r>
              <w:rPr>
                <w:rFonts w:ascii="Cambria" w:eastAsia="Cambria" w:hAnsi="Cambria" w:cs="Cambria"/>
                <w:i/>
              </w:rPr>
              <w:t>NT</w:t>
            </w:r>
            <w:r>
              <w:rPr>
                <w:rFonts w:ascii="Cambria" w:eastAsia="Cambria" w:hAnsi="Cambria" w:cs="Cambria"/>
                <w:i/>
                <w:vertAlign w:val="superscript"/>
              </w:rPr>
              <w:t>i</w:t>
            </w:r>
            <w:proofErr w:type="spellEnd"/>
          </w:p>
        </w:tc>
        <w:tc>
          <w:tcPr>
            <w:tcW w:w="299" w:type="dxa"/>
            <w:tcBorders>
              <w:top w:val="nil"/>
              <w:left w:val="nil"/>
              <w:bottom w:val="nil"/>
              <w:right w:val="nil"/>
            </w:tcBorders>
            <w:vAlign w:val="bottom"/>
          </w:tcPr>
          <w:p w14:paraId="29DC26E8" w14:textId="77777777" w:rsidR="00231BAD" w:rsidRDefault="00400DDB">
            <w:pPr>
              <w:spacing w:after="0" w:line="259" w:lineRule="auto"/>
              <w:ind w:firstLine="0"/>
            </w:pPr>
            <w:r>
              <w:t>(7)</w:t>
            </w:r>
          </w:p>
        </w:tc>
      </w:tr>
    </w:tbl>
    <w:p w14:paraId="4BE7DC60" w14:textId="77777777" w:rsidR="00231BAD" w:rsidRPr="00E51F3E" w:rsidRDefault="00400DDB">
      <w:pPr>
        <w:tabs>
          <w:tab w:val="center" w:pos="4866"/>
          <w:tab w:val="center" w:pos="5915"/>
        </w:tabs>
        <w:spacing w:after="170" w:line="259" w:lineRule="auto"/>
        <w:ind w:firstLine="0"/>
        <w:jc w:val="left"/>
        <w:rPr>
          <w:lang w:val="en-US"/>
          <w:rPrChange w:id="311" w:author="julien navaux" w:date="2021-01-11T17:32:00Z">
            <w:rPr/>
          </w:rPrChange>
        </w:rPr>
      </w:pPr>
      <w:r>
        <w:rPr>
          <w:sz w:val="22"/>
        </w:rPr>
        <w:tab/>
      </w:r>
      <w:r w:rsidRPr="00E51F3E">
        <w:rPr>
          <w:rFonts w:ascii="Cambria" w:eastAsia="Cambria" w:hAnsi="Cambria" w:cs="Cambria"/>
          <w:i/>
          <w:sz w:val="16"/>
          <w:lang w:val="en-US"/>
          <w:rPrChange w:id="312" w:author="julien navaux" w:date="2021-01-11T17:32:00Z">
            <w:rPr>
              <w:rFonts w:ascii="Cambria" w:eastAsia="Cambria" w:hAnsi="Cambria" w:cs="Cambria"/>
              <w:i/>
              <w:sz w:val="16"/>
            </w:rPr>
          </w:rPrChange>
        </w:rPr>
        <w:t>c</w:t>
      </w:r>
      <w:r w:rsidRPr="00E51F3E">
        <w:rPr>
          <w:rFonts w:ascii="Cambria" w:eastAsia="Cambria" w:hAnsi="Cambria" w:cs="Cambria"/>
          <w:i/>
          <w:sz w:val="16"/>
          <w:lang w:val="en-US"/>
          <w:rPrChange w:id="313" w:author="julien navaux" w:date="2021-01-11T17:32:00Z">
            <w:rPr>
              <w:rFonts w:ascii="Cambria" w:eastAsia="Cambria" w:hAnsi="Cambria" w:cs="Cambria"/>
              <w:i/>
              <w:sz w:val="16"/>
            </w:rPr>
          </w:rPrChange>
        </w:rPr>
        <w:tab/>
      </w:r>
      <w:proofErr w:type="spellStart"/>
      <w:r w:rsidRPr="00E51F3E">
        <w:rPr>
          <w:rFonts w:ascii="Cambria" w:eastAsia="Cambria" w:hAnsi="Cambria" w:cs="Cambria"/>
          <w:i/>
          <w:sz w:val="16"/>
          <w:lang w:val="en-US"/>
          <w:rPrChange w:id="314" w:author="julien navaux" w:date="2021-01-11T17:32:00Z">
            <w:rPr>
              <w:rFonts w:ascii="Cambria" w:eastAsia="Cambria" w:hAnsi="Cambria" w:cs="Cambria"/>
              <w:i/>
              <w:sz w:val="16"/>
            </w:rPr>
          </w:rPrChange>
        </w:rPr>
        <w:t>i</w:t>
      </w:r>
      <w:proofErr w:type="spellEnd"/>
    </w:p>
    <w:p w14:paraId="1D545338" w14:textId="77777777" w:rsidR="00F52EE9" w:rsidRPr="00F01C6E" w:rsidRDefault="00F52EE9" w:rsidP="00F52EE9">
      <w:pPr>
        <w:pStyle w:val="Titre3"/>
        <w:rPr>
          <w:ins w:id="315" w:author="julien navaux" w:date="2021-01-15T13:40:00Z"/>
          <w:lang w:val="en-US"/>
        </w:rPr>
      </w:pPr>
      <w:ins w:id="316" w:author="julien navaux" w:date="2021-01-15T13:40:00Z">
        <w:r w:rsidRPr="000E434B">
          <w:rPr>
            <w:lang w:val="en-US"/>
          </w:rPr>
          <w:t xml:space="preserve">The Model of Continuous </w:t>
        </w:r>
        <w:proofErr w:type="gramStart"/>
        <w:r w:rsidRPr="000E434B">
          <w:rPr>
            <w:lang w:val="en-US"/>
          </w:rPr>
          <w:t>Changes :</w:t>
        </w:r>
        <w:proofErr w:type="gramEnd"/>
        <w:r w:rsidRPr="000E434B">
          <w:rPr>
            <w:lang w:val="en-US"/>
          </w:rPr>
          <w:t xml:space="preserve"> step </w:t>
        </w:r>
        <w:commentRangeStart w:id="317"/>
        <w:r w:rsidRPr="000E434B">
          <w:rPr>
            <w:lang w:val="en-US"/>
          </w:rPr>
          <w:t>3</w:t>
        </w:r>
        <w:commentRangeEnd w:id="317"/>
        <w:r>
          <w:rPr>
            <w:rStyle w:val="Marquedecommentaire"/>
          </w:rPr>
          <w:commentReference w:id="317"/>
        </w:r>
      </w:ins>
    </w:p>
    <w:p w14:paraId="18FE2246" w14:textId="6B72E696" w:rsidR="00231BAD" w:rsidRDefault="00400DDB">
      <w:pPr>
        <w:spacing w:after="149"/>
        <w:ind w:left="-15"/>
        <w:rPr>
          <w:ins w:id="318" w:author="julien navaux" w:date="2021-01-15T13:38:00Z"/>
          <w:lang w:val="en-US"/>
        </w:rPr>
      </w:pPr>
      <w:del w:id="319" w:author="julien navaux" w:date="2021-01-12T17:50:00Z">
        <w:r w:rsidRPr="00C81D98" w:rsidDel="00480E7B">
          <w:rPr>
            <w:lang w:val="en-US"/>
          </w:rPr>
          <w:delText xml:space="preserve">Trends in transfer to population ratios, net transfers, and immigrants surpluses are described in </w:delText>
        </w:r>
        <w:r w:rsidRPr="00C81D98" w:rsidDel="00480E7B">
          <w:rPr>
            <w:color w:val="0000FF"/>
            <w:lang w:val="en-US"/>
          </w:rPr>
          <w:delText>Figure 3.2</w:delText>
        </w:r>
        <w:r w:rsidRPr="00C81D98" w:rsidDel="00480E7B">
          <w:rPr>
            <w:lang w:val="en-US"/>
          </w:rPr>
          <w:delText xml:space="preserve">. </w:delText>
        </w:r>
      </w:del>
      <w:r w:rsidRPr="00C81D98">
        <w:rPr>
          <w:lang w:val="en-US"/>
        </w:rPr>
        <w:t xml:space="preserve">In the third and final step, the model of continuous change (Horiuchi, Wilmoth, &amp; Pletcher, </w:t>
      </w:r>
      <w:r w:rsidRPr="00C81D98">
        <w:rPr>
          <w:color w:val="0000FF"/>
          <w:lang w:val="en-US"/>
        </w:rPr>
        <w:t>2008</w:t>
      </w:r>
      <w:r w:rsidRPr="00C81D98">
        <w:rPr>
          <w:lang w:val="en-US"/>
        </w:rPr>
        <w:t>) is used to decompose the crude surpluses (Immigrant and Net) and to account for the differences in the age structure of the immigrant and native populations. Age-standardized values are often used to account for such differences. In calculating the age-adjusted difference between two populations for a given characteristic, either one population is mathematically adjusted to have the same age structure as the other; or both populations are mathematically adjusted to have the same age structure as a third population, called the standard population Statistics Canada (</w:t>
      </w:r>
      <w:r w:rsidRPr="00C81D98">
        <w:rPr>
          <w:color w:val="0000FF"/>
          <w:lang w:val="en-US"/>
        </w:rPr>
        <w:t>2017</w:t>
      </w:r>
      <w:r w:rsidRPr="00C81D98">
        <w:rPr>
          <w:lang w:val="en-US"/>
        </w:rPr>
        <w:t>).</w:t>
      </w:r>
    </w:p>
    <w:p w14:paraId="3204FB5C" w14:textId="1A50803D" w:rsidR="00F01C6E" w:rsidRPr="00F01C6E" w:rsidDel="00F52EE9" w:rsidRDefault="00F01C6E">
      <w:pPr>
        <w:pStyle w:val="Titre3"/>
        <w:rPr>
          <w:del w:id="320" w:author="julien navaux" w:date="2021-01-15T13:40:00Z"/>
          <w:lang w:val="en-US"/>
        </w:rPr>
        <w:pPrChange w:id="321" w:author="julien navaux" w:date="2021-01-15T13:38:00Z">
          <w:pPr>
            <w:spacing w:after="149"/>
            <w:ind w:left="-15"/>
          </w:pPr>
        </w:pPrChange>
      </w:pPr>
    </w:p>
    <w:p w14:paraId="68759146" w14:textId="77777777" w:rsidR="00231BAD" w:rsidRPr="00C81D98" w:rsidRDefault="00400DDB">
      <w:pPr>
        <w:spacing w:after="453"/>
        <w:ind w:left="-15"/>
        <w:rPr>
          <w:lang w:val="en-US"/>
        </w:rPr>
      </w:pPr>
      <w:r w:rsidRPr="00C81D98">
        <w:rPr>
          <w:lang w:val="en-US"/>
        </w:rPr>
        <w:t>Standardization removes the biased caused by an eventual difference in the age structure of two populations by giving the same age distribution to two populations being compared and thus provides a much accurate representation of the difference in the characteristic they are being compared on. However, a disadvantage of this approach is that it requires choosing an arbitrary standard. Therefore, it has been proposed to decompose the change of crude measure into a direct change in the characteristic of interest and the change that is attributable to a change in the structure or composition of the population (</w:t>
      </w:r>
      <w:proofErr w:type="spellStart"/>
      <w:r w:rsidRPr="00C81D98">
        <w:rPr>
          <w:lang w:val="en-US"/>
        </w:rPr>
        <w:t>Prskawetz</w:t>
      </w:r>
      <w:proofErr w:type="spellEnd"/>
      <w:r w:rsidRPr="00C81D98">
        <w:rPr>
          <w:lang w:val="en-US"/>
        </w:rPr>
        <w:t xml:space="preserve">, </w:t>
      </w:r>
      <w:proofErr w:type="spellStart"/>
      <w:r w:rsidRPr="00C81D98">
        <w:rPr>
          <w:lang w:val="en-US"/>
        </w:rPr>
        <w:t>Zagaglia</w:t>
      </w:r>
      <w:proofErr w:type="spellEnd"/>
      <w:r w:rsidRPr="00C81D98">
        <w:rPr>
          <w:lang w:val="en-US"/>
        </w:rPr>
        <w:t xml:space="preserve">, Fent, &amp; </w:t>
      </w:r>
      <w:proofErr w:type="spellStart"/>
      <w:r w:rsidRPr="00C81D98">
        <w:rPr>
          <w:lang w:val="en-US"/>
        </w:rPr>
        <w:t>Skirbekk</w:t>
      </w:r>
      <w:proofErr w:type="spellEnd"/>
      <w:r w:rsidRPr="00C81D98">
        <w:rPr>
          <w:lang w:val="en-US"/>
        </w:rPr>
        <w:t xml:space="preserve">, </w:t>
      </w:r>
      <w:r w:rsidRPr="00C81D98">
        <w:rPr>
          <w:color w:val="0000FF"/>
          <w:lang w:val="en-US"/>
        </w:rPr>
        <w:t>2005</w:t>
      </w:r>
      <w:r w:rsidRPr="00C81D98">
        <w:rPr>
          <w:lang w:val="en-US"/>
        </w:rPr>
        <w:t xml:space="preserve">). In this study, we apply the model of continuous change (Horiuchi et al., </w:t>
      </w:r>
      <w:r w:rsidRPr="00C81D98">
        <w:rPr>
          <w:color w:val="0000FF"/>
          <w:lang w:val="en-US"/>
        </w:rPr>
        <w:t>2008</w:t>
      </w:r>
      <w:r w:rsidRPr="00C81D98">
        <w:rPr>
          <w:lang w:val="en-US"/>
        </w:rPr>
        <w:t xml:space="preserve">) to decompose the difference in transfers between immigrants and non-immigrant into demographic and </w:t>
      </w:r>
      <w:commentRangeStart w:id="322"/>
      <w:r w:rsidRPr="00C81D98">
        <w:rPr>
          <w:lang w:val="en-US"/>
        </w:rPr>
        <w:t xml:space="preserve">fiscal </w:t>
      </w:r>
      <w:commentRangeEnd w:id="322"/>
      <w:r w:rsidR="00F01C6E">
        <w:rPr>
          <w:rStyle w:val="Marquedecommentaire"/>
        </w:rPr>
        <w:commentReference w:id="322"/>
      </w:r>
      <w:r w:rsidRPr="00C81D98">
        <w:rPr>
          <w:lang w:val="en-US"/>
        </w:rPr>
        <w:t xml:space="preserve">components. This allows extracting age-adjusted transfer from the surpluses for each account. The age-adjusted transfer represents the fiscal </w:t>
      </w:r>
      <w:r w:rsidRPr="00C81D98">
        <w:rPr>
          <w:lang w:val="en-US"/>
        </w:rPr>
        <w:lastRenderedPageBreak/>
        <w:t xml:space="preserve">components while the difference between the crude and the age-adjusted transfer is the demographic component. The age-adjusted transfers are analyzed side by side with crude transfer and the demographic component for all sub-accounts in </w:t>
      </w:r>
      <w:r w:rsidRPr="00C81D98">
        <w:rPr>
          <w:color w:val="0000FF"/>
          <w:lang w:val="en-US"/>
        </w:rPr>
        <w:t>section 3.3</w:t>
      </w:r>
      <w:r w:rsidRPr="00C81D98">
        <w:rPr>
          <w:lang w:val="en-US"/>
        </w:rPr>
        <w:t>.</w:t>
      </w:r>
    </w:p>
    <w:p w14:paraId="01530CF7" w14:textId="051E0357" w:rsidR="00231BAD" w:rsidDel="00F01C6E" w:rsidRDefault="00400DDB">
      <w:pPr>
        <w:pStyle w:val="Titre3"/>
        <w:rPr>
          <w:del w:id="323" w:author="julien navaux" w:date="2021-01-15T13:38:00Z"/>
        </w:rPr>
        <w:pPrChange w:id="324" w:author="julien navaux" w:date="2020-12-30T11:00:00Z">
          <w:pPr>
            <w:pStyle w:val="Titre2"/>
            <w:spacing w:after="179"/>
            <w:ind w:left="704" w:hanging="719"/>
          </w:pPr>
        </w:pPrChange>
      </w:pPr>
      <w:del w:id="325" w:author="julien navaux" w:date="2021-01-15T13:38:00Z">
        <w:r w:rsidDel="00F01C6E">
          <w:delText>The Model of Continuous Changes</w:delText>
        </w:r>
      </w:del>
    </w:p>
    <w:p w14:paraId="6A250DBC" w14:textId="77777777" w:rsidR="00231BAD" w:rsidRPr="00C81D98" w:rsidRDefault="00400DDB">
      <w:pPr>
        <w:ind w:left="-15"/>
        <w:rPr>
          <w:lang w:val="en-US"/>
        </w:rPr>
      </w:pPr>
      <w:r w:rsidRPr="00C81D98">
        <w:rPr>
          <w:lang w:val="en-US"/>
        </w:rPr>
        <w:t>The model of continuous change developed by Horiuchi et al. (</w:t>
      </w:r>
      <w:r w:rsidRPr="00C81D98">
        <w:rPr>
          <w:color w:val="0000FF"/>
          <w:lang w:val="en-US"/>
        </w:rPr>
        <w:t>2008</w:t>
      </w:r>
      <w:r w:rsidRPr="00C81D98">
        <w:rPr>
          <w:lang w:val="en-US"/>
        </w:rPr>
        <w:t>) allows decomposing the difference between two summary measures resulted from the same process into components, each representing the contribution of the factors underlying the process.</w:t>
      </w:r>
    </w:p>
    <w:p w14:paraId="2A8CD35F" w14:textId="77777777" w:rsidR="00231BAD" w:rsidRPr="00C81D98" w:rsidRDefault="00400DDB">
      <w:pPr>
        <w:spacing w:after="410"/>
        <w:ind w:left="-15" w:firstLine="0"/>
        <w:rPr>
          <w:lang w:val="en-US"/>
        </w:rPr>
      </w:pPr>
      <w:r w:rsidRPr="00C81D98">
        <w:rPr>
          <w:lang w:val="en-US"/>
        </w:rPr>
        <w:t xml:space="preserve">The process is a function, taking values of the factors (the covariates) and returning a summary measure (the </w:t>
      </w:r>
      <w:proofErr w:type="spellStart"/>
      <w:r w:rsidRPr="00C81D98">
        <w:rPr>
          <w:lang w:val="en-US"/>
        </w:rPr>
        <w:t>dependant</w:t>
      </w:r>
      <w:proofErr w:type="spellEnd"/>
      <w:r w:rsidRPr="00C81D98">
        <w:rPr>
          <w:lang w:val="en-US"/>
        </w:rPr>
        <w:t xml:space="preserve"> variable). Horiuchi et al. (</w:t>
      </w:r>
      <w:r w:rsidRPr="00C81D98">
        <w:rPr>
          <w:color w:val="0000FF"/>
          <w:lang w:val="en-US"/>
        </w:rPr>
        <w:t>2008</w:t>
      </w:r>
      <w:r w:rsidRPr="00C81D98">
        <w:rPr>
          <w:lang w:val="en-US"/>
        </w:rPr>
        <w:t xml:space="preserve">) demonstrate that, as covariates changes from states </w:t>
      </w:r>
      <w:r w:rsidRPr="00C81D98">
        <w:rPr>
          <w:rFonts w:ascii="Cambria" w:eastAsia="Cambria" w:hAnsi="Cambria" w:cs="Cambria"/>
          <w:i/>
          <w:lang w:val="en-US"/>
        </w:rPr>
        <w:t>X</w:t>
      </w:r>
      <w:r w:rsidRPr="00C81D98">
        <w:rPr>
          <w:rFonts w:ascii="Cambria" w:eastAsia="Cambria" w:hAnsi="Cambria" w:cs="Cambria"/>
          <w:vertAlign w:val="subscript"/>
          <w:lang w:val="en-US"/>
        </w:rPr>
        <w:t xml:space="preserve">1 </w:t>
      </w:r>
      <w:r w:rsidRPr="00C81D98">
        <w:rPr>
          <w:lang w:val="en-US"/>
        </w:rPr>
        <w:t xml:space="preserve">to </w:t>
      </w:r>
      <w:r w:rsidRPr="00C81D98">
        <w:rPr>
          <w:rFonts w:ascii="Cambria" w:eastAsia="Cambria" w:hAnsi="Cambria" w:cs="Cambria"/>
          <w:i/>
          <w:lang w:val="en-US"/>
        </w:rPr>
        <w:t>X</w:t>
      </w:r>
      <w:r w:rsidRPr="00C81D98">
        <w:rPr>
          <w:rFonts w:ascii="Cambria" w:eastAsia="Cambria" w:hAnsi="Cambria" w:cs="Cambria"/>
          <w:vertAlign w:val="subscript"/>
          <w:lang w:val="en-US"/>
        </w:rPr>
        <w:t>2</w:t>
      </w:r>
      <w:r w:rsidRPr="00C81D98">
        <w:rPr>
          <w:lang w:val="en-US"/>
        </w:rPr>
        <w:t xml:space="preserve">, so does the summary measure change from </w:t>
      </w:r>
      <w:r w:rsidRPr="00C81D98">
        <w:rPr>
          <w:rFonts w:ascii="Cambria" w:eastAsia="Cambria" w:hAnsi="Cambria" w:cs="Cambria"/>
          <w:i/>
          <w:lang w:val="en-US"/>
        </w:rPr>
        <w:t>Y</w:t>
      </w:r>
      <w:r w:rsidRPr="00C81D98">
        <w:rPr>
          <w:rFonts w:ascii="Cambria" w:eastAsia="Cambria" w:hAnsi="Cambria" w:cs="Cambria"/>
          <w:vertAlign w:val="subscript"/>
          <w:lang w:val="en-US"/>
        </w:rPr>
        <w:t xml:space="preserve">1 </w:t>
      </w:r>
      <w:r w:rsidRPr="00C81D98">
        <w:rPr>
          <w:lang w:val="en-US"/>
        </w:rPr>
        <w:t xml:space="preserve">to </w:t>
      </w:r>
      <w:r w:rsidRPr="00C81D98">
        <w:rPr>
          <w:rFonts w:ascii="Cambria" w:eastAsia="Cambria" w:hAnsi="Cambria" w:cs="Cambria"/>
          <w:i/>
          <w:lang w:val="en-US"/>
        </w:rPr>
        <w:t>Y</w:t>
      </w:r>
      <w:r w:rsidRPr="00C81D98">
        <w:rPr>
          <w:rFonts w:ascii="Cambria" w:eastAsia="Cambria" w:hAnsi="Cambria" w:cs="Cambria"/>
          <w:vertAlign w:val="subscript"/>
          <w:lang w:val="en-US"/>
        </w:rPr>
        <w:t xml:space="preserve">2 </w:t>
      </w:r>
      <w:r w:rsidRPr="00C81D98">
        <w:rPr>
          <w:lang w:val="en-US"/>
        </w:rPr>
        <w:t xml:space="preserve">and the difference between </w:t>
      </w:r>
      <w:r w:rsidRPr="00C81D98">
        <w:rPr>
          <w:rFonts w:ascii="Cambria" w:eastAsia="Cambria" w:hAnsi="Cambria" w:cs="Cambria"/>
          <w:i/>
          <w:lang w:val="en-US"/>
        </w:rPr>
        <w:t>Y</w:t>
      </w:r>
      <w:r w:rsidRPr="00C81D98">
        <w:rPr>
          <w:rFonts w:ascii="Cambria" w:eastAsia="Cambria" w:hAnsi="Cambria" w:cs="Cambria"/>
          <w:vertAlign w:val="subscript"/>
          <w:lang w:val="en-US"/>
        </w:rPr>
        <w:t xml:space="preserve">2 </w:t>
      </w:r>
      <w:r w:rsidRPr="00C81D98">
        <w:rPr>
          <w:lang w:val="en-US"/>
        </w:rPr>
        <w:t xml:space="preserve">and </w:t>
      </w:r>
      <w:r w:rsidRPr="00C81D98">
        <w:rPr>
          <w:rFonts w:ascii="Cambria" w:eastAsia="Cambria" w:hAnsi="Cambria" w:cs="Cambria"/>
          <w:i/>
          <w:lang w:val="en-US"/>
        </w:rPr>
        <w:t>Y</w:t>
      </w:r>
      <w:r w:rsidRPr="00C81D98">
        <w:rPr>
          <w:rFonts w:ascii="Cambria" w:eastAsia="Cambria" w:hAnsi="Cambria" w:cs="Cambria"/>
          <w:vertAlign w:val="subscript"/>
          <w:lang w:val="en-US"/>
        </w:rPr>
        <w:t xml:space="preserve">1 </w:t>
      </w:r>
      <w:r w:rsidRPr="00C81D98">
        <w:rPr>
          <w:lang w:val="en-US"/>
        </w:rPr>
        <w:t xml:space="preserve">can be decomposed into additive components representing the contribution of the change within each covariate toward the difference </w:t>
      </w:r>
      <w:r w:rsidRPr="00C81D98">
        <w:rPr>
          <w:rFonts w:ascii="Cambria" w:eastAsia="Cambria" w:hAnsi="Cambria" w:cs="Cambria"/>
          <w:i/>
          <w:lang w:val="en-US"/>
        </w:rPr>
        <w:t>Y</w:t>
      </w:r>
      <w:r w:rsidRPr="00C81D98">
        <w:rPr>
          <w:rFonts w:ascii="Cambria" w:eastAsia="Cambria" w:hAnsi="Cambria" w:cs="Cambria"/>
          <w:vertAlign w:val="subscript"/>
          <w:lang w:val="en-US"/>
        </w:rPr>
        <w:t xml:space="preserve">2 </w:t>
      </w:r>
      <w:r w:rsidRPr="00C81D98">
        <w:rPr>
          <w:rFonts w:ascii="Cambria" w:eastAsia="Cambria" w:hAnsi="Cambria" w:cs="Cambria"/>
          <w:lang w:val="en-US"/>
        </w:rPr>
        <w:t xml:space="preserve">− </w:t>
      </w:r>
      <w:r w:rsidRPr="00C81D98">
        <w:rPr>
          <w:rFonts w:ascii="Cambria" w:eastAsia="Cambria" w:hAnsi="Cambria" w:cs="Cambria"/>
          <w:i/>
          <w:lang w:val="en-US"/>
        </w:rPr>
        <w:t>Y</w:t>
      </w:r>
      <w:r w:rsidRPr="00C81D98">
        <w:rPr>
          <w:rFonts w:ascii="Cambria" w:eastAsia="Cambria" w:hAnsi="Cambria" w:cs="Cambria"/>
          <w:vertAlign w:val="subscript"/>
          <w:lang w:val="en-US"/>
        </w:rPr>
        <w:t>1</w:t>
      </w:r>
      <w:r w:rsidRPr="00C81D98">
        <w:rPr>
          <w:lang w:val="en-US"/>
        </w:rPr>
        <w:t>.</w:t>
      </w:r>
    </w:p>
    <w:p w14:paraId="77959BEE" w14:textId="77777777" w:rsidR="00231BAD" w:rsidRPr="00C81D98" w:rsidRDefault="00400DDB">
      <w:pPr>
        <w:tabs>
          <w:tab w:val="center" w:pos="4508"/>
          <w:tab w:val="right" w:pos="9026"/>
        </w:tabs>
        <w:spacing w:after="0" w:line="259" w:lineRule="auto"/>
        <w:ind w:firstLine="0"/>
        <w:jc w:val="left"/>
        <w:rPr>
          <w:lang w:val="en-US"/>
        </w:rPr>
      </w:pPr>
      <w:r w:rsidRPr="00C81D98">
        <w:rPr>
          <w:sz w:val="22"/>
          <w:lang w:val="en-US"/>
        </w:rPr>
        <w:tab/>
      </w:r>
      <w:r w:rsidRPr="00C81D98">
        <w:rPr>
          <w:rFonts w:ascii="Cambria" w:eastAsia="Cambria" w:hAnsi="Cambria" w:cs="Cambria"/>
          <w:i/>
          <w:lang w:val="en-US"/>
        </w:rPr>
        <w:t>f</w:t>
      </w:r>
      <w:r w:rsidRPr="00C81D98">
        <w:rPr>
          <w:rFonts w:ascii="Cambria" w:eastAsia="Cambria" w:hAnsi="Cambria" w:cs="Cambria"/>
          <w:lang w:val="en-US"/>
        </w:rPr>
        <w:t>(</w:t>
      </w:r>
      <w:r w:rsidRPr="00C81D98">
        <w:rPr>
          <w:rFonts w:ascii="Cambria" w:eastAsia="Cambria" w:hAnsi="Cambria" w:cs="Cambria"/>
          <w:i/>
          <w:lang w:val="en-US"/>
        </w:rPr>
        <w:t>X</w:t>
      </w:r>
      <w:r w:rsidRPr="00C81D98">
        <w:rPr>
          <w:rFonts w:ascii="Cambria" w:eastAsia="Cambria" w:hAnsi="Cambria" w:cs="Cambria"/>
          <w:lang w:val="en-US"/>
        </w:rPr>
        <w:t>2</w:t>
      </w:r>
      <w:r w:rsidRPr="00C81D98">
        <w:rPr>
          <w:rFonts w:ascii="Cambria" w:eastAsia="Cambria" w:hAnsi="Cambria" w:cs="Cambria"/>
          <w:i/>
          <w:vertAlign w:val="subscript"/>
          <w:lang w:val="en-US"/>
        </w:rPr>
        <w:t>i</w:t>
      </w:r>
      <w:r w:rsidRPr="00C81D98">
        <w:rPr>
          <w:rFonts w:ascii="Cambria" w:eastAsia="Cambria" w:hAnsi="Cambria" w:cs="Cambria"/>
          <w:lang w:val="en-US"/>
        </w:rPr>
        <w:t xml:space="preserve">) − </w:t>
      </w:r>
      <w:r w:rsidRPr="00C81D98">
        <w:rPr>
          <w:rFonts w:ascii="Cambria" w:eastAsia="Cambria" w:hAnsi="Cambria" w:cs="Cambria"/>
          <w:i/>
          <w:lang w:val="en-US"/>
        </w:rPr>
        <w:t>f</w:t>
      </w:r>
      <w:r w:rsidRPr="00C81D98">
        <w:rPr>
          <w:rFonts w:ascii="Cambria" w:eastAsia="Cambria" w:hAnsi="Cambria" w:cs="Cambria"/>
          <w:lang w:val="en-US"/>
        </w:rPr>
        <w:t>(</w:t>
      </w:r>
      <w:r w:rsidRPr="00C81D98">
        <w:rPr>
          <w:rFonts w:ascii="Cambria" w:eastAsia="Cambria" w:hAnsi="Cambria" w:cs="Cambria"/>
          <w:i/>
          <w:lang w:val="en-US"/>
        </w:rPr>
        <w:t>X</w:t>
      </w:r>
      <w:r w:rsidRPr="00C81D98">
        <w:rPr>
          <w:rFonts w:ascii="Cambria" w:eastAsia="Cambria" w:hAnsi="Cambria" w:cs="Cambria"/>
          <w:lang w:val="en-US"/>
        </w:rPr>
        <w:t>1</w:t>
      </w:r>
      <w:r w:rsidRPr="00C81D98">
        <w:rPr>
          <w:rFonts w:ascii="Cambria" w:eastAsia="Cambria" w:hAnsi="Cambria" w:cs="Cambria"/>
          <w:i/>
          <w:vertAlign w:val="subscript"/>
          <w:lang w:val="en-US"/>
        </w:rPr>
        <w:t>i</w:t>
      </w:r>
      <w:r w:rsidRPr="00C81D98">
        <w:rPr>
          <w:rFonts w:ascii="Cambria" w:eastAsia="Cambria" w:hAnsi="Cambria" w:cs="Cambria"/>
          <w:lang w:val="en-US"/>
        </w:rPr>
        <w:t xml:space="preserve">) = </w:t>
      </w:r>
      <w:proofErr w:type="spellStart"/>
      <w:r w:rsidRPr="00C81D98">
        <w:rPr>
          <w:rFonts w:ascii="Cambria" w:eastAsia="Cambria" w:hAnsi="Cambria" w:cs="Cambria"/>
          <w:sz w:val="37"/>
          <w:vertAlign w:val="superscript"/>
          <w:lang w:val="en-US"/>
        </w:rPr>
        <w:t>X</w:t>
      </w:r>
      <w:r w:rsidRPr="00C81D98">
        <w:rPr>
          <w:rFonts w:ascii="Cambria" w:eastAsia="Cambria" w:hAnsi="Cambria" w:cs="Cambria"/>
          <w:i/>
          <w:lang w:val="en-US"/>
        </w:rPr>
        <w:t>Y</w:t>
      </w:r>
      <w:r w:rsidRPr="00C81D98">
        <w:rPr>
          <w:rFonts w:ascii="Cambria" w:eastAsia="Cambria" w:hAnsi="Cambria" w:cs="Cambria"/>
          <w:i/>
          <w:vertAlign w:val="subscript"/>
          <w:lang w:val="en-US"/>
        </w:rPr>
        <w:t>i</w:t>
      </w:r>
      <w:proofErr w:type="spellEnd"/>
      <w:r w:rsidRPr="00C81D98">
        <w:rPr>
          <w:rFonts w:ascii="Cambria" w:eastAsia="Cambria" w:hAnsi="Cambria" w:cs="Cambria"/>
          <w:i/>
          <w:vertAlign w:val="subscript"/>
          <w:lang w:val="en-US"/>
        </w:rPr>
        <w:tab/>
      </w:r>
      <w:r w:rsidRPr="00C81D98">
        <w:rPr>
          <w:lang w:val="en-US"/>
        </w:rPr>
        <w:t>(8)</w:t>
      </w:r>
    </w:p>
    <w:p w14:paraId="418BF10C" w14:textId="77777777" w:rsidR="00231BAD" w:rsidRPr="00C81D98" w:rsidRDefault="00400DDB">
      <w:pPr>
        <w:spacing w:after="170" w:line="259" w:lineRule="auto"/>
        <w:ind w:left="1815" w:hanging="10"/>
        <w:jc w:val="center"/>
        <w:rPr>
          <w:lang w:val="en-US"/>
        </w:rPr>
      </w:pPr>
      <w:proofErr w:type="spellStart"/>
      <w:r w:rsidRPr="00C81D98">
        <w:rPr>
          <w:rFonts w:ascii="Cambria" w:eastAsia="Cambria" w:hAnsi="Cambria" w:cs="Cambria"/>
          <w:i/>
          <w:sz w:val="16"/>
          <w:lang w:val="en-US"/>
        </w:rPr>
        <w:t>i</w:t>
      </w:r>
      <w:proofErr w:type="spellEnd"/>
    </w:p>
    <w:p w14:paraId="30AB2F4E" w14:textId="77777777" w:rsidR="00231BAD" w:rsidRPr="00C81D98" w:rsidRDefault="00400DDB">
      <w:pPr>
        <w:spacing w:after="680"/>
        <w:ind w:left="-15"/>
        <w:rPr>
          <w:lang w:val="en-US"/>
        </w:rPr>
      </w:pPr>
      <w:r w:rsidRPr="00C81D98">
        <w:rPr>
          <w:lang w:val="en-US"/>
        </w:rPr>
        <w:t xml:space="preserve">The decomposition is based on the assumption that changes in the covariates happen continuously, or gradually, along an actual or hypothetical dimension rather than discretely. </w:t>
      </w:r>
      <w:proofErr w:type="gramStart"/>
      <w:r w:rsidRPr="00C81D98">
        <w:rPr>
          <w:lang w:val="en-US"/>
        </w:rPr>
        <w:t>It</w:t>
      </w:r>
      <w:proofErr w:type="gramEnd"/>
      <w:r w:rsidRPr="00C81D98">
        <w:rPr>
          <w:lang w:val="en-US"/>
        </w:rPr>
        <w:t xml:space="preserve"> therefore, provides a reasonable justification for the additivity of covariate effects and the elimination of interaction terms, even if the process in question is a nonadditive function of the covariates (Horiuchi et al., </w:t>
      </w:r>
      <w:r w:rsidRPr="00C81D98">
        <w:rPr>
          <w:color w:val="0000FF"/>
          <w:lang w:val="en-US"/>
        </w:rPr>
        <w:t>2008</w:t>
      </w:r>
      <w:r w:rsidRPr="00C81D98">
        <w:rPr>
          <w:lang w:val="en-US"/>
        </w:rPr>
        <w:t xml:space="preserve">, p. 786). This model and its assumption make sense for phenomena where change occurs naturally over time, but it equally applies when the changes occur over a hypothetical underlying dimension (Horiuchi et al., </w:t>
      </w:r>
      <w:r w:rsidRPr="00C81D98">
        <w:rPr>
          <w:color w:val="0000FF"/>
          <w:lang w:val="en-US"/>
        </w:rPr>
        <w:t>2008</w:t>
      </w:r>
      <w:r w:rsidRPr="00C81D98">
        <w:rPr>
          <w:lang w:val="en-US"/>
        </w:rPr>
        <w:t>, p. 790). This is the case in this study where covariates and summary values change over a hypothetical immigrant to native dimension. Therefore equation (</w:t>
      </w:r>
      <w:r w:rsidRPr="00C81D98">
        <w:rPr>
          <w:color w:val="0000FF"/>
          <w:lang w:val="en-US"/>
        </w:rPr>
        <w:t>5</w:t>
      </w:r>
      <w:r w:rsidRPr="00C81D98">
        <w:rPr>
          <w:lang w:val="en-US"/>
        </w:rPr>
        <w:t>) can be rewritten as</w:t>
      </w:r>
    </w:p>
    <w:p w14:paraId="324283ED" w14:textId="77777777" w:rsidR="00231BAD" w:rsidRPr="00514574" w:rsidRDefault="00400DDB">
      <w:pPr>
        <w:tabs>
          <w:tab w:val="center" w:pos="2123"/>
          <w:tab w:val="center" w:pos="3429"/>
          <w:tab w:val="center" w:pos="5818"/>
        </w:tabs>
        <w:spacing w:after="224" w:line="259" w:lineRule="auto"/>
        <w:ind w:firstLine="0"/>
        <w:jc w:val="left"/>
        <w:rPr>
          <w:rPrChange w:id="326" w:author="julien navaux" w:date="2021-01-15T13:30:00Z">
            <w:rPr>
              <w:lang w:val="en-US"/>
            </w:rPr>
          </w:rPrChange>
        </w:rPr>
      </w:pPr>
      <w:r w:rsidRPr="00C81D98">
        <w:rPr>
          <w:sz w:val="22"/>
          <w:lang w:val="en-US"/>
        </w:rPr>
        <w:tab/>
      </w:r>
      <w:proofErr w:type="spellStart"/>
      <w:r w:rsidRPr="00514574">
        <w:rPr>
          <w:rFonts w:ascii="Cambria" w:eastAsia="Cambria" w:hAnsi="Cambria" w:cs="Cambria"/>
          <w:i/>
          <w:rPrChange w:id="327" w:author="julien navaux" w:date="2021-01-15T13:30:00Z">
            <w:rPr>
              <w:rFonts w:ascii="Cambria" w:eastAsia="Cambria" w:hAnsi="Cambria" w:cs="Cambria"/>
              <w:i/>
              <w:lang w:val="en-US"/>
            </w:rPr>
          </w:rPrChange>
        </w:rPr>
        <w:t>ImmigrantSurplus</w:t>
      </w:r>
      <w:proofErr w:type="spellEnd"/>
      <w:r w:rsidRPr="00514574">
        <w:rPr>
          <w:rFonts w:ascii="Cambria" w:eastAsia="Cambria" w:hAnsi="Cambria" w:cs="Cambria"/>
          <w:i/>
          <w:rPrChange w:id="328" w:author="julien navaux" w:date="2021-01-15T13:30:00Z">
            <w:rPr>
              <w:rFonts w:ascii="Cambria" w:eastAsia="Cambria" w:hAnsi="Cambria" w:cs="Cambria"/>
              <w:i/>
              <w:lang w:val="en-US"/>
            </w:rPr>
          </w:rPrChange>
        </w:rPr>
        <w:tab/>
      </w:r>
      <w:r w:rsidRPr="00514574">
        <w:rPr>
          <w:rFonts w:ascii="Cambria" w:eastAsia="Cambria" w:hAnsi="Cambria" w:cs="Cambria"/>
          <w:rPrChange w:id="329" w:author="julien navaux" w:date="2021-01-15T13:30:00Z">
            <w:rPr>
              <w:rFonts w:ascii="Cambria" w:eastAsia="Cambria" w:hAnsi="Cambria" w:cs="Cambria"/>
              <w:lang w:val="en-US"/>
            </w:rPr>
          </w:rPrChange>
        </w:rPr>
        <w:t>=</w:t>
      </w:r>
      <w:r w:rsidRPr="00514574">
        <w:rPr>
          <w:rFonts w:ascii="Cambria" w:eastAsia="Cambria" w:hAnsi="Cambria" w:cs="Cambria"/>
          <w:rPrChange w:id="330" w:author="julien navaux" w:date="2021-01-15T13:30:00Z">
            <w:rPr>
              <w:rFonts w:ascii="Cambria" w:eastAsia="Cambria" w:hAnsi="Cambria" w:cs="Cambria"/>
              <w:lang w:val="en-US"/>
            </w:rPr>
          </w:rPrChange>
        </w:rPr>
        <w:tab/>
      </w:r>
      <w:proofErr w:type="spellStart"/>
      <w:r w:rsidRPr="00514574">
        <w:rPr>
          <w:rFonts w:ascii="Cambria" w:eastAsia="Cambria" w:hAnsi="Cambria" w:cs="Cambria"/>
          <w:i/>
          <w:rPrChange w:id="331" w:author="julien navaux" w:date="2021-01-15T13:30:00Z">
            <w:rPr>
              <w:rFonts w:ascii="Cambria" w:eastAsia="Cambria" w:hAnsi="Cambria" w:cs="Cambria"/>
              <w:i/>
              <w:lang w:val="en-US"/>
            </w:rPr>
          </w:rPrChange>
        </w:rPr>
        <w:t>IS</w:t>
      </w:r>
      <w:r w:rsidRPr="00514574">
        <w:rPr>
          <w:rFonts w:ascii="Cambria" w:eastAsia="Cambria" w:hAnsi="Cambria" w:cs="Cambria"/>
          <w:i/>
          <w:sz w:val="16"/>
          <w:rPrChange w:id="332" w:author="julien navaux" w:date="2021-01-15T13:30:00Z">
            <w:rPr>
              <w:rFonts w:ascii="Cambria" w:eastAsia="Cambria" w:hAnsi="Cambria" w:cs="Cambria"/>
              <w:i/>
              <w:sz w:val="16"/>
              <w:lang w:val="en-US"/>
            </w:rPr>
          </w:rPrChange>
        </w:rPr>
        <w:t>c</w:t>
      </w:r>
      <w:proofErr w:type="spellEnd"/>
      <w:r w:rsidRPr="00514574">
        <w:rPr>
          <w:rFonts w:ascii="Cambria" w:eastAsia="Cambria" w:hAnsi="Cambria" w:cs="Cambria"/>
          <w:i/>
          <w:sz w:val="16"/>
          <w:rPrChange w:id="333" w:author="julien navaux" w:date="2021-01-15T13:30:00Z">
            <w:rPr>
              <w:rFonts w:ascii="Cambria" w:eastAsia="Cambria" w:hAnsi="Cambria" w:cs="Cambria"/>
              <w:i/>
              <w:sz w:val="16"/>
              <w:lang w:val="en-US"/>
            </w:rPr>
          </w:rPrChange>
        </w:rPr>
        <w:t xml:space="preserve"> </w:t>
      </w:r>
      <w:r w:rsidRPr="00514574">
        <w:rPr>
          <w:rFonts w:ascii="Cambria" w:eastAsia="Cambria" w:hAnsi="Cambria" w:cs="Cambria"/>
          <w:rPrChange w:id="334" w:author="julien navaux" w:date="2021-01-15T13:30:00Z">
            <w:rPr>
              <w:rFonts w:ascii="Cambria" w:eastAsia="Cambria" w:hAnsi="Cambria" w:cs="Cambria"/>
              <w:lang w:val="en-US"/>
            </w:rPr>
          </w:rPrChange>
        </w:rPr>
        <w:t xml:space="preserve">= </w:t>
      </w:r>
      <w:r w:rsidRPr="00514574">
        <w:rPr>
          <w:rFonts w:ascii="Cambria" w:eastAsia="Cambria" w:hAnsi="Cambria" w:cs="Cambria"/>
          <w:i/>
          <w:rPrChange w:id="335" w:author="julien navaux" w:date="2021-01-15T13:30:00Z">
            <w:rPr>
              <w:rFonts w:ascii="Cambria" w:eastAsia="Cambria" w:hAnsi="Cambria" w:cs="Cambria"/>
              <w:i/>
              <w:lang w:val="en-US"/>
            </w:rPr>
          </w:rPrChange>
        </w:rPr>
        <w:t>f</w:t>
      </w:r>
      <w:r w:rsidRPr="00514574">
        <w:rPr>
          <w:rFonts w:ascii="Cambria" w:eastAsia="Cambria" w:hAnsi="Cambria" w:cs="Cambria"/>
          <w:rPrChange w:id="336" w:author="julien navaux" w:date="2021-01-15T13:30:00Z">
            <w:rPr>
              <w:rFonts w:ascii="Cambria" w:eastAsia="Cambria" w:hAnsi="Cambria" w:cs="Cambria"/>
              <w:lang w:val="en-US"/>
            </w:rPr>
          </w:rPrChange>
        </w:rPr>
        <w:t>(</w:t>
      </w:r>
      <w:proofErr w:type="spellStart"/>
      <w:proofErr w:type="gramStart"/>
      <w:r w:rsidRPr="00514574">
        <w:rPr>
          <w:rFonts w:ascii="Cambria" w:eastAsia="Cambria" w:hAnsi="Cambria" w:cs="Cambria"/>
          <w:i/>
          <w:rPrChange w:id="337" w:author="julien navaux" w:date="2021-01-15T13:30:00Z">
            <w:rPr>
              <w:rFonts w:ascii="Cambria" w:eastAsia="Cambria" w:hAnsi="Cambria" w:cs="Cambria"/>
              <w:i/>
              <w:lang w:val="en-US"/>
            </w:rPr>
          </w:rPrChange>
        </w:rPr>
        <w:t>S</w:t>
      </w:r>
      <w:r w:rsidRPr="00514574">
        <w:rPr>
          <w:rFonts w:ascii="Cambria" w:eastAsia="Cambria" w:hAnsi="Cambria" w:cs="Cambria"/>
          <w:i/>
          <w:sz w:val="16"/>
          <w:rPrChange w:id="338" w:author="julien navaux" w:date="2021-01-15T13:30:00Z">
            <w:rPr>
              <w:rFonts w:ascii="Cambria" w:eastAsia="Cambria" w:hAnsi="Cambria" w:cs="Cambria"/>
              <w:i/>
              <w:sz w:val="16"/>
              <w:lang w:val="en-US"/>
            </w:rPr>
          </w:rPrChange>
        </w:rPr>
        <w:t>aIMM</w:t>
      </w:r>
      <w:r w:rsidRPr="00514574">
        <w:rPr>
          <w:rFonts w:ascii="Cambria" w:eastAsia="Cambria" w:hAnsi="Cambria" w:cs="Cambria"/>
          <w:i/>
          <w:rPrChange w:id="339" w:author="julien navaux" w:date="2021-01-15T13:30:00Z">
            <w:rPr>
              <w:rFonts w:ascii="Cambria" w:eastAsia="Cambria" w:hAnsi="Cambria" w:cs="Cambria"/>
              <w:i/>
              <w:lang w:val="en-US"/>
            </w:rPr>
          </w:rPrChange>
        </w:rPr>
        <w:t>,T</w:t>
      </w:r>
      <w:r w:rsidRPr="00514574">
        <w:rPr>
          <w:rFonts w:ascii="Cambria" w:eastAsia="Cambria" w:hAnsi="Cambria" w:cs="Cambria"/>
          <w:i/>
          <w:sz w:val="16"/>
          <w:rPrChange w:id="340" w:author="julien navaux" w:date="2021-01-15T13:30:00Z">
            <w:rPr>
              <w:rFonts w:ascii="Cambria" w:eastAsia="Cambria" w:hAnsi="Cambria" w:cs="Cambria"/>
              <w:i/>
              <w:sz w:val="16"/>
              <w:lang w:val="en-US"/>
            </w:rPr>
          </w:rPrChange>
        </w:rPr>
        <w:t>acIMM</w:t>
      </w:r>
      <w:proofErr w:type="spellEnd"/>
      <w:proofErr w:type="gramEnd"/>
      <w:r w:rsidRPr="00514574">
        <w:rPr>
          <w:rFonts w:ascii="Cambria" w:eastAsia="Cambria" w:hAnsi="Cambria" w:cs="Cambria"/>
          <w:rPrChange w:id="341" w:author="julien navaux" w:date="2021-01-15T13:30:00Z">
            <w:rPr>
              <w:rFonts w:ascii="Cambria" w:eastAsia="Cambria" w:hAnsi="Cambria" w:cs="Cambria"/>
              <w:lang w:val="en-US"/>
            </w:rPr>
          </w:rPrChange>
        </w:rPr>
        <w:t xml:space="preserve">) − </w:t>
      </w:r>
      <w:r w:rsidRPr="00514574">
        <w:rPr>
          <w:rFonts w:ascii="Cambria" w:eastAsia="Cambria" w:hAnsi="Cambria" w:cs="Cambria"/>
          <w:i/>
          <w:rPrChange w:id="342" w:author="julien navaux" w:date="2021-01-15T13:30:00Z">
            <w:rPr>
              <w:rFonts w:ascii="Cambria" w:eastAsia="Cambria" w:hAnsi="Cambria" w:cs="Cambria"/>
              <w:i/>
              <w:lang w:val="en-US"/>
            </w:rPr>
          </w:rPrChange>
        </w:rPr>
        <w:t>f</w:t>
      </w:r>
      <w:r w:rsidRPr="00514574">
        <w:rPr>
          <w:rFonts w:ascii="Cambria" w:eastAsia="Cambria" w:hAnsi="Cambria" w:cs="Cambria"/>
          <w:rPrChange w:id="343" w:author="julien navaux" w:date="2021-01-15T13:30:00Z">
            <w:rPr>
              <w:rFonts w:ascii="Cambria" w:eastAsia="Cambria" w:hAnsi="Cambria" w:cs="Cambria"/>
              <w:lang w:val="en-US"/>
            </w:rPr>
          </w:rPrChange>
        </w:rPr>
        <w:t>(</w:t>
      </w:r>
      <w:proofErr w:type="spellStart"/>
      <w:r w:rsidRPr="00514574">
        <w:rPr>
          <w:rFonts w:ascii="Cambria" w:eastAsia="Cambria" w:hAnsi="Cambria" w:cs="Cambria"/>
          <w:i/>
          <w:rPrChange w:id="344" w:author="julien navaux" w:date="2021-01-15T13:30:00Z">
            <w:rPr>
              <w:rFonts w:ascii="Cambria" w:eastAsia="Cambria" w:hAnsi="Cambria" w:cs="Cambria"/>
              <w:i/>
              <w:lang w:val="en-US"/>
            </w:rPr>
          </w:rPrChange>
        </w:rPr>
        <w:t>S</w:t>
      </w:r>
      <w:r w:rsidRPr="00514574">
        <w:rPr>
          <w:rFonts w:ascii="Cambria" w:eastAsia="Cambria" w:hAnsi="Cambria" w:cs="Cambria"/>
          <w:i/>
          <w:sz w:val="16"/>
          <w:rPrChange w:id="345" w:author="julien navaux" w:date="2021-01-15T13:30:00Z">
            <w:rPr>
              <w:rFonts w:ascii="Cambria" w:eastAsia="Cambria" w:hAnsi="Cambria" w:cs="Cambria"/>
              <w:i/>
              <w:sz w:val="16"/>
              <w:lang w:val="en-US"/>
            </w:rPr>
          </w:rPrChange>
        </w:rPr>
        <w:t>aNAT</w:t>
      </w:r>
      <w:r w:rsidRPr="00514574">
        <w:rPr>
          <w:rFonts w:ascii="Cambria" w:eastAsia="Cambria" w:hAnsi="Cambria" w:cs="Cambria"/>
          <w:i/>
          <w:rPrChange w:id="346" w:author="julien navaux" w:date="2021-01-15T13:30:00Z">
            <w:rPr>
              <w:rFonts w:ascii="Cambria" w:eastAsia="Cambria" w:hAnsi="Cambria" w:cs="Cambria"/>
              <w:i/>
              <w:lang w:val="en-US"/>
            </w:rPr>
          </w:rPrChange>
        </w:rPr>
        <w:t>,T</w:t>
      </w:r>
      <w:r w:rsidRPr="00514574">
        <w:rPr>
          <w:rFonts w:ascii="Cambria" w:eastAsia="Cambria" w:hAnsi="Cambria" w:cs="Cambria"/>
          <w:i/>
          <w:sz w:val="16"/>
          <w:rPrChange w:id="347" w:author="julien navaux" w:date="2021-01-15T13:30:00Z">
            <w:rPr>
              <w:rFonts w:ascii="Cambria" w:eastAsia="Cambria" w:hAnsi="Cambria" w:cs="Cambria"/>
              <w:i/>
              <w:sz w:val="16"/>
              <w:lang w:val="en-US"/>
            </w:rPr>
          </w:rPrChange>
        </w:rPr>
        <w:t>acNAT</w:t>
      </w:r>
      <w:proofErr w:type="spellEnd"/>
      <w:r w:rsidRPr="00514574">
        <w:rPr>
          <w:rFonts w:ascii="Cambria" w:eastAsia="Cambria" w:hAnsi="Cambria" w:cs="Cambria"/>
          <w:rPrChange w:id="348" w:author="julien navaux" w:date="2021-01-15T13:30:00Z">
            <w:rPr>
              <w:rFonts w:ascii="Cambria" w:eastAsia="Cambria" w:hAnsi="Cambria" w:cs="Cambria"/>
              <w:lang w:val="en-US"/>
            </w:rPr>
          </w:rPrChange>
        </w:rPr>
        <w:t>)</w:t>
      </w:r>
    </w:p>
    <w:p w14:paraId="3CCBE49A" w14:textId="77777777" w:rsidR="00231BAD" w:rsidRPr="00C81D98" w:rsidRDefault="00400DDB">
      <w:pPr>
        <w:tabs>
          <w:tab w:val="center" w:pos="3429"/>
          <w:tab w:val="center" w:pos="4834"/>
          <w:tab w:val="right" w:pos="9026"/>
        </w:tabs>
        <w:spacing w:after="542" w:line="259" w:lineRule="auto"/>
        <w:ind w:firstLine="0"/>
        <w:jc w:val="left"/>
        <w:rPr>
          <w:lang w:val="en-US"/>
        </w:rPr>
      </w:pPr>
      <w:r w:rsidRPr="00514574">
        <w:rPr>
          <w:sz w:val="22"/>
          <w:rPrChange w:id="349" w:author="julien navaux" w:date="2021-01-15T13:30:00Z">
            <w:rPr>
              <w:sz w:val="22"/>
              <w:lang w:val="en-US"/>
            </w:rPr>
          </w:rPrChange>
        </w:rPr>
        <w:tab/>
      </w:r>
      <w:r w:rsidRPr="00C81D98">
        <w:rPr>
          <w:rFonts w:ascii="Cambria" w:eastAsia="Cambria" w:hAnsi="Cambria" w:cs="Cambria"/>
          <w:lang w:val="en-US"/>
        </w:rPr>
        <w:t>=</w:t>
      </w:r>
      <w:r w:rsidRPr="00C81D98">
        <w:rPr>
          <w:rFonts w:ascii="Cambria" w:eastAsia="Cambria" w:hAnsi="Cambria" w:cs="Cambria"/>
          <w:lang w:val="en-US"/>
        </w:rPr>
        <w:tab/>
      </w:r>
      <w:r w:rsidRPr="00C81D98">
        <w:rPr>
          <w:rFonts w:ascii="Cambria" w:eastAsia="Cambria" w:hAnsi="Cambria" w:cs="Cambria"/>
          <w:i/>
          <w:lang w:val="en-US"/>
        </w:rPr>
        <w:t>f</w:t>
      </w:r>
      <w:r w:rsidRPr="00C81D98">
        <w:rPr>
          <w:rFonts w:ascii="Cambria" w:eastAsia="Cambria" w:hAnsi="Cambria" w:cs="Cambria"/>
          <w:lang w:val="en-US"/>
        </w:rPr>
        <w:t>(</w:t>
      </w:r>
      <w:proofErr w:type="spellStart"/>
      <w:r w:rsidRPr="00C81D98">
        <w:rPr>
          <w:rFonts w:ascii="Cambria" w:eastAsia="Cambria" w:hAnsi="Cambria" w:cs="Cambria"/>
          <w:i/>
          <w:lang w:val="en-US"/>
        </w:rPr>
        <w:t>X</w:t>
      </w:r>
      <w:r w:rsidRPr="00C81D98">
        <w:rPr>
          <w:rFonts w:ascii="Cambria" w:eastAsia="Cambria" w:hAnsi="Cambria" w:cs="Cambria"/>
          <w:i/>
          <w:sz w:val="16"/>
          <w:lang w:val="en-US"/>
        </w:rPr>
        <w:t>acIMM</w:t>
      </w:r>
      <w:proofErr w:type="spellEnd"/>
      <w:r w:rsidRPr="00C81D98">
        <w:rPr>
          <w:rFonts w:ascii="Cambria" w:eastAsia="Cambria" w:hAnsi="Cambria" w:cs="Cambria"/>
          <w:lang w:val="en-US"/>
        </w:rPr>
        <w:t xml:space="preserve">) − </w:t>
      </w:r>
      <w:r w:rsidRPr="00C81D98">
        <w:rPr>
          <w:rFonts w:ascii="Cambria" w:eastAsia="Cambria" w:hAnsi="Cambria" w:cs="Cambria"/>
          <w:i/>
          <w:lang w:val="en-US"/>
        </w:rPr>
        <w:t>f</w:t>
      </w:r>
      <w:r w:rsidRPr="00C81D98">
        <w:rPr>
          <w:rFonts w:ascii="Cambria" w:eastAsia="Cambria" w:hAnsi="Cambria" w:cs="Cambria"/>
          <w:lang w:val="en-US"/>
        </w:rPr>
        <w:t>(</w:t>
      </w:r>
      <w:proofErr w:type="spellStart"/>
      <w:r w:rsidRPr="00C81D98">
        <w:rPr>
          <w:rFonts w:ascii="Cambria" w:eastAsia="Cambria" w:hAnsi="Cambria" w:cs="Cambria"/>
          <w:i/>
          <w:lang w:val="en-US"/>
        </w:rPr>
        <w:t>X</w:t>
      </w:r>
      <w:r w:rsidRPr="00C81D98">
        <w:rPr>
          <w:rFonts w:ascii="Cambria" w:eastAsia="Cambria" w:hAnsi="Cambria" w:cs="Cambria"/>
          <w:i/>
          <w:sz w:val="16"/>
          <w:lang w:val="en-US"/>
        </w:rPr>
        <w:t>acNAT</w:t>
      </w:r>
      <w:proofErr w:type="spellEnd"/>
      <w:r w:rsidRPr="00C81D98">
        <w:rPr>
          <w:rFonts w:ascii="Cambria" w:eastAsia="Cambria" w:hAnsi="Cambria" w:cs="Cambria"/>
          <w:lang w:val="en-US"/>
        </w:rPr>
        <w:t>)</w:t>
      </w:r>
      <w:r w:rsidRPr="00C81D98">
        <w:rPr>
          <w:rFonts w:ascii="Cambria" w:eastAsia="Cambria" w:hAnsi="Cambria" w:cs="Cambria"/>
          <w:lang w:val="en-US"/>
        </w:rPr>
        <w:tab/>
      </w:r>
      <w:r w:rsidRPr="00C81D98">
        <w:rPr>
          <w:lang w:val="en-US"/>
        </w:rPr>
        <w:t>(9)</w:t>
      </w:r>
    </w:p>
    <w:p w14:paraId="750DC90D" w14:textId="77777777" w:rsidR="00231BAD" w:rsidRPr="00C81D98" w:rsidRDefault="00400DDB">
      <w:pPr>
        <w:spacing w:after="0" w:line="265" w:lineRule="auto"/>
        <w:ind w:left="10" w:right="-15" w:hanging="10"/>
        <w:jc w:val="right"/>
        <w:rPr>
          <w:lang w:val="en-US"/>
        </w:rPr>
      </w:pPr>
      <w:r w:rsidRPr="00C81D98">
        <w:rPr>
          <w:lang w:val="en-US"/>
        </w:rPr>
        <w:t xml:space="preserve">where </w:t>
      </w:r>
      <w:r>
        <w:rPr>
          <w:noProof/>
        </w:rPr>
        <w:drawing>
          <wp:inline distT="0" distB="0" distL="0" distR="0" wp14:anchorId="571FB160" wp14:editId="75E48FDB">
            <wp:extent cx="228600" cy="164592"/>
            <wp:effectExtent l="0" t="0" r="0" b="0"/>
            <wp:docPr id="32936" name="Picture 32936"/>
            <wp:cNvGraphicFramePr/>
            <a:graphic xmlns:a="http://schemas.openxmlformats.org/drawingml/2006/main">
              <a:graphicData uri="http://schemas.openxmlformats.org/drawingml/2006/picture">
                <pic:pic xmlns:pic="http://schemas.openxmlformats.org/drawingml/2006/picture">
                  <pic:nvPicPr>
                    <pic:cNvPr id="32936" name="Picture 32936"/>
                    <pic:cNvPicPr/>
                  </pic:nvPicPr>
                  <pic:blipFill>
                    <a:blip r:embed="rId38"/>
                    <a:stretch>
                      <a:fillRect/>
                    </a:stretch>
                  </pic:blipFill>
                  <pic:spPr>
                    <a:xfrm>
                      <a:off x="0" y="0"/>
                      <a:ext cx="228600" cy="164592"/>
                    </a:xfrm>
                    <a:prstGeom prst="rect">
                      <a:avLst/>
                    </a:prstGeom>
                  </pic:spPr>
                </pic:pic>
              </a:graphicData>
            </a:graphic>
          </wp:inline>
        </w:drawing>
      </w:r>
      <w:r w:rsidRPr="00C81D98">
        <w:rPr>
          <w:lang w:val="en-US"/>
        </w:rPr>
        <w:t xml:space="preserve"> is the matrix of </w:t>
      </w:r>
      <w:r w:rsidRPr="00C81D98">
        <w:rPr>
          <w:rFonts w:ascii="Cambria" w:eastAsia="Cambria" w:hAnsi="Cambria" w:cs="Cambria"/>
          <w:i/>
          <w:lang w:val="en-US"/>
        </w:rPr>
        <w:t xml:space="preserve">P </w:t>
      </w:r>
      <w:r w:rsidRPr="00C81D98">
        <w:rPr>
          <w:rFonts w:ascii="Cambria" w:eastAsia="Cambria" w:hAnsi="Cambria" w:cs="Cambria"/>
          <w:lang w:val="en-US"/>
        </w:rPr>
        <w:t xml:space="preserve">= </w:t>
      </w:r>
      <w:r w:rsidRPr="00C81D98">
        <w:rPr>
          <w:rFonts w:ascii="Cambria" w:eastAsia="Cambria" w:hAnsi="Cambria" w:cs="Cambria"/>
          <w:i/>
          <w:lang w:val="en-US"/>
        </w:rPr>
        <w:t xml:space="preserve">C </w:t>
      </w:r>
      <w:r w:rsidRPr="00C81D98">
        <w:rPr>
          <w:rFonts w:ascii="Cambria" w:eastAsia="Cambria" w:hAnsi="Cambria" w:cs="Cambria"/>
          <w:lang w:val="en-US"/>
        </w:rPr>
        <w:t xml:space="preserve">× </w:t>
      </w:r>
      <w:r w:rsidRPr="00C81D98">
        <w:rPr>
          <w:rFonts w:ascii="Cambria" w:eastAsia="Cambria" w:hAnsi="Cambria" w:cs="Cambria"/>
          <w:i/>
          <w:lang w:val="en-US"/>
        </w:rPr>
        <w:t xml:space="preserve">A </w:t>
      </w:r>
      <w:r w:rsidRPr="00C81D98">
        <w:rPr>
          <w:lang w:val="en-US"/>
        </w:rPr>
        <w:t xml:space="preserve">components of transfer </w:t>
      </w:r>
      <w:r>
        <w:rPr>
          <w:noProof/>
        </w:rPr>
        <w:drawing>
          <wp:inline distT="0" distB="0" distL="0" distR="0" wp14:anchorId="5C6FB88C" wp14:editId="4507B398">
            <wp:extent cx="192024" cy="164592"/>
            <wp:effectExtent l="0" t="0" r="0" b="0"/>
            <wp:docPr id="32937" name="Picture 32937"/>
            <wp:cNvGraphicFramePr/>
            <a:graphic xmlns:a="http://schemas.openxmlformats.org/drawingml/2006/main">
              <a:graphicData uri="http://schemas.openxmlformats.org/drawingml/2006/picture">
                <pic:pic xmlns:pic="http://schemas.openxmlformats.org/drawingml/2006/picture">
                  <pic:nvPicPr>
                    <pic:cNvPr id="32937" name="Picture 32937"/>
                    <pic:cNvPicPr/>
                  </pic:nvPicPr>
                  <pic:blipFill>
                    <a:blip r:embed="rId39"/>
                    <a:stretch>
                      <a:fillRect/>
                    </a:stretch>
                  </pic:blipFill>
                  <pic:spPr>
                    <a:xfrm>
                      <a:off x="0" y="0"/>
                      <a:ext cx="192024" cy="164592"/>
                    </a:xfrm>
                    <a:prstGeom prst="rect">
                      <a:avLst/>
                    </a:prstGeom>
                  </pic:spPr>
                </pic:pic>
              </a:graphicData>
            </a:graphic>
          </wp:inline>
        </w:drawing>
      </w:r>
      <w:r w:rsidRPr="00C81D98">
        <w:rPr>
          <w:lang w:val="en-US"/>
        </w:rPr>
        <w:t xml:space="preserve"> and </w:t>
      </w:r>
      <w:proofErr w:type="gramStart"/>
      <w:r w:rsidRPr="00C81D98">
        <w:rPr>
          <w:lang w:val="en-US"/>
        </w:rPr>
        <w:t>population</w:t>
      </w:r>
      <w:proofErr w:type="gramEnd"/>
    </w:p>
    <w:p w14:paraId="2CE6E126" w14:textId="77777777" w:rsidR="00231BAD" w:rsidRPr="00C81D98" w:rsidRDefault="00400DDB">
      <w:pPr>
        <w:spacing w:after="788" w:line="236" w:lineRule="auto"/>
        <w:ind w:left="-15" w:firstLine="0"/>
        <w:rPr>
          <w:lang w:val="en-US"/>
        </w:rPr>
      </w:pPr>
      <w:r w:rsidRPr="00C81D98">
        <w:rPr>
          <w:lang w:val="en-US"/>
        </w:rPr>
        <w:t xml:space="preserve">structure </w:t>
      </w:r>
      <w:r>
        <w:rPr>
          <w:noProof/>
        </w:rPr>
        <w:drawing>
          <wp:inline distT="0" distB="0" distL="0" distR="0" wp14:anchorId="538194CD" wp14:editId="2D365A5C">
            <wp:extent cx="597408" cy="167640"/>
            <wp:effectExtent l="0" t="0" r="0" b="0"/>
            <wp:docPr id="32938" name="Picture 32938"/>
            <wp:cNvGraphicFramePr/>
            <a:graphic xmlns:a="http://schemas.openxmlformats.org/drawingml/2006/main">
              <a:graphicData uri="http://schemas.openxmlformats.org/drawingml/2006/picture">
                <pic:pic xmlns:pic="http://schemas.openxmlformats.org/drawingml/2006/picture">
                  <pic:nvPicPr>
                    <pic:cNvPr id="32938" name="Picture 32938"/>
                    <pic:cNvPicPr/>
                  </pic:nvPicPr>
                  <pic:blipFill>
                    <a:blip r:embed="rId40"/>
                    <a:stretch>
                      <a:fillRect/>
                    </a:stretch>
                  </pic:blipFill>
                  <pic:spPr>
                    <a:xfrm>
                      <a:off x="0" y="0"/>
                      <a:ext cx="597408" cy="167640"/>
                    </a:xfrm>
                    <a:prstGeom prst="rect">
                      <a:avLst/>
                    </a:prstGeom>
                  </pic:spPr>
                </pic:pic>
              </a:graphicData>
            </a:graphic>
          </wp:inline>
        </w:drawing>
      </w:r>
      <w:r w:rsidRPr="00C81D98">
        <w:rPr>
          <w:lang w:val="en-US"/>
        </w:rPr>
        <w:t xml:space="preserve"> over A ages and C accounts for a given residency status </w:t>
      </w:r>
      <w:proofErr w:type="spellStart"/>
      <w:r w:rsidRPr="00C81D98">
        <w:rPr>
          <w:rFonts w:ascii="Cambria" w:eastAsia="Cambria" w:hAnsi="Cambria" w:cs="Cambria"/>
          <w:i/>
          <w:lang w:val="en-US"/>
        </w:rPr>
        <w:t>i</w:t>
      </w:r>
      <w:proofErr w:type="spellEnd"/>
      <w:r w:rsidRPr="00C81D98">
        <w:rPr>
          <w:lang w:val="en-US"/>
        </w:rPr>
        <w:t xml:space="preserve">, and </w:t>
      </w:r>
      <w:r w:rsidRPr="00C81D98">
        <w:rPr>
          <w:rFonts w:ascii="Cambria" w:eastAsia="Cambria" w:hAnsi="Cambria" w:cs="Cambria"/>
          <w:i/>
          <w:lang w:val="en-US"/>
        </w:rPr>
        <w:t xml:space="preserve">f </w:t>
      </w:r>
      <w:r w:rsidRPr="00C81D98">
        <w:rPr>
          <w:lang w:val="en-US"/>
        </w:rPr>
        <w:t>represents the function in equation (</w:t>
      </w:r>
      <w:r w:rsidRPr="00C81D98">
        <w:rPr>
          <w:color w:val="0000FF"/>
          <w:lang w:val="en-US"/>
        </w:rPr>
        <w:t>4</w:t>
      </w:r>
      <w:r w:rsidRPr="00C81D98">
        <w:rPr>
          <w:lang w:val="en-US"/>
        </w:rPr>
        <w:t xml:space="preserve">) that transform the covariates </w:t>
      </w:r>
      <w:r>
        <w:rPr>
          <w:noProof/>
        </w:rPr>
        <w:drawing>
          <wp:inline distT="0" distB="0" distL="0" distR="0" wp14:anchorId="193545C1" wp14:editId="2BC1B7C9">
            <wp:extent cx="228600" cy="164592"/>
            <wp:effectExtent l="0" t="0" r="0" b="0"/>
            <wp:docPr id="32939" name="Picture 32939"/>
            <wp:cNvGraphicFramePr/>
            <a:graphic xmlns:a="http://schemas.openxmlformats.org/drawingml/2006/main">
              <a:graphicData uri="http://schemas.openxmlformats.org/drawingml/2006/picture">
                <pic:pic xmlns:pic="http://schemas.openxmlformats.org/drawingml/2006/picture">
                  <pic:nvPicPr>
                    <pic:cNvPr id="32939" name="Picture 32939"/>
                    <pic:cNvPicPr/>
                  </pic:nvPicPr>
                  <pic:blipFill>
                    <a:blip r:embed="rId41"/>
                    <a:stretch>
                      <a:fillRect/>
                    </a:stretch>
                  </pic:blipFill>
                  <pic:spPr>
                    <a:xfrm>
                      <a:off x="0" y="0"/>
                      <a:ext cx="228600" cy="164592"/>
                    </a:xfrm>
                    <a:prstGeom prst="rect">
                      <a:avLst/>
                    </a:prstGeom>
                  </pic:spPr>
                </pic:pic>
              </a:graphicData>
            </a:graphic>
          </wp:inline>
        </w:drawing>
      </w:r>
      <w:r w:rsidRPr="00C81D98">
        <w:rPr>
          <w:lang w:val="en-US"/>
        </w:rPr>
        <w:t xml:space="preserve"> into</w:t>
      </w:r>
      <w:r>
        <w:rPr>
          <w:noProof/>
        </w:rPr>
        <w:drawing>
          <wp:inline distT="0" distB="0" distL="0" distR="0" wp14:anchorId="41B4561D" wp14:editId="3E5863F0">
            <wp:extent cx="143256" cy="164592"/>
            <wp:effectExtent l="0" t="0" r="0" b="0"/>
            <wp:docPr id="32940" name="Picture 32940"/>
            <wp:cNvGraphicFramePr/>
            <a:graphic xmlns:a="http://schemas.openxmlformats.org/drawingml/2006/main">
              <a:graphicData uri="http://schemas.openxmlformats.org/drawingml/2006/picture">
                <pic:pic xmlns:pic="http://schemas.openxmlformats.org/drawingml/2006/picture">
                  <pic:nvPicPr>
                    <pic:cNvPr id="32940" name="Picture 32940"/>
                    <pic:cNvPicPr/>
                  </pic:nvPicPr>
                  <pic:blipFill>
                    <a:blip r:embed="rId42"/>
                    <a:stretch>
                      <a:fillRect/>
                    </a:stretch>
                  </pic:blipFill>
                  <pic:spPr>
                    <a:xfrm>
                      <a:off x="0" y="0"/>
                      <a:ext cx="143256" cy="164592"/>
                    </a:xfrm>
                    <a:prstGeom prst="rect">
                      <a:avLst/>
                    </a:prstGeom>
                  </pic:spPr>
                </pic:pic>
              </a:graphicData>
            </a:graphic>
          </wp:inline>
        </w:drawing>
      </w:r>
      <w:r w:rsidRPr="00C81D98">
        <w:rPr>
          <w:lang w:val="en-US"/>
        </w:rPr>
        <w:t>. The difference</w:t>
      </w:r>
      <w:r>
        <w:rPr>
          <w:noProof/>
        </w:rPr>
        <w:drawing>
          <wp:inline distT="0" distB="0" distL="0" distR="0" wp14:anchorId="5FFEBA03" wp14:editId="4A32FE66">
            <wp:extent cx="1392936" cy="170688"/>
            <wp:effectExtent l="0" t="0" r="0" b="0"/>
            <wp:docPr id="32941" name="Picture 32941"/>
            <wp:cNvGraphicFramePr/>
            <a:graphic xmlns:a="http://schemas.openxmlformats.org/drawingml/2006/main">
              <a:graphicData uri="http://schemas.openxmlformats.org/drawingml/2006/picture">
                <pic:pic xmlns:pic="http://schemas.openxmlformats.org/drawingml/2006/picture">
                  <pic:nvPicPr>
                    <pic:cNvPr id="32941" name="Picture 32941"/>
                    <pic:cNvPicPr/>
                  </pic:nvPicPr>
                  <pic:blipFill>
                    <a:blip r:embed="rId43"/>
                    <a:stretch>
                      <a:fillRect/>
                    </a:stretch>
                  </pic:blipFill>
                  <pic:spPr>
                    <a:xfrm>
                      <a:off x="0" y="0"/>
                      <a:ext cx="1392936" cy="170688"/>
                    </a:xfrm>
                    <a:prstGeom prst="rect">
                      <a:avLst/>
                    </a:prstGeom>
                  </pic:spPr>
                </pic:pic>
              </a:graphicData>
            </a:graphic>
          </wp:inline>
        </w:drawing>
      </w:r>
      <w:r w:rsidRPr="00C81D98">
        <w:rPr>
          <w:lang w:val="en-US"/>
        </w:rPr>
        <w:t xml:space="preserve"> is decomposed by creating a wrapper function </w:t>
      </w:r>
      <w:r w:rsidRPr="00C81D98">
        <w:rPr>
          <w:rFonts w:ascii="Cambria" w:eastAsia="Cambria" w:hAnsi="Cambria" w:cs="Cambria"/>
          <w:i/>
          <w:lang w:val="en-US"/>
        </w:rPr>
        <w:t xml:space="preserve">g </w:t>
      </w:r>
      <w:r w:rsidRPr="00C81D98">
        <w:rPr>
          <w:lang w:val="en-US"/>
        </w:rPr>
        <w:t xml:space="preserve">around the R package </w:t>
      </w:r>
      <w:proofErr w:type="spellStart"/>
      <w:r w:rsidRPr="00C81D98">
        <w:rPr>
          <w:lang w:val="en-US"/>
        </w:rPr>
        <w:t>DemoDecomp</w:t>
      </w:r>
      <w:proofErr w:type="spellEnd"/>
      <w:r w:rsidRPr="00C81D98">
        <w:rPr>
          <w:lang w:val="en-US"/>
        </w:rPr>
        <w:t xml:space="preserve"> (R Core Team, </w:t>
      </w:r>
      <w:r w:rsidRPr="00C81D98">
        <w:rPr>
          <w:color w:val="0000FF"/>
          <w:lang w:val="en-US"/>
        </w:rPr>
        <w:t>2018</w:t>
      </w:r>
      <w:r w:rsidRPr="00C81D98">
        <w:rPr>
          <w:lang w:val="en-US"/>
        </w:rPr>
        <w:t xml:space="preserve">; </w:t>
      </w:r>
      <w:proofErr w:type="spellStart"/>
      <w:r w:rsidRPr="00C81D98">
        <w:rPr>
          <w:lang w:val="en-US"/>
        </w:rPr>
        <w:t>Riffe</w:t>
      </w:r>
      <w:proofErr w:type="spellEnd"/>
      <w:r w:rsidRPr="00C81D98">
        <w:rPr>
          <w:lang w:val="en-US"/>
        </w:rPr>
        <w:t xml:space="preserve">, </w:t>
      </w:r>
      <w:r w:rsidRPr="00C81D98">
        <w:rPr>
          <w:color w:val="0000FF"/>
          <w:lang w:val="en-US"/>
        </w:rPr>
        <w:t>2018</w:t>
      </w:r>
      <w:r w:rsidRPr="00C81D98">
        <w:rPr>
          <w:lang w:val="en-US"/>
        </w:rPr>
        <w:t>).</w:t>
      </w:r>
    </w:p>
    <w:p w14:paraId="30583829" w14:textId="77777777" w:rsidR="00231BAD" w:rsidRDefault="00400DDB">
      <w:pPr>
        <w:tabs>
          <w:tab w:val="center" w:pos="3251"/>
          <w:tab w:val="center" w:pos="3701"/>
          <w:tab w:val="center" w:pos="4958"/>
        </w:tabs>
        <w:spacing w:after="242" w:line="259" w:lineRule="auto"/>
        <w:ind w:firstLine="0"/>
        <w:jc w:val="left"/>
      </w:pPr>
      <w:r w:rsidRPr="00C81D98">
        <w:rPr>
          <w:sz w:val="22"/>
          <w:lang w:val="en-US"/>
        </w:rPr>
        <w:lastRenderedPageBreak/>
        <w:tab/>
      </w:r>
      <w:proofErr w:type="spellStart"/>
      <w:r>
        <w:rPr>
          <w:rFonts w:ascii="Cambria" w:eastAsia="Cambria" w:hAnsi="Cambria" w:cs="Cambria"/>
          <w:i/>
        </w:rPr>
        <w:t>Y</w:t>
      </w:r>
      <w:r>
        <w:rPr>
          <w:rFonts w:ascii="Cambria" w:eastAsia="Cambria" w:hAnsi="Cambria" w:cs="Cambria"/>
          <w:i/>
          <w:sz w:val="16"/>
        </w:rPr>
        <w:t>ac</w:t>
      </w:r>
      <w:proofErr w:type="spellEnd"/>
      <w:r>
        <w:rPr>
          <w:rFonts w:ascii="Cambria" w:eastAsia="Cambria" w:hAnsi="Cambria" w:cs="Cambria"/>
          <w:i/>
          <w:sz w:val="16"/>
        </w:rPr>
        <w:tab/>
      </w:r>
      <w:r>
        <w:rPr>
          <w:rFonts w:ascii="Cambria" w:eastAsia="Cambria" w:hAnsi="Cambria" w:cs="Cambria"/>
        </w:rPr>
        <w:t>=</w:t>
      </w:r>
      <w:r>
        <w:rPr>
          <w:rFonts w:ascii="Cambria" w:eastAsia="Cambria" w:hAnsi="Cambria" w:cs="Cambria"/>
        </w:rPr>
        <w:tab/>
      </w:r>
      <w:r>
        <w:rPr>
          <w:rFonts w:ascii="Cambria" w:eastAsia="Cambria" w:hAnsi="Cambria" w:cs="Cambria"/>
          <w:i/>
        </w:rPr>
        <w:t>g</w:t>
      </w:r>
      <w:r>
        <w:rPr>
          <w:rFonts w:ascii="Cambria" w:eastAsia="Cambria" w:hAnsi="Cambria" w:cs="Cambria"/>
        </w:rPr>
        <w:t>(</w:t>
      </w:r>
      <w:proofErr w:type="spellStart"/>
      <w:proofErr w:type="gramStart"/>
      <w:r>
        <w:rPr>
          <w:rFonts w:ascii="Cambria" w:eastAsia="Cambria" w:hAnsi="Cambria" w:cs="Cambria"/>
          <w:i/>
        </w:rPr>
        <w:t>f,X</w:t>
      </w:r>
      <w:r>
        <w:rPr>
          <w:rFonts w:ascii="Cambria" w:eastAsia="Cambria" w:hAnsi="Cambria" w:cs="Cambria"/>
          <w:i/>
          <w:sz w:val="16"/>
        </w:rPr>
        <w:t>acIMM</w:t>
      </w:r>
      <w:proofErr w:type="gramEnd"/>
      <w:r>
        <w:rPr>
          <w:rFonts w:ascii="Cambria" w:eastAsia="Cambria" w:hAnsi="Cambria" w:cs="Cambria"/>
          <w:i/>
        </w:rPr>
        <w:t>,X</w:t>
      </w:r>
      <w:r>
        <w:rPr>
          <w:rFonts w:ascii="Cambria" w:eastAsia="Cambria" w:hAnsi="Cambria" w:cs="Cambria"/>
          <w:i/>
          <w:sz w:val="16"/>
        </w:rPr>
        <w:t>acNAT</w:t>
      </w:r>
      <w:proofErr w:type="spellEnd"/>
      <w:r>
        <w:rPr>
          <w:rFonts w:ascii="Cambria" w:eastAsia="Cambria" w:hAnsi="Cambria" w:cs="Cambria"/>
        </w:rPr>
        <w:t>)</w:t>
      </w:r>
    </w:p>
    <w:p w14:paraId="436F5011" w14:textId="77777777" w:rsidR="00231BAD" w:rsidRPr="00C81D98" w:rsidRDefault="00400DDB">
      <w:pPr>
        <w:tabs>
          <w:tab w:val="center" w:pos="3701"/>
          <w:tab w:val="center" w:pos="4481"/>
          <w:tab w:val="right" w:pos="9026"/>
        </w:tabs>
        <w:spacing w:after="392" w:line="265" w:lineRule="auto"/>
        <w:ind w:right="-15" w:firstLine="0"/>
        <w:jc w:val="left"/>
        <w:rPr>
          <w:lang w:val="en-US"/>
        </w:rPr>
      </w:pPr>
      <w:r>
        <w:rPr>
          <w:sz w:val="22"/>
        </w:rPr>
        <w:tab/>
      </w:r>
      <w:r w:rsidRPr="00C81D98">
        <w:rPr>
          <w:rFonts w:ascii="Cambria" w:eastAsia="Cambria" w:hAnsi="Cambria" w:cs="Cambria"/>
          <w:lang w:val="en-US"/>
        </w:rPr>
        <w:t>=</w:t>
      </w:r>
      <w:r w:rsidRPr="00C81D98">
        <w:rPr>
          <w:rFonts w:ascii="Cambria" w:eastAsia="Cambria" w:hAnsi="Cambria" w:cs="Cambria"/>
          <w:lang w:val="en-US"/>
        </w:rPr>
        <w:tab/>
        <w:t>(</w:t>
      </w:r>
      <w:proofErr w:type="spellStart"/>
      <w:proofErr w:type="gramStart"/>
      <w:r w:rsidRPr="00C81D98">
        <w:rPr>
          <w:rFonts w:ascii="Cambria" w:eastAsia="Cambria" w:hAnsi="Cambria" w:cs="Cambria"/>
          <w:i/>
          <w:lang w:val="en-US"/>
        </w:rPr>
        <w:t>D</w:t>
      </w:r>
      <w:r w:rsidRPr="00C81D98">
        <w:rPr>
          <w:rFonts w:ascii="Cambria" w:eastAsia="Cambria" w:hAnsi="Cambria" w:cs="Cambria"/>
          <w:i/>
          <w:vertAlign w:val="subscript"/>
          <w:lang w:val="en-US"/>
        </w:rPr>
        <w:t>ac</w:t>
      </w:r>
      <w:r w:rsidRPr="00C81D98">
        <w:rPr>
          <w:rFonts w:ascii="Cambria" w:eastAsia="Cambria" w:hAnsi="Cambria" w:cs="Cambria"/>
          <w:i/>
          <w:lang w:val="en-US"/>
        </w:rPr>
        <w:t>,F</w:t>
      </w:r>
      <w:r w:rsidRPr="00C81D98">
        <w:rPr>
          <w:rFonts w:ascii="Cambria" w:eastAsia="Cambria" w:hAnsi="Cambria" w:cs="Cambria"/>
          <w:i/>
          <w:vertAlign w:val="subscript"/>
          <w:lang w:val="en-US"/>
        </w:rPr>
        <w:t>ac</w:t>
      </w:r>
      <w:proofErr w:type="spellEnd"/>
      <w:proofErr w:type="gramEnd"/>
      <w:r w:rsidRPr="00C81D98">
        <w:rPr>
          <w:rFonts w:ascii="Cambria" w:eastAsia="Cambria" w:hAnsi="Cambria" w:cs="Cambria"/>
          <w:lang w:val="en-US"/>
        </w:rPr>
        <w:t>)</w:t>
      </w:r>
      <w:r w:rsidRPr="00C81D98">
        <w:rPr>
          <w:rFonts w:ascii="Cambria" w:eastAsia="Cambria" w:hAnsi="Cambria" w:cs="Cambria"/>
          <w:lang w:val="en-US"/>
        </w:rPr>
        <w:tab/>
      </w:r>
      <w:r w:rsidRPr="00C81D98">
        <w:rPr>
          <w:lang w:val="en-US"/>
        </w:rPr>
        <w:t>(10)</w:t>
      </w:r>
    </w:p>
    <w:p w14:paraId="205F677B" w14:textId="77777777" w:rsidR="00231BAD" w:rsidRPr="00C81D98" w:rsidRDefault="00400DDB">
      <w:pPr>
        <w:spacing w:after="251" w:line="248" w:lineRule="auto"/>
        <w:ind w:left="-15"/>
        <w:rPr>
          <w:lang w:val="en-US"/>
        </w:rPr>
      </w:pPr>
      <w:r w:rsidRPr="00C81D98">
        <w:rPr>
          <w:lang w:val="en-US"/>
        </w:rPr>
        <w:t xml:space="preserve">The results is a matrix </w:t>
      </w:r>
      <w:proofErr w:type="spellStart"/>
      <w:r w:rsidRPr="00C81D98">
        <w:rPr>
          <w:rFonts w:ascii="Cambria" w:eastAsia="Cambria" w:hAnsi="Cambria" w:cs="Cambria"/>
          <w:i/>
          <w:lang w:val="en-US"/>
        </w:rPr>
        <w:t>Y</w:t>
      </w:r>
      <w:r w:rsidRPr="00C81D98">
        <w:rPr>
          <w:rFonts w:ascii="Cambria" w:eastAsia="Cambria" w:hAnsi="Cambria" w:cs="Cambria"/>
          <w:i/>
          <w:vertAlign w:val="subscript"/>
          <w:lang w:val="en-US"/>
        </w:rPr>
        <w:t>ac</w:t>
      </w:r>
      <w:proofErr w:type="spellEnd"/>
      <w:r w:rsidRPr="00C81D98">
        <w:rPr>
          <w:rFonts w:ascii="Cambria" w:eastAsia="Cambria" w:hAnsi="Cambria" w:cs="Cambria"/>
          <w:i/>
          <w:vertAlign w:val="subscript"/>
          <w:lang w:val="en-US"/>
        </w:rPr>
        <w:t xml:space="preserve"> </w:t>
      </w:r>
      <w:r w:rsidRPr="00C81D98">
        <w:rPr>
          <w:rFonts w:ascii="Cambria" w:eastAsia="Cambria" w:hAnsi="Cambria" w:cs="Cambria"/>
          <w:lang w:val="en-US"/>
        </w:rPr>
        <w:t>= (</w:t>
      </w:r>
      <w:proofErr w:type="spellStart"/>
      <w:proofErr w:type="gramStart"/>
      <w:r w:rsidRPr="00C81D98">
        <w:rPr>
          <w:rFonts w:ascii="Cambria" w:eastAsia="Cambria" w:hAnsi="Cambria" w:cs="Cambria"/>
          <w:i/>
          <w:lang w:val="en-US"/>
        </w:rPr>
        <w:t>D</w:t>
      </w:r>
      <w:r w:rsidRPr="00C81D98">
        <w:rPr>
          <w:rFonts w:ascii="Cambria" w:eastAsia="Cambria" w:hAnsi="Cambria" w:cs="Cambria"/>
          <w:i/>
          <w:vertAlign w:val="subscript"/>
          <w:lang w:val="en-US"/>
        </w:rPr>
        <w:t>ac</w:t>
      </w:r>
      <w:r w:rsidRPr="00C81D98">
        <w:rPr>
          <w:rFonts w:ascii="Cambria" w:eastAsia="Cambria" w:hAnsi="Cambria" w:cs="Cambria"/>
          <w:i/>
          <w:lang w:val="en-US"/>
        </w:rPr>
        <w:t>,F</w:t>
      </w:r>
      <w:r w:rsidRPr="00C81D98">
        <w:rPr>
          <w:rFonts w:ascii="Cambria" w:eastAsia="Cambria" w:hAnsi="Cambria" w:cs="Cambria"/>
          <w:i/>
          <w:vertAlign w:val="subscript"/>
          <w:lang w:val="en-US"/>
        </w:rPr>
        <w:t>ac</w:t>
      </w:r>
      <w:proofErr w:type="spellEnd"/>
      <w:proofErr w:type="gramEnd"/>
      <w:r w:rsidRPr="00C81D98">
        <w:rPr>
          <w:rFonts w:ascii="Cambria" w:eastAsia="Cambria" w:hAnsi="Cambria" w:cs="Cambria"/>
          <w:lang w:val="en-US"/>
        </w:rPr>
        <w:t xml:space="preserve">) </w:t>
      </w:r>
      <w:r w:rsidRPr="00C81D98">
        <w:rPr>
          <w:lang w:val="en-US"/>
        </w:rPr>
        <w:t xml:space="preserve">representing the contributions of the change of each element of </w:t>
      </w:r>
      <w:r>
        <w:rPr>
          <w:noProof/>
        </w:rPr>
        <w:drawing>
          <wp:inline distT="0" distB="0" distL="0" distR="0" wp14:anchorId="21566BD1" wp14:editId="0B7305D3">
            <wp:extent cx="509016" cy="167640"/>
            <wp:effectExtent l="0" t="0" r="0" b="0"/>
            <wp:docPr id="32942" name="Picture 32942"/>
            <wp:cNvGraphicFramePr/>
            <a:graphic xmlns:a="http://schemas.openxmlformats.org/drawingml/2006/main">
              <a:graphicData uri="http://schemas.openxmlformats.org/drawingml/2006/picture">
                <pic:pic xmlns:pic="http://schemas.openxmlformats.org/drawingml/2006/picture">
                  <pic:nvPicPr>
                    <pic:cNvPr id="32942" name="Picture 32942"/>
                    <pic:cNvPicPr/>
                  </pic:nvPicPr>
                  <pic:blipFill>
                    <a:blip r:embed="rId44"/>
                    <a:stretch>
                      <a:fillRect/>
                    </a:stretch>
                  </pic:blipFill>
                  <pic:spPr>
                    <a:xfrm>
                      <a:off x="0" y="0"/>
                      <a:ext cx="509016" cy="167640"/>
                    </a:xfrm>
                    <a:prstGeom prst="rect">
                      <a:avLst/>
                    </a:prstGeom>
                  </pic:spPr>
                </pic:pic>
              </a:graphicData>
            </a:graphic>
          </wp:inline>
        </w:drawing>
      </w:r>
      <w:r w:rsidRPr="00C81D98">
        <w:rPr>
          <w:lang w:val="en-US"/>
        </w:rPr>
        <w:t xml:space="preserve">, with </w:t>
      </w:r>
      <w:proofErr w:type="spellStart"/>
      <w:r w:rsidRPr="00C81D98">
        <w:rPr>
          <w:rFonts w:ascii="Cambria" w:eastAsia="Cambria" w:hAnsi="Cambria" w:cs="Cambria"/>
          <w:i/>
          <w:lang w:val="en-US"/>
        </w:rPr>
        <w:t>D</w:t>
      </w:r>
      <w:r w:rsidRPr="00C81D98">
        <w:rPr>
          <w:rFonts w:ascii="Cambria" w:eastAsia="Cambria" w:hAnsi="Cambria" w:cs="Cambria"/>
          <w:i/>
          <w:vertAlign w:val="subscript"/>
          <w:lang w:val="en-US"/>
        </w:rPr>
        <w:t>ac</w:t>
      </w:r>
      <w:proofErr w:type="spellEnd"/>
      <w:r w:rsidRPr="00C81D98">
        <w:rPr>
          <w:rFonts w:ascii="Cambria" w:eastAsia="Cambria" w:hAnsi="Cambria" w:cs="Cambria"/>
          <w:i/>
          <w:vertAlign w:val="subscript"/>
          <w:lang w:val="en-US"/>
        </w:rPr>
        <w:t xml:space="preserve"> </w:t>
      </w:r>
      <w:r w:rsidRPr="00C81D98">
        <w:rPr>
          <w:lang w:val="en-US"/>
        </w:rPr>
        <w:t xml:space="preserve">the demographic components and </w:t>
      </w:r>
      <w:r w:rsidRPr="00C81D98">
        <w:rPr>
          <w:rFonts w:ascii="Cambria" w:eastAsia="Cambria" w:hAnsi="Cambria" w:cs="Cambria"/>
          <w:i/>
          <w:lang w:val="en-US"/>
        </w:rPr>
        <w:t>F</w:t>
      </w:r>
      <w:r w:rsidRPr="00C81D98">
        <w:rPr>
          <w:rFonts w:ascii="Cambria" w:eastAsia="Cambria" w:hAnsi="Cambria" w:cs="Cambria"/>
          <w:i/>
          <w:vertAlign w:val="subscript"/>
          <w:lang w:val="en-US"/>
        </w:rPr>
        <w:t xml:space="preserve">ac </w:t>
      </w:r>
      <w:r w:rsidRPr="00C81D98">
        <w:rPr>
          <w:lang w:val="en-US"/>
        </w:rPr>
        <w:t xml:space="preserve">the fiscal or adjusted components of transfers. It’s important to note here that </w:t>
      </w:r>
      <w:proofErr w:type="spellStart"/>
      <w:r w:rsidRPr="00C81D98">
        <w:rPr>
          <w:lang w:val="en-US"/>
        </w:rPr>
        <w:t>constrary</w:t>
      </w:r>
      <w:proofErr w:type="spellEnd"/>
      <w:r w:rsidRPr="00C81D98">
        <w:rPr>
          <w:lang w:val="en-US"/>
        </w:rPr>
        <w:t xml:space="preserve"> to </w:t>
      </w:r>
      <w:r>
        <w:rPr>
          <w:noProof/>
        </w:rPr>
        <w:drawing>
          <wp:inline distT="0" distB="0" distL="0" distR="0" wp14:anchorId="56B31B69" wp14:editId="302F67FB">
            <wp:extent cx="326136" cy="167640"/>
            <wp:effectExtent l="0" t="0" r="0" b="0"/>
            <wp:docPr id="32943" name="Picture 32943"/>
            <wp:cNvGraphicFramePr/>
            <a:graphic xmlns:a="http://schemas.openxmlformats.org/drawingml/2006/main">
              <a:graphicData uri="http://schemas.openxmlformats.org/drawingml/2006/picture">
                <pic:pic xmlns:pic="http://schemas.openxmlformats.org/drawingml/2006/picture">
                  <pic:nvPicPr>
                    <pic:cNvPr id="32943" name="Picture 32943"/>
                    <pic:cNvPicPr/>
                  </pic:nvPicPr>
                  <pic:blipFill>
                    <a:blip r:embed="rId45"/>
                    <a:stretch>
                      <a:fillRect/>
                    </a:stretch>
                  </pic:blipFill>
                  <pic:spPr>
                    <a:xfrm>
                      <a:off x="0" y="0"/>
                      <a:ext cx="326136" cy="167640"/>
                    </a:xfrm>
                    <a:prstGeom prst="rect">
                      <a:avLst/>
                    </a:prstGeom>
                  </pic:spPr>
                </pic:pic>
              </a:graphicData>
            </a:graphic>
          </wp:inline>
        </w:drawing>
      </w:r>
      <w:r>
        <w:rPr>
          <w:noProof/>
        </w:rPr>
        <w:drawing>
          <wp:inline distT="0" distB="0" distL="0" distR="0" wp14:anchorId="25B4E40C" wp14:editId="279D6E5D">
            <wp:extent cx="195072" cy="164592"/>
            <wp:effectExtent l="0" t="0" r="0" b="0"/>
            <wp:docPr id="32944" name="Picture 32944"/>
            <wp:cNvGraphicFramePr/>
            <a:graphic xmlns:a="http://schemas.openxmlformats.org/drawingml/2006/main">
              <a:graphicData uri="http://schemas.openxmlformats.org/drawingml/2006/picture">
                <pic:pic xmlns:pic="http://schemas.openxmlformats.org/drawingml/2006/picture">
                  <pic:nvPicPr>
                    <pic:cNvPr id="32944" name="Picture 32944"/>
                    <pic:cNvPicPr/>
                  </pic:nvPicPr>
                  <pic:blipFill>
                    <a:blip r:embed="rId46"/>
                    <a:stretch>
                      <a:fillRect/>
                    </a:stretch>
                  </pic:blipFill>
                  <pic:spPr>
                    <a:xfrm>
                      <a:off x="0" y="0"/>
                      <a:ext cx="195072" cy="164592"/>
                    </a:xfrm>
                    <a:prstGeom prst="rect">
                      <a:avLst/>
                    </a:prstGeom>
                  </pic:spPr>
                </pic:pic>
              </a:graphicData>
            </a:graphic>
          </wp:inline>
        </w:drawing>
      </w:r>
      <w:r w:rsidRPr="00C81D98">
        <w:rPr>
          <w:lang w:val="en-US"/>
        </w:rPr>
        <w:t xml:space="preserve"> which are constants over the transfer accounts, the </w:t>
      </w:r>
      <w:proofErr w:type="spellStart"/>
      <w:r w:rsidRPr="00C81D98">
        <w:rPr>
          <w:rFonts w:ascii="Cambria" w:eastAsia="Cambria" w:hAnsi="Cambria" w:cs="Cambria"/>
          <w:i/>
          <w:lang w:val="en-US"/>
        </w:rPr>
        <w:t>D</w:t>
      </w:r>
      <w:r w:rsidRPr="00C81D98">
        <w:rPr>
          <w:rFonts w:ascii="Cambria" w:eastAsia="Cambria" w:hAnsi="Cambria" w:cs="Cambria"/>
          <w:i/>
          <w:vertAlign w:val="subscript"/>
          <w:lang w:val="en-US"/>
        </w:rPr>
        <w:t>ac</w:t>
      </w:r>
      <w:proofErr w:type="spellEnd"/>
      <w:r w:rsidRPr="00C81D98">
        <w:rPr>
          <w:rFonts w:ascii="Cambria" w:eastAsia="Cambria" w:hAnsi="Cambria" w:cs="Cambria"/>
          <w:i/>
          <w:vertAlign w:val="subscript"/>
          <w:lang w:val="en-US"/>
        </w:rPr>
        <w:t xml:space="preserve"> </w:t>
      </w:r>
      <w:r w:rsidRPr="00C81D98">
        <w:rPr>
          <w:lang w:val="en-US"/>
        </w:rPr>
        <w:t xml:space="preserve">vary along with the </w:t>
      </w:r>
      <w:r w:rsidRPr="00C81D98">
        <w:rPr>
          <w:rFonts w:ascii="Cambria" w:eastAsia="Cambria" w:hAnsi="Cambria" w:cs="Cambria"/>
          <w:i/>
          <w:lang w:val="en-US"/>
        </w:rPr>
        <w:t>T</w:t>
      </w:r>
      <w:r w:rsidRPr="00C81D98">
        <w:rPr>
          <w:rFonts w:ascii="Cambria" w:eastAsia="Cambria" w:hAnsi="Cambria" w:cs="Cambria"/>
          <w:i/>
          <w:vertAlign w:val="subscript"/>
          <w:lang w:val="en-US"/>
        </w:rPr>
        <w:t>ac</w:t>
      </w:r>
      <w:r w:rsidRPr="00C81D98">
        <w:rPr>
          <w:lang w:val="en-US"/>
        </w:rPr>
        <w:t xml:space="preserve">. The elements of </w:t>
      </w:r>
      <w:proofErr w:type="spellStart"/>
      <w:r w:rsidRPr="00C81D98">
        <w:rPr>
          <w:rFonts w:ascii="Cambria" w:eastAsia="Cambria" w:hAnsi="Cambria" w:cs="Cambria"/>
          <w:i/>
          <w:lang w:val="en-US"/>
        </w:rPr>
        <w:t>Y</w:t>
      </w:r>
      <w:r w:rsidRPr="00C81D98">
        <w:rPr>
          <w:rFonts w:ascii="Cambria" w:eastAsia="Cambria" w:hAnsi="Cambria" w:cs="Cambria"/>
          <w:i/>
          <w:vertAlign w:val="subscript"/>
          <w:lang w:val="en-US"/>
        </w:rPr>
        <w:t>ac</w:t>
      </w:r>
      <w:proofErr w:type="spellEnd"/>
      <w:r w:rsidRPr="00C81D98">
        <w:rPr>
          <w:rFonts w:ascii="Cambria" w:eastAsia="Cambria" w:hAnsi="Cambria" w:cs="Cambria"/>
          <w:i/>
          <w:vertAlign w:val="subscript"/>
          <w:lang w:val="en-US"/>
        </w:rPr>
        <w:t xml:space="preserve"> </w:t>
      </w:r>
      <w:r w:rsidRPr="00C81D98">
        <w:rPr>
          <w:lang w:val="en-US"/>
        </w:rPr>
        <w:t xml:space="preserve">can then be summed up to </w:t>
      </w:r>
      <w:proofErr w:type="gramStart"/>
      <w:r w:rsidRPr="00C81D98">
        <w:rPr>
          <w:lang w:val="en-US"/>
        </w:rPr>
        <w:t>re build</w:t>
      </w:r>
      <w:proofErr w:type="gramEnd"/>
      <w:r w:rsidRPr="00C81D98">
        <w:rPr>
          <w:lang w:val="en-US"/>
        </w:rPr>
        <w:t xml:space="preserve"> the immigrants surplus for a given account and sub accounts, or net surplus, as well as their respective demographic components </w:t>
      </w:r>
      <w:r w:rsidRPr="00C81D98">
        <w:rPr>
          <w:rFonts w:ascii="Cambria" w:eastAsia="Cambria" w:hAnsi="Cambria" w:cs="Cambria"/>
          <w:i/>
          <w:lang w:val="en-US"/>
        </w:rPr>
        <w:t>D</w:t>
      </w:r>
      <w:r w:rsidRPr="00C81D98">
        <w:rPr>
          <w:rFonts w:ascii="Cambria" w:eastAsia="Cambria" w:hAnsi="Cambria" w:cs="Cambria"/>
          <w:i/>
          <w:vertAlign w:val="subscript"/>
          <w:lang w:val="en-US"/>
        </w:rPr>
        <w:t xml:space="preserve">c </w:t>
      </w:r>
      <w:r w:rsidRPr="00C81D98">
        <w:rPr>
          <w:lang w:val="en-US"/>
        </w:rPr>
        <w:t xml:space="preserve">on one hand and fiscal components or age-adjusted transfer </w:t>
      </w:r>
      <w:r w:rsidRPr="00C81D98">
        <w:rPr>
          <w:rFonts w:ascii="Cambria" w:eastAsia="Cambria" w:hAnsi="Cambria" w:cs="Cambria"/>
          <w:i/>
          <w:lang w:val="en-US"/>
        </w:rPr>
        <w:t>F</w:t>
      </w:r>
      <w:r w:rsidRPr="00C81D98">
        <w:rPr>
          <w:rFonts w:ascii="Cambria" w:eastAsia="Cambria" w:hAnsi="Cambria" w:cs="Cambria"/>
          <w:i/>
          <w:vertAlign w:val="subscript"/>
          <w:lang w:val="en-US"/>
        </w:rPr>
        <w:t xml:space="preserve">c </w:t>
      </w:r>
      <w:r w:rsidRPr="00C81D98">
        <w:rPr>
          <w:lang w:val="en-US"/>
        </w:rPr>
        <w:t>on the other hand.</w:t>
      </w:r>
    </w:p>
    <w:p w14:paraId="0711A238" w14:textId="77777777" w:rsidR="00231BAD" w:rsidRDefault="00400DDB">
      <w:pPr>
        <w:tabs>
          <w:tab w:val="center" w:pos="4555"/>
          <w:tab w:val="right" w:pos="9026"/>
        </w:tabs>
        <w:spacing w:after="252" w:line="265" w:lineRule="auto"/>
        <w:ind w:right="-15" w:firstLine="0"/>
        <w:jc w:val="left"/>
      </w:pPr>
      <w:r w:rsidRPr="00C81D98">
        <w:rPr>
          <w:sz w:val="22"/>
          <w:lang w:val="en-US"/>
        </w:rPr>
        <w:tab/>
      </w:r>
      <w:r>
        <w:rPr>
          <w:noProof/>
        </w:rPr>
        <w:drawing>
          <wp:inline distT="0" distB="0" distL="0" distR="0" wp14:anchorId="5D9F9CA2" wp14:editId="4F48CB31">
            <wp:extent cx="3657600" cy="326136"/>
            <wp:effectExtent l="0" t="0" r="0" b="0"/>
            <wp:docPr id="32945" name="Picture 32945"/>
            <wp:cNvGraphicFramePr/>
            <a:graphic xmlns:a="http://schemas.openxmlformats.org/drawingml/2006/main">
              <a:graphicData uri="http://schemas.openxmlformats.org/drawingml/2006/picture">
                <pic:pic xmlns:pic="http://schemas.openxmlformats.org/drawingml/2006/picture">
                  <pic:nvPicPr>
                    <pic:cNvPr id="32945" name="Picture 32945"/>
                    <pic:cNvPicPr/>
                  </pic:nvPicPr>
                  <pic:blipFill>
                    <a:blip r:embed="rId47"/>
                    <a:stretch>
                      <a:fillRect/>
                    </a:stretch>
                  </pic:blipFill>
                  <pic:spPr>
                    <a:xfrm>
                      <a:off x="0" y="0"/>
                      <a:ext cx="3657600" cy="326136"/>
                    </a:xfrm>
                    <a:prstGeom prst="rect">
                      <a:avLst/>
                    </a:prstGeom>
                  </pic:spPr>
                </pic:pic>
              </a:graphicData>
            </a:graphic>
          </wp:inline>
        </w:drawing>
      </w:r>
      <w:r>
        <w:tab/>
        <w:t>(11)</w:t>
      </w:r>
    </w:p>
    <w:p w14:paraId="4A88EB3A" w14:textId="77777777" w:rsidR="00231BAD" w:rsidRDefault="00400DDB">
      <w:pPr>
        <w:tabs>
          <w:tab w:val="center" w:pos="4555"/>
          <w:tab w:val="right" w:pos="9026"/>
        </w:tabs>
        <w:spacing w:after="392" w:line="265" w:lineRule="auto"/>
        <w:ind w:right="-15" w:firstLine="0"/>
        <w:jc w:val="left"/>
      </w:pPr>
      <w:r>
        <w:rPr>
          <w:sz w:val="22"/>
        </w:rPr>
        <w:tab/>
      </w:r>
      <w:r>
        <w:rPr>
          <w:noProof/>
        </w:rPr>
        <w:drawing>
          <wp:inline distT="0" distB="0" distL="0" distR="0" wp14:anchorId="36A7F68F" wp14:editId="64AAAB08">
            <wp:extent cx="3685032" cy="323088"/>
            <wp:effectExtent l="0" t="0" r="0" b="0"/>
            <wp:docPr id="32946" name="Picture 32946"/>
            <wp:cNvGraphicFramePr/>
            <a:graphic xmlns:a="http://schemas.openxmlformats.org/drawingml/2006/main">
              <a:graphicData uri="http://schemas.openxmlformats.org/drawingml/2006/picture">
                <pic:pic xmlns:pic="http://schemas.openxmlformats.org/drawingml/2006/picture">
                  <pic:nvPicPr>
                    <pic:cNvPr id="32946" name="Picture 32946"/>
                    <pic:cNvPicPr/>
                  </pic:nvPicPr>
                  <pic:blipFill>
                    <a:blip r:embed="rId48"/>
                    <a:stretch>
                      <a:fillRect/>
                    </a:stretch>
                  </pic:blipFill>
                  <pic:spPr>
                    <a:xfrm>
                      <a:off x="0" y="0"/>
                      <a:ext cx="3685032" cy="323088"/>
                    </a:xfrm>
                    <a:prstGeom prst="rect">
                      <a:avLst/>
                    </a:prstGeom>
                  </pic:spPr>
                </pic:pic>
              </a:graphicData>
            </a:graphic>
          </wp:inline>
        </w:drawing>
      </w:r>
      <w:r>
        <w:tab/>
        <w:t>(12)</w:t>
      </w:r>
    </w:p>
    <w:p w14:paraId="01B4E259" w14:textId="77777777" w:rsidR="00231BAD" w:rsidRDefault="00400DDB">
      <w:pPr>
        <w:pStyle w:val="Titre1"/>
        <w:spacing w:after="280"/>
        <w:ind w:left="542" w:hanging="557"/>
      </w:pPr>
      <w:bookmarkStart w:id="350" w:name="_Toc60218562"/>
      <w:proofErr w:type="spellStart"/>
      <w:r>
        <w:t>Results</w:t>
      </w:r>
      <w:proofErr w:type="spellEnd"/>
      <w:r>
        <w:t xml:space="preserve"> and </w:t>
      </w:r>
      <w:proofErr w:type="spellStart"/>
      <w:r>
        <w:t>analysis</w:t>
      </w:r>
      <w:bookmarkEnd w:id="350"/>
      <w:proofErr w:type="spellEnd"/>
    </w:p>
    <w:p w14:paraId="135C0E62" w14:textId="77777777" w:rsidR="00231BAD" w:rsidRDefault="00400DDB">
      <w:pPr>
        <w:pStyle w:val="Titre2"/>
        <w:ind w:left="704" w:hanging="719"/>
      </w:pPr>
      <w:bookmarkStart w:id="351" w:name="_Toc60218563"/>
      <w:r>
        <w:t xml:space="preserve">Age profile of public </w:t>
      </w:r>
      <w:proofErr w:type="spellStart"/>
      <w:r>
        <w:t>transfers</w:t>
      </w:r>
      <w:bookmarkEnd w:id="351"/>
      <w:proofErr w:type="spellEnd"/>
    </w:p>
    <w:p w14:paraId="451486C8" w14:textId="5A1293C5" w:rsidR="003F15F6" w:rsidRDefault="00400DDB">
      <w:pPr>
        <w:ind w:left="-15"/>
        <w:rPr>
          <w:ins w:id="352" w:author="julien navaux" w:date="2021-01-15T13:57:00Z"/>
          <w:lang w:val="en-US"/>
        </w:rPr>
      </w:pPr>
      <w:r w:rsidRPr="00C81D98">
        <w:rPr>
          <w:lang w:val="en-US"/>
        </w:rPr>
        <w:t xml:space="preserve">Similar to other advanced economies, public transfers in Canada </w:t>
      </w:r>
      <w:del w:id="353" w:author="julien navaux" w:date="2021-01-15T13:46:00Z">
        <w:r w:rsidRPr="00C81D98" w:rsidDel="005D3CFA">
          <w:rPr>
            <w:lang w:val="en-US"/>
          </w:rPr>
          <w:delText>has</w:delText>
        </w:r>
      </w:del>
      <w:ins w:id="354" w:author="julien navaux" w:date="2021-01-15T13:46:00Z">
        <w:r w:rsidR="005D3CFA" w:rsidRPr="00C81D98">
          <w:rPr>
            <w:lang w:val="en-US"/>
          </w:rPr>
          <w:t>have</w:t>
        </w:r>
      </w:ins>
      <w:r w:rsidRPr="00C81D98">
        <w:rPr>
          <w:lang w:val="en-US"/>
        </w:rPr>
        <w:t xml:space="preserve"> become a major component of intergenerational transfers, complementing transfers between family members. Through public transfers, </w:t>
      </w:r>
      <w:ins w:id="355" w:author="julien navaux" w:date="2021-01-15T13:47:00Z">
        <w:r w:rsidR="005D3CFA">
          <w:rPr>
            <w:lang w:val="en-US"/>
          </w:rPr>
          <w:t xml:space="preserve">working-age individuals </w:t>
        </w:r>
      </w:ins>
      <w:del w:id="356" w:author="julien navaux" w:date="2021-01-15T13:47:00Z">
        <w:r w:rsidRPr="00C81D98" w:rsidDel="005D3CFA">
          <w:rPr>
            <w:lang w:val="en-US"/>
          </w:rPr>
          <w:delText xml:space="preserve">individuals </w:delText>
        </w:r>
      </w:del>
      <w:r w:rsidRPr="00C81D98">
        <w:rPr>
          <w:lang w:val="en-US"/>
        </w:rPr>
        <w:t xml:space="preserve">transfer </w:t>
      </w:r>
      <w:del w:id="357" w:author="julien navaux" w:date="2021-01-15T13:47:00Z">
        <w:r w:rsidRPr="00C81D98" w:rsidDel="005D3CFA">
          <w:rPr>
            <w:lang w:val="en-US"/>
          </w:rPr>
          <w:delText xml:space="preserve">wealth </w:delText>
        </w:r>
      </w:del>
      <w:ins w:id="358" w:author="julien navaux" w:date="2021-01-15T13:47:00Z">
        <w:r w:rsidR="005D3CFA">
          <w:rPr>
            <w:lang w:val="en-US"/>
          </w:rPr>
          <w:t xml:space="preserve">income to </w:t>
        </w:r>
      </w:ins>
      <w:ins w:id="359" w:author="julien navaux" w:date="2021-01-15T13:48:00Z">
        <w:r w:rsidR="003F15F6">
          <w:rPr>
            <w:lang w:val="en-US"/>
          </w:rPr>
          <w:t>non-working</w:t>
        </w:r>
      </w:ins>
      <w:ins w:id="360" w:author="julien navaux" w:date="2021-01-15T13:47:00Z">
        <w:r w:rsidR="005D3CFA">
          <w:rPr>
            <w:lang w:val="en-US"/>
          </w:rPr>
          <w:t>-age groups</w:t>
        </w:r>
      </w:ins>
      <w:del w:id="361" w:author="julien navaux" w:date="2021-01-15T13:47:00Z">
        <w:r w:rsidRPr="00C81D98" w:rsidDel="005D3CFA">
          <w:rPr>
            <w:lang w:val="en-US"/>
          </w:rPr>
          <w:delText>from their productive ages to finance consumption during the ages of dependency</w:delText>
        </w:r>
      </w:del>
      <w:r w:rsidRPr="00C81D98">
        <w:rPr>
          <w:lang w:val="en-US"/>
        </w:rPr>
        <w:t xml:space="preserve">, following the life cycle theory of consumptions (Ando &amp; Modigliani, </w:t>
      </w:r>
      <w:r w:rsidRPr="00C81D98">
        <w:rPr>
          <w:color w:val="0000FF"/>
          <w:lang w:val="en-US"/>
        </w:rPr>
        <w:t>1963</w:t>
      </w:r>
      <w:r w:rsidRPr="00C81D98">
        <w:rPr>
          <w:lang w:val="en-US"/>
        </w:rPr>
        <w:t xml:space="preserve">; Friedman, </w:t>
      </w:r>
      <w:r w:rsidRPr="00C81D98">
        <w:rPr>
          <w:color w:val="0000FF"/>
          <w:lang w:val="en-US"/>
        </w:rPr>
        <w:t>1957</w:t>
      </w:r>
      <w:r w:rsidRPr="00C81D98">
        <w:rPr>
          <w:lang w:val="en-US"/>
        </w:rPr>
        <w:t xml:space="preserve">; Mason &amp; Lee, </w:t>
      </w:r>
      <w:r w:rsidRPr="00C81D98">
        <w:rPr>
          <w:color w:val="0000FF"/>
          <w:lang w:val="en-US"/>
        </w:rPr>
        <w:t>2011</w:t>
      </w:r>
      <w:r w:rsidRPr="00C81D98">
        <w:rPr>
          <w:lang w:val="en-US"/>
        </w:rPr>
        <w:t xml:space="preserve">). </w:t>
      </w:r>
      <w:r w:rsidRPr="00C81D98">
        <w:rPr>
          <w:color w:val="0000FF"/>
          <w:lang w:val="en-US"/>
        </w:rPr>
        <w:t>Figure 1</w:t>
      </w:r>
      <w:r w:rsidRPr="00C81D98">
        <w:rPr>
          <w:lang w:val="en-US"/>
        </w:rPr>
        <w:t xml:space="preserve">-A shows the age profile of public transfer in Canada for the year 2015 at the individual level. </w:t>
      </w:r>
      <w:ins w:id="362" w:author="julien navaux" w:date="2021-01-15T13:48:00Z">
        <w:r w:rsidR="003F15F6">
          <w:rPr>
            <w:lang w:val="en-US"/>
          </w:rPr>
          <w:t xml:space="preserve">Per capita </w:t>
        </w:r>
      </w:ins>
      <w:del w:id="363" w:author="julien navaux" w:date="2021-01-15T13:48:00Z">
        <w:r w:rsidRPr="00C81D98" w:rsidDel="003F15F6">
          <w:rPr>
            <w:lang w:val="en-US"/>
          </w:rPr>
          <w:delText>For both immigrants and natives,</w:delText>
        </w:r>
      </w:del>
      <w:ins w:id="364" w:author="julien navaux" w:date="2021-01-15T13:48:00Z">
        <w:r w:rsidR="003F15F6">
          <w:rPr>
            <w:lang w:val="en-US"/>
          </w:rPr>
          <w:t xml:space="preserve">public transfers are very similar </w:t>
        </w:r>
      </w:ins>
      <w:ins w:id="365" w:author="julien navaux" w:date="2021-01-15T13:49:00Z">
        <w:r w:rsidR="003F15F6">
          <w:rPr>
            <w:lang w:val="en-US"/>
          </w:rPr>
          <w:t xml:space="preserve">for natives and for immigrants in Canada. They overlap at almost every age. They are equal to </w:t>
        </w:r>
      </w:ins>
      <w:ins w:id="366" w:author="julien navaux" w:date="2021-01-15T13:50:00Z">
        <w:r w:rsidR="003F15F6">
          <w:rPr>
            <w:lang w:val="en-US"/>
          </w:rPr>
          <w:t xml:space="preserve">approximatively </w:t>
        </w:r>
      </w:ins>
      <w:proofErr w:type="spellStart"/>
      <w:proofErr w:type="gramStart"/>
      <w:ins w:id="367" w:author="julien navaux" w:date="2021-01-15T13:49:00Z">
        <w:r w:rsidR="003F15F6">
          <w:rPr>
            <w:lang w:val="en-US"/>
          </w:rPr>
          <w:t>xx,</w:t>
        </w:r>
        <w:commentRangeStart w:id="368"/>
        <w:r w:rsidR="003F15F6">
          <w:rPr>
            <w:lang w:val="en-US"/>
          </w:rPr>
          <w:t>xxx</w:t>
        </w:r>
      </w:ins>
      <w:commentRangeEnd w:id="368"/>
      <w:proofErr w:type="spellEnd"/>
      <w:proofErr w:type="gramEnd"/>
      <w:ins w:id="369" w:author="julien navaux" w:date="2021-01-15T13:53:00Z">
        <w:r w:rsidR="003F15F6">
          <w:rPr>
            <w:rStyle w:val="Marquedecommentaire"/>
          </w:rPr>
          <w:commentReference w:id="368"/>
        </w:r>
      </w:ins>
      <w:ins w:id="370" w:author="julien navaux" w:date="2021-01-15T13:49:00Z">
        <w:r w:rsidR="003F15F6">
          <w:rPr>
            <w:lang w:val="en-US"/>
          </w:rPr>
          <w:t xml:space="preserve"> </w:t>
        </w:r>
      </w:ins>
      <w:ins w:id="371" w:author="julien navaux" w:date="2021-01-15T13:50:00Z">
        <w:r w:rsidR="003F15F6">
          <w:rPr>
            <w:lang w:val="en-US"/>
          </w:rPr>
          <w:t>$ on average between 0 and 19 years old</w:t>
        </w:r>
      </w:ins>
      <w:ins w:id="372" w:author="julien navaux" w:date="2021-01-15T13:51:00Z">
        <w:r w:rsidR="003F15F6">
          <w:rPr>
            <w:lang w:val="en-US"/>
          </w:rPr>
          <w:t xml:space="preserve"> for both immigrants and natives. Public transfers inflows decrea</w:t>
        </w:r>
      </w:ins>
      <w:ins w:id="373" w:author="julien navaux" w:date="2021-01-15T13:52:00Z">
        <w:r w:rsidR="003F15F6">
          <w:rPr>
            <w:lang w:val="en-US"/>
          </w:rPr>
          <w:t xml:space="preserve">se after 19 years old to reach a </w:t>
        </w:r>
      </w:ins>
      <w:ins w:id="374" w:author="julien navaux" w:date="2021-01-15T13:53:00Z">
        <w:r w:rsidR="003F15F6">
          <w:rPr>
            <w:lang w:val="en-US"/>
          </w:rPr>
          <w:t xml:space="preserve">local minimum of </w:t>
        </w:r>
        <w:proofErr w:type="spellStart"/>
        <w:proofErr w:type="gramStart"/>
        <w:r w:rsidR="003F15F6">
          <w:rPr>
            <w:lang w:val="en-US"/>
          </w:rPr>
          <w:t>xx,xxx</w:t>
        </w:r>
        <w:proofErr w:type="spellEnd"/>
        <w:proofErr w:type="gramEnd"/>
        <w:r w:rsidR="003F15F6">
          <w:rPr>
            <w:lang w:val="en-US"/>
          </w:rPr>
          <w:t>$ at xx years old.</w:t>
        </w:r>
      </w:ins>
      <w:ins w:id="375" w:author="julien navaux" w:date="2021-01-15T13:54:00Z">
        <w:r w:rsidR="008B0D2B">
          <w:rPr>
            <w:lang w:val="en-US"/>
          </w:rPr>
          <w:t xml:space="preserve"> Thereafter, public transfers inflows increase for immigrants and natives with a slight differenc</w:t>
        </w:r>
      </w:ins>
      <w:ins w:id="376" w:author="julien navaux" w:date="2021-01-15T13:55:00Z">
        <w:r w:rsidR="008B0D2B">
          <w:rPr>
            <w:lang w:val="en-US"/>
          </w:rPr>
          <w:t xml:space="preserve">e to the benefit of natives between 60 and 70 years old, due to </w:t>
        </w:r>
      </w:ins>
      <w:ins w:id="377" w:author="julien navaux" w:date="2021-01-15T13:56:00Z">
        <w:r w:rsidR="008B0D2B">
          <w:rPr>
            <w:lang w:val="en-US"/>
          </w:rPr>
          <w:t xml:space="preserve">a later retirement of </w:t>
        </w:r>
        <w:commentRangeStart w:id="378"/>
        <w:r w:rsidR="008B0D2B">
          <w:rPr>
            <w:lang w:val="en-US"/>
          </w:rPr>
          <w:t>immigrants</w:t>
        </w:r>
        <w:commentRangeEnd w:id="378"/>
        <w:r w:rsidR="008B0D2B">
          <w:rPr>
            <w:rStyle w:val="Marquedecommentaire"/>
          </w:rPr>
          <w:commentReference w:id="378"/>
        </w:r>
        <w:r w:rsidR="008B0D2B">
          <w:rPr>
            <w:lang w:val="en-US"/>
          </w:rPr>
          <w:t xml:space="preserve">. After </w:t>
        </w:r>
      </w:ins>
      <w:ins w:id="379" w:author="julien navaux" w:date="2021-01-15T13:57:00Z">
        <w:r w:rsidR="008B0D2B">
          <w:rPr>
            <w:lang w:val="en-US"/>
          </w:rPr>
          <w:t>70 years old, public transfer inflows continue to increase for immigrants and natives at the same rate.</w:t>
        </w:r>
      </w:ins>
      <w:del w:id="380" w:author="julien navaux" w:date="2021-01-15T13:48:00Z">
        <w:r w:rsidRPr="00C81D98" w:rsidDel="003F15F6">
          <w:rPr>
            <w:lang w:val="en-US"/>
          </w:rPr>
          <w:delText xml:space="preserve"> </w:delText>
        </w:r>
      </w:del>
    </w:p>
    <w:p w14:paraId="15BBD29F" w14:textId="1B801970" w:rsidR="009732BA" w:rsidRDefault="009732BA">
      <w:pPr>
        <w:ind w:left="-15"/>
        <w:rPr>
          <w:ins w:id="381" w:author="julien navaux" w:date="2021-01-18T14:25:00Z"/>
          <w:lang w:val="en-US"/>
        </w:rPr>
      </w:pPr>
      <w:ins w:id="382" w:author="julien navaux" w:date="2021-01-15T13:57:00Z">
        <w:r>
          <w:rPr>
            <w:lang w:val="en-US"/>
          </w:rPr>
          <w:t xml:space="preserve">On the other side, public transfer outflows are </w:t>
        </w:r>
      </w:ins>
      <w:ins w:id="383" w:author="julien navaux" w:date="2021-01-15T15:05:00Z">
        <w:r w:rsidR="00176399">
          <w:rPr>
            <w:lang w:val="en-US"/>
          </w:rPr>
          <w:t xml:space="preserve">much </w:t>
        </w:r>
      </w:ins>
      <w:ins w:id="384" w:author="julien navaux" w:date="2021-01-15T13:57:00Z">
        <w:r>
          <w:rPr>
            <w:lang w:val="en-US"/>
          </w:rPr>
          <w:t xml:space="preserve">lower for immigrants than natives </w:t>
        </w:r>
      </w:ins>
      <w:ins w:id="385" w:author="julien navaux" w:date="2021-01-15T15:06:00Z">
        <w:r w:rsidR="002000C5">
          <w:rPr>
            <w:lang w:val="en-US"/>
          </w:rPr>
          <w:t>after 15 years old</w:t>
        </w:r>
      </w:ins>
      <w:ins w:id="386" w:author="julien navaux" w:date="2021-01-15T13:58:00Z">
        <w:r>
          <w:rPr>
            <w:lang w:val="en-US"/>
          </w:rPr>
          <w:t xml:space="preserve">. </w:t>
        </w:r>
      </w:ins>
      <w:ins w:id="387" w:author="julien navaux" w:date="2021-01-15T15:05:00Z">
        <w:r w:rsidR="00176399">
          <w:rPr>
            <w:lang w:val="en-US"/>
          </w:rPr>
          <w:t xml:space="preserve">On average, public transfer inflows </w:t>
        </w:r>
      </w:ins>
      <w:ins w:id="388" w:author="julien navaux" w:date="2021-01-15T15:06:00Z">
        <w:r w:rsidR="002000C5">
          <w:rPr>
            <w:lang w:val="en-US"/>
          </w:rPr>
          <w:t>o</w:t>
        </w:r>
      </w:ins>
      <w:ins w:id="389" w:author="julien navaux" w:date="2021-01-15T15:07:00Z">
        <w:r w:rsidR="002000C5">
          <w:rPr>
            <w:lang w:val="en-US"/>
          </w:rPr>
          <w:t xml:space="preserve">f people aged 15+ </w:t>
        </w:r>
      </w:ins>
      <w:ins w:id="390" w:author="julien navaux" w:date="2021-01-15T15:05:00Z">
        <w:r w:rsidR="00176399">
          <w:rPr>
            <w:lang w:val="en-US"/>
          </w:rPr>
          <w:t>equal</w:t>
        </w:r>
      </w:ins>
      <w:ins w:id="391" w:author="julien navaux" w:date="2021-01-15T15:07:00Z">
        <w:r w:rsidR="002000C5">
          <w:rPr>
            <w:lang w:val="en-US"/>
          </w:rPr>
          <w:t>s</w:t>
        </w:r>
      </w:ins>
      <w:ins w:id="392" w:author="julien navaux" w:date="2021-01-15T15:05:00Z">
        <w:r w:rsidR="00176399">
          <w:rPr>
            <w:lang w:val="en-US"/>
          </w:rPr>
          <w:t xml:space="preserve"> </w:t>
        </w:r>
        <w:proofErr w:type="spellStart"/>
        <w:proofErr w:type="gramStart"/>
        <w:r w:rsidR="00176399">
          <w:rPr>
            <w:lang w:val="en-US"/>
          </w:rPr>
          <w:t>xx,xxx</w:t>
        </w:r>
        <w:proofErr w:type="spellEnd"/>
        <w:proofErr w:type="gramEnd"/>
        <w:r w:rsidR="00176399">
          <w:rPr>
            <w:lang w:val="en-US"/>
          </w:rPr>
          <w:t xml:space="preserve">$ for immigrants and </w:t>
        </w:r>
      </w:ins>
      <w:proofErr w:type="spellStart"/>
      <w:ins w:id="393" w:author="julien navaux" w:date="2021-01-15T15:06:00Z">
        <w:r w:rsidR="00176399">
          <w:rPr>
            <w:lang w:val="en-US"/>
          </w:rPr>
          <w:t>xx,xxx</w:t>
        </w:r>
        <w:proofErr w:type="spellEnd"/>
        <w:r w:rsidR="00176399">
          <w:rPr>
            <w:lang w:val="en-US"/>
          </w:rPr>
          <w:t xml:space="preserve">$ for </w:t>
        </w:r>
        <w:commentRangeStart w:id="394"/>
        <w:r w:rsidR="00176399">
          <w:rPr>
            <w:lang w:val="en-US"/>
          </w:rPr>
          <w:t>natives</w:t>
        </w:r>
      </w:ins>
      <w:commentRangeEnd w:id="394"/>
      <w:ins w:id="395" w:author="julien navaux" w:date="2021-01-18T14:24:00Z">
        <w:r w:rsidR="00E113BD">
          <w:rPr>
            <w:rStyle w:val="Marquedecommentaire"/>
          </w:rPr>
          <w:commentReference w:id="394"/>
        </w:r>
      </w:ins>
      <w:ins w:id="396" w:author="julien navaux" w:date="2021-01-18T14:25:00Z">
        <w:r w:rsidR="00E113BD">
          <w:rPr>
            <w:lang w:val="en-US"/>
          </w:rPr>
          <w:t>….</w:t>
        </w:r>
      </w:ins>
    </w:p>
    <w:p w14:paraId="1C5C9570" w14:textId="067ACF06" w:rsidR="00E113BD" w:rsidRPr="00E113BD" w:rsidRDefault="00E113BD">
      <w:pPr>
        <w:ind w:left="-15"/>
        <w:rPr>
          <w:ins w:id="397" w:author="julien navaux" w:date="2021-01-15T13:48:00Z"/>
          <w:rPrChange w:id="398" w:author="julien navaux" w:date="2021-01-18T14:26:00Z">
            <w:rPr>
              <w:ins w:id="399" w:author="julien navaux" w:date="2021-01-15T13:48:00Z"/>
              <w:lang w:val="en-US"/>
            </w:rPr>
          </w:rPrChange>
        </w:rPr>
      </w:pPr>
      <w:ins w:id="400" w:author="julien navaux" w:date="2021-01-18T14:26:00Z">
        <w:r w:rsidRPr="00E113BD">
          <w:rPr>
            <w:highlight w:val="yellow"/>
            <w:rPrChange w:id="401" w:author="julien navaux" w:date="2021-01-18T14:27:00Z">
              <w:rPr>
                <w:lang w:val="en-US"/>
              </w:rPr>
            </w:rPrChange>
          </w:rPr>
          <w:t xml:space="preserve">Net </w:t>
        </w:r>
        <w:proofErr w:type="spellStart"/>
        <w:r w:rsidRPr="00E113BD">
          <w:rPr>
            <w:highlight w:val="yellow"/>
            <w:rPrChange w:id="402" w:author="julien navaux" w:date="2021-01-18T14:27:00Z">
              <w:rPr>
                <w:lang w:val="en-US"/>
              </w:rPr>
            </w:rPrChange>
          </w:rPr>
          <w:t>transfers</w:t>
        </w:r>
        <w:proofErr w:type="spellEnd"/>
        <w:r w:rsidRPr="00E113BD">
          <w:rPr>
            <w:highlight w:val="yellow"/>
            <w:rPrChange w:id="403" w:author="julien navaux" w:date="2021-01-18T14:27:00Z">
              <w:rPr>
                <w:lang w:val="en-US"/>
              </w:rPr>
            </w:rPrChange>
          </w:rPr>
          <w:t xml:space="preserve"> : mettre en avant le fait que</w:t>
        </w:r>
        <w:r w:rsidRPr="00E113BD">
          <w:rPr>
            <w:highlight w:val="yellow"/>
            <w:rPrChange w:id="404" w:author="julien navaux" w:date="2021-01-18T14:27:00Z">
              <w:rPr/>
            </w:rPrChange>
          </w:rPr>
          <w:t xml:space="preserve">, à cause des </w:t>
        </w:r>
        <w:proofErr w:type="spellStart"/>
        <w:r w:rsidRPr="00E113BD">
          <w:rPr>
            <w:highlight w:val="yellow"/>
            <w:rPrChange w:id="405" w:author="julien navaux" w:date="2021-01-18T14:27:00Z">
              <w:rPr/>
            </w:rPrChange>
          </w:rPr>
          <w:t>outflows</w:t>
        </w:r>
        <w:proofErr w:type="spellEnd"/>
        <w:r w:rsidRPr="00E113BD">
          <w:rPr>
            <w:highlight w:val="yellow"/>
            <w:rPrChange w:id="406" w:author="julien navaux" w:date="2021-01-18T14:27:00Z">
              <w:rPr/>
            </w:rPrChange>
          </w:rPr>
          <w:t xml:space="preserve">, la contribution nette positive des immigrants dure moins longtemps (de xx ans à xx ans) que pour les </w:t>
        </w:r>
        <w:proofErr w:type="spellStart"/>
        <w:r w:rsidRPr="00E113BD">
          <w:rPr>
            <w:highlight w:val="yellow"/>
            <w:rPrChange w:id="407" w:author="julien navaux" w:date="2021-01-18T14:27:00Z">
              <w:rPr/>
            </w:rPrChange>
          </w:rPr>
          <w:t>natufs</w:t>
        </w:r>
        <w:proofErr w:type="spellEnd"/>
        <w:r w:rsidRPr="00E113BD">
          <w:rPr>
            <w:highlight w:val="yellow"/>
            <w:rPrChange w:id="408" w:author="julien navaux" w:date="2021-01-18T14:27:00Z">
              <w:rPr/>
            </w:rPrChange>
          </w:rPr>
          <w:t xml:space="preserve"> (de </w:t>
        </w:r>
      </w:ins>
      <w:ins w:id="409" w:author="julien navaux" w:date="2021-01-18T14:27:00Z">
        <w:r w:rsidRPr="00E113BD">
          <w:rPr>
            <w:highlight w:val="yellow"/>
            <w:rPrChange w:id="410" w:author="julien navaux" w:date="2021-01-18T14:27:00Z">
              <w:rPr/>
            </w:rPrChange>
          </w:rPr>
          <w:t>xx ans à xx ans).</w:t>
        </w:r>
      </w:ins>
    </w:p>
    <w:p w14:paraId="31DA05D6" w14:textId="77777777" w:rsidR="003F15F6" w:rsidRPr="00E113BD" w:rsidRDefault="003F15F6">
      <w:pPr>
        <w:ind w:left="-15"/>
        <w:rPr>
          <w:ins w:id="411" w:author="julien navaux" w:date="2021-01-15T13:48:00Z"/>
          <w:rPrChange w:id="412" w:author="julien navaux" w:date="2021-01-18T14:26:00Z">
            <w:rPr>
              <w:ins w:id="413" w:author="julien navaux" w:date="2021-01-15T13:48:00Z"/>
              <w:lang w:val="en-US"/>
            </w:rPr>
          </w:rPrChange>
        </w:rPr>
      </w:pPr>
    </w:p>
    <w:p w14:paraId="4DA072DC" w14:textId="2A5EAC05" w:rsidR="00231BAD" w:rsidRPr="00C81D98" w:rsidRDefault="00400DDB">
      <w:pPr>
        <w:ind w:left="-15"/>
        <w:rPr>
          <w:lang w:val="en-US"/>
        </w:rPr>
      </w:pPr>
      <w:del w:id="414" w:author="julien navaux" w:date="2021-01-18T14:25:00Z">
        <w:r w:rsidRPr="00C81D98" w:rsidDel="00E113BD">
          <w:rPr>
            <w:lang w:val="en-US"/>
          </w:rPr>
          <w:delText xml:space="preserve">Net transfer is positive at younger ages where the individual depends significantly on inflows for its consumptions, and outflows are at their lowest levels. Between ages 25 and 65, outflows surpass inflows and Net transfer becomes negative the individual engages in income producing activities. As, in major countries with an advanced economy, full retirement benefits start around age 65 when individuals turn back to the government to finance the remaining years of their life. Net transfer becomes positive again and increases to reach its maximal in the final year of life. </w:delText>
        </w:r>
      </w:del>
      <w:r w:rsidRPr="00C81D98">
        <w:rPr>
          <w:lang w:val="en-US"/>
        </w:rPr>
        <w:t xml:space="preserve">While the per capita profiles are different but pretty close for immigrants and natives in 2015, the aggregate profile illustrated in </w:t>
      </w:r>
      <w:r w:rsidRPr="00C81D98">
        <w:rPr>
          <w:color w:val="0000FF"/>
          <w:lang w:val="en-US"/>
        </w:rPr>
        <w:t>Figure 1</w:t>
      </w:r>
      <w:r w:rsidRPr="00C81D98">
        <w:rPr>
          <w:lang w:val="en-US"/>
        </w:rPr>
        <w:t>-B shows different patterns for the two populations, largely due to the difference in their population size. For instance, natives are responsible for the bulk of public transfers at all ages, especially for the sub population aged less than 10 and between 60 and 70 years old where the gap between the two population sizes are the largest.</w:t>
      </w:r>
    </w:p>
    <w:p w14:paraId="1F6347AD" w14:textId="77777777" w:rsidR="00231BAD" w:rsidRPr="00C81D98" w:rsidRDefault="00400DDB">
      <w:pPr>
        <w:spacing w:after="233"/>
        <w:ind w:left="-15" w:firstLine="0"/>
        <w:rPr>
          <w:lang w:val="en-US"/>
        </w:rPr>
      </w:pPr>
      <w:r w:rsidRPr="00C81D98">
        <w:rPr>
          <w:lang w:val="en-US"/>
        </w:rPr>
        <w:t>Figure 1 – Public transfer in 2015 for immigrants and for natives</w:t>
      </w:r>
    </w:p>
    <w:p w14:paraId="3EC184F3" w14:textId="77777777" w:rsidR="00231BAD" w:rsidRDefault="00400DDB">
      <w:pPr>
        <w:spacing w:after="492" w:line="259" w:lineRule="auto"/>
        <w:ind w:left="65" w:firstLine="0"/>
        <w:jc w:val="left"/>
      </w:pPr>
      <w:r>
        <w:rPr>
          <w:noProof/>
          <w:sz w:val="22"/>
        </w:rPr>
        <mc:AlternateContent>
          <mc:Choice Requires="wpg">
            <w:drawing>
              <wp:inline distT="0" distB="0" distL="0" distR="0" wp14:anchorId="02703F02" wp14:editId="272DCED3">
                <wp:extent cx="5646085" cy="2048254"/>
                <wp:effectExtent l="0" t="0" r="0" b="0"/>
                <wp:docPr id="31719" name="Group 31719"/>
                <wp:cNvGraphicFramePr/>
                <a:graphic xmlns:a="http://schemas.openxmlformats.org/drawingml/2006/main">
                  <a:graphicData uri="http://schemas.microsoft.com/office/word/2010/wordprocessingGroup">
                    <wpg:wgp>
                      <wpg:cNvGrpSpPr/>
                      <wpg:grpSpPr>
                        <a:xfrm>
                          <a:off x="0" y="0"/>
                          <a:ext cx="5646085" cy="2048254"/>
                          <a:chOff x="0" y="0"/>
                          <a:chExt cx="5646085" cy="2048254"/>
                        </a:xfrm>
                      </wpg:grpSpPr>
                      <wps:wsp>
                        <wps:cNvPr id="1330" name="Shape 1330"/>
                        <wps:cNvSpPr/>
                        <wps:spPr>
                          <a:xfrm>
                            <a:off x="278751" y="1750384"/>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31" name="Shape 1331"/>
                        <wps:cNvSpPr/>
                        <wps:spPr>
                          <a:xfrm>
                            <a:off x="278751" y="1497655"/>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32" name="Shape 1332"/>
                        <wps:cNvSpPr/>
                        <wps:spPr>
                          <a:xfrm>
                            <a:off x="278751" y="1244926"/>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33" name="Shape 1333"/>
                        <wps:cNvSpPr/>
                        <wps:spPr>
                          <a:xfrm>
                            <a:off x="278751" y="992276"/>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34" name="Shape 1334"/>
                        <wps:cNvSpPr/>
                        <wps:spPr>
                          <a:xfrm>
                            <a:off x="278751" y="739546"/>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35" name="Shape 1335"/>
                        <wps:cNvSpPr/>
                        <wps:spPr>
                          <a:xfrm>
                            <a:off x="278751" y="486817"/>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36" name="Shape 1336"/>
                        <wps:cNvSpPr/>
                        <wps:spPr>
                          <a:xfrm>
                            <a:off x="278751" y="234167"/>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37" name="Shape 1337"/>
                        <wps:cNvSpPr/>
                        <wps:spPr>
                          <a:xfrm>
                            <a:off x="392499"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38" name="Shape 1338"/>
                        <wps:cNvSpPr/>
                        <wps:spPr>
                          <a:xfrm>
                            <a:off x="645148"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39" name="Shape 1339"/>
                        <wps:cNvSpPr/>
                        <wps:spPr>
                          <a:xfrm>
                            <a:off x="897878"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40" name="Shape 1340"/>
                        <wps:cNvSpPr/>
                        <wps:spPr>
                          <a:xfrm>
                            <a:off x="1150607"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41" name="Shape 1341"/>
                        <wps:cNvSpPr/>
                        <wps:spPr>
                          <a:xfrm>
                            <a:off x="1403257"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42" name="Shape 1342"/>
                        <wps:cNvSpPr/>
                        <wps:spPr>
                          <a:xfrm>
                            <a:off x="1655986"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43" name="Shape 1343"/>
                        <wps:cNvSpPr/>
                        <wps:spPr>
                          <a:xfrm>
                            <a:off x="1908716"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44" name="Shape 1344"/>
                        <wps:cNvSpPr/>
                        <wps:spPr>
                          <a:xfrm>
                            <a:off x="2161365"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45" name="Shape 1345"/>
                        <wps:cNvSpPr/>
                        <wps:spPr>
                          <a:xfrm>
                            <a:off x="2414095"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46" name="Shape 1346"/>
                        <wps:cNvSpPr/>
                        <wps:spPr>
                          <a:xfrm>
                            <a:off x="2666745"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47" name="Shape 1347"/>
                        <wps:cNvSpPr/>
                        <wps:spPr>
                          <a:xfrm>
                            <a:off x="392499" y="491354"/>
                            <a:ext cx="2274246" cy="644838"/>
                          </a:xfrm>
                          <a:custGeom>
                            <a:avLst/>
                            <a:gdLst/>
                            <a:ahLst/>
                            <a:cxnLst/>
                            <a:rect l="0" t="0" r="0" b="0"/>
                            <a:pathLst>
                              <a:path w="2274246" h="644838">
                                <a:moveTo>
                                  <a:pt x="0" y="520742"/>
                                </a:moveTo>
                                <a:lnTo>
                                  <a:pt x="25233" y="644838"/>
                                </a:lnTo>
                                <a:lnTo>
                                  <a:pt x="50546" y="643007"/>
                                </a:lnTo>
                                <a:lnTo>
                                  <a:pt x="75779" y="639027"/>
                                </a:lnTo>
                                <a:lnTo>
                                  <a:pt x="101092" y="559109"/>
                                </a:lnTo>
                                <a:lnTo>
                                  <a:pt x="126325" y="486434"/>
                                </a:lnTo>
                                <a:lnTo>
                                  <a:pt x="151558" y="483648"/>
                                </a:lnTo>
                                <a:lnTo>
                                  <a:pt x="176871" y="485797"/>
                                </a:lnTo>
                                <a:lnTo>
                                  <a:pt x="202104" y="485877"/>
                                </a:lnTo>
                                <a:lnTo>
                                  <a:pt x="227417" y="486196"/>
                                </a:lnTo>
                                <a:lnTo>
                                  <a:pt x="252650" y="485081"/>
                                </a:lnTo>
                                <a:lnTo>
                                  <a:pt x="277963" y="488026"/>
                                </a:lnTo>
                                <a:lnTo>
                                  <a:pt x="303196" y="491927"/>
                                </a:lnTo>
                                <a:lnTo>
                                  <a:pt x="328508" y="491847"/>
                                </a:lnTo>
                                <a:lnTo>
                                  <a:pt x="353742" y="491688"/>
                                </a:lnTo>
                                <a:lnTo>
                                  <a:pt x="379054" y="492325"/>
                                </a:lnTo>
                                <a:lnTo>
                                  <a:pt x="404287" y="493678"/>
                                </a:lnTo>
                                <a:lnTo>
                                  <a:pt x="429600" y="499648"/>
                                </a:lnTo>
                                <a:lnTo>
                                  <a:pt x="454833" y="512304"/>
                                </a:lnTo>
                                <a:lnTo>
                                  <a:pt x="480066" y="541199"/>
                                </a:lnTo>
                                <a:lnTo>
                                  <a:pt x="505379" y="568900"/>
                                </a:lnTo>
                                <a:lnTo>
                                  <a:pt x="530612" y="563248"/>
                                </a:lnTo>
                                <a:lnTo>
                                  <a:pt x="555925" y="566989"/>
                                </a:lnTo>
                                <a:lnTo>
                                  <a:pt x="581158" y="564920"/>
                                </a:lnTo>
                                <a:lnTo>
                                  <a:pt x="606471" y="563248"/>
                                </a:lnTo>
                                <a:lnTo>
                                  <a:pt x="631704" y="600899"/>
                                </a:lnTo>
                                <a:lnTo>
                                  <a:pt x="657017" y="597397"/>
                                </a:lnTo>
                                <a:lnTo>
                                  <a:pt x="682250" y="594212"/>
                                </a:lnTo>
                                <a:lnTo>
                                  <a:pt x="707563" y="592143"/>
                                </a:lnTo>
                                <a:lnTo>
                                  <a:pt x="732796" y="590710"/>
                                </a:lnTo>
                                <a:lnTo>
                                  <a:pt x="758109" y="598909"/>
                                </a:lnTo>
                                <a:lnTo>
                                  <a:pt x="783341" y="598750"/>
                                </a:lnTo>
                                <a:lnTo>
                                  <a:pt x="808654" y="599546"/>
                                </a:lnTo>
                                <a:lnTo>
                                  <a:pt x="833887" y="600740"/>
                                </a:lnTo>
                                <a:lnTo>
                                  <a:pt x="859121" y="602252"/>
                                </a:lnTo>
                                <a:lnTo>
                                  <a:pt x="884433" y="610371"/>
                                </a:lnTo>
                                <a:lnTo>
                                  <a:pt x="909667" y="611725"/>
                                </a:lnTo>
                                <a:lnTo>
                                  <a:pt x="934979" y="613237"/>
                                </a:lnTo>
                                <a:lnTo>
                                  <a:pt x="960212" y="615227"/>
                                </a:lnTo>
                                <a:lnTo>
                                  <a:pt x="985525" y="617296"/>
                                </a:lnTo>
                                <a:lnTo>
                                  <a:pt x="1010758" y="620242"/>
                                </a:lnTo>
                                <a:lnTo>
                                  <a:pt x="1036071" y="621436"/>
                                </a:lnTo>
                                <a:lnTo>
                                  <a:pt x="1061304" y="621913"/>
                                </a:lnTo>
                                <a:lnTo>
                                  <a:pt x="1086617" y="621674"/>
                                </a:lnTo>
                                <a:lnTo>
                                  <a:pt x="1111850" y="621038"/>
                                </a:lnTo>
                                <a:lnTo>
                                  <a:pt x="1137163" y="615227"/>
                                </a:lnTo>
                                <a:lnTo>
                                  <a:pt x="1162396" y="614351"/>
                                </a:lnTo>
                                <a:lnTo>
                                  <a:pt x="1187629" y="613874"/>
                                </a:lnTo>
                                <a:lnTo>
                                  <a:pt x="1212942" y="613635"/>
                                </a:lnTo>
                                <a:lnTo>
                                  <a:pt x="1238175" y="613476"/>
                                </a:lnTo>
                                <a:lnTo>
                                  <a:pt x="1263488" y="613396"/>
                                </a:lnTo>
                                <a:lnTo>
                                  <a:pt x="1288721" y="612600"/>
                                </a:lnTo>
                                <a:lnTo>
                                  <a:pt x="1314034" y="611804"/>
                                </a:lnTo>
                                <a:lnTo>
                                  <a:pt x="1339267" y="611167"/>
                                </a:lnTo>
                                <a:lnTo>
                                  <a:pt x="1364579" y="610371"/>
                                </a:lnTo>
                                <a:lnTo>
                                  <a:pt x="1389812" y="599785"/>
                                </a:lnTo>
                                <a:lnTo>
                                  <a:pt x="1415125" y="597635"/>
                                </a:lnTo>
                                <a:lnTo>
                                  <a:pt x="1440358" y="593815"/>
                                </a:lnTo>
                                <a:lnTo>
                                  <a:pt x="1465671" y="587845"/>
                                </a:lnTo>
                                <a:lnTo>
                                  <a:pt x="1490904" y="578850"/>
                                </a:lnTo>
                                <a:lnTo>
                                  <a:pt x="1516217" y="556164"/>
                                </a:lnTo>
                                <a:lnTo>
                                  <a:pt x="1541450" y="539448"/>
                                </a:lnTo>
                                <a:lnTo>
                                  <a:pt x="1566683" y="517319"/>
                                </a:lnTo>
                                <a:lnTo>
                                  <a:pt x="1591996" y="490096"/>
                                </a:lnTo>
                                <a:lnTo>
                                  <a:pt x="1617229" y="458415"/>
                                </a:lnTo>
                                <a:lnTo>
                                  <a:pt x="1642542" y="398158"/>
                                </a:lnTo>
                                <a:lnTo>
                                  <a:pt x="1667775" y="365443"/>
                                </a:lnTo>
                                <a:lnTo>
                                  <a:pt x="1693088" y="341006"/>
                                </a:lnTo>
                                <a:lnTo>
                                  <a:pt x="1718321" y="323096"/>
                                </a:lnTo>
                                <a:lnTo>
                                  <a:pt x="1743634" y="312748"/>
                                </a:lnTo>
                                <a:lnTo>
                                  <a:pt x="1768867" y="286798"/>
                                </a:lnTo>
                                <a:lnTo>
                                  <a:pt x="1794179" y="287037"/>
                                </a:lnTo>
                                <a:lnTo>
                                  <a:pt x="1819413" y="288709"/>
                                </a:lnTo>
                                <a:lnTo>
                                  <a:pt x="1844725" y="290221"/>
                                </a:lnTo>
                                <a:lnTo>
                                  <a:pt x="1869958" y="290937"/>
                                </a:lnTo>
                                <a:lnTo>
                                  <a:pt x="1895191" y="247317"/>
                                </a:lnTo>
                                <a:lnTo>
                                  <a:pt x="1920504" y="246919"/>
                                </a:lnTo>
                                <a:lnTo>
                                  <a:pt x="1945737" y="245963"/>
                                </a:lnTo>
                                <a:lnTo>
                                  <a:pt x="1971050" y="244849"/>
                                </a:lnTo>
                                <a:lnTo>
                                  <a:pt x="1996283" y="243416"/>
                                </a:lnTo>
                                <a:lnTo>
                                  <a:pt x="2021596" y="184671"/>
                                </a:lnTo>
                                <a:lnTo>
                                  <a:pt x="2046829" y="182920"/>
                                </a:lnTo>
                                <a:lnTo>
                                  <a:pt x="2072142" y="180612"/>
                                </a:lnTo>
                                <a:lnTo>
                                  <a:pt x="2097375" y="178303"/>
                                </a:lnTo>
                                <a:lnTo>
                                  <a:pt x="2122688" y="176632"/>
                                </a:lnTo>
                                <a:lnTo>
                                  <a:pt x="2147921" y="63998"/>
                                </a:lnTo>
                                <a:lnTo>
                                  <a:pt x="2173233" y="63123"/>
                                </a:lnTo>
                                <a:lnTo>
                                  <a:pt x="2198467" y="62008"/>
                                </a:lnTo>
                                <a:lnTo>
                                  <a:pt x="2223780" y="61371"/>
                                </a:lnTo>
                                <a:lnTo>
                                  <a:pt x="2249012" y="58665"/>
                                </a:lnTo>
                                <a:lnTo>
                                  <a:pt x="2274246" y="0"/>
                                </a:lnTo>
                              </a:path>
                            </a:pathLst>
                          </a:custGeom>
                          <a:ln w="16955" cap="flat">
                            <a:round/>
                          </a:ln>
                        </wps:spPr>
                        <wps:style>
                          <a:lnRef idx="1">
                            <a:srgbClr val="48B7FB"/>
                          </a:lnRef>
                          <a:fillRef idx="0">
                            <a:srgbClr val="000000">
                              <a:alpha val="0"/>
                            </a:srgbClr>
                          </a:fillRef>
                          <a:effectRef idx="0">
                            <a:scrgbClr r="0" g="0" b="0"/>
                          </a:effectRef>
                          <a:fontRef idx="none"/>
                        </wps:style>
                        <wps:bodyPr/>
                      </wps:wsp>
                      <wps:wsp>
                        <wps:cNvPr id="1348" name="Shape 1348"/>
                        <wps:cNvSpPr/>
                        <wps:spPr>
                          <a:xfrm>
                            <a:off x="392499" y="462619"/>
                            <a:ext cx="2274246" cy="661156"/>
                          </a:xfrm>
                          <a:custGeom>
                            <a:avLst/>
                            <a:gdLst/>
                            <a:ahLst/>
                            <a:cxnLst/>
                            <a:rect l="0" t="0" r="0" b="0"/>
                            <a:pathLst>
                              <a:path w="2274246" h="661156">
                                <a:moveTo>
                                  <a:pt x="0" y="562771"/>
                                </a:moveTo>
                                <a:lnTo>
                                  <a:pt x="25233" y="661156"/>
                                </a:lnTo>
                                <a:lnTo>
                                  <a:pt x="50546" y="658370"/>
                                </a:lnTo>
                                <a:lnTo>
                                  <a:pt x="75779" y="653992"/>
                                </a:lnTo>
                                <a:lnTo>
                                  <a:pt x="101092" y="573914"/>
                                </a:lnTo>
                                <a:lnTo>
                                  <a:pt x="126325" y="501558"/>
                                </a:lnTo>
                                <a:lnTo>
                                  <a:pt x="151558" y="499727"/>
                                </a:lnTo>
                                <a:lnTo>
                                  <a:pt x="176871" y="502912"/>
                                </a:lnTo>
                                <a:lnTo>
                                  <a:pt x="202104" y="503787"/>
                                </a:lnTo>
                                <a:lnTo>
                                  <a:pt x="227417" y="504424"/>
                                </a:lnTo>
                                <a:lnTo>
                                  <a:pt x="252650" y="503309"/>
                                </a:lnTo>
                                <a:lnTo>
                                  <a:pt x="277963" y="505538"/>
                                </a:lnTo>
                                <a:lnTo>
                                  <a:pt x="303196" y="508484"/>
                                </a:lnTo>
                                <a:lnTo>
                                  <a:pt x="328508" y="507608"/>
                                </a:lnTo>
                                <a:lnTo>
                                  <a:pt x="353742" y="507847"/>
                                </a:lnTo>
                                <a:lnTo>
                                  <a:pt x="379054" y="504822"/>
                                </a:lnTo>
                                <a:lnTo>
                                  <a:pt x="404287" y="509041"/>
                                </a:lnTo>
                                <a:lnTo>
                                  <a:pt x="429600" y="518911"/>
                                </a:lnTo>
                                <a:lnTo>
                                  <a:pt x="454833" y="527349"/>
                                </a:lnTo>
                                <a:lnTo>
                                  <a:pt x="480066" y="561656"/>
                                </a:lnTo>
                                <a:lnTo>
                                  <a:pt x="505379" y="584342"/>
                                </a:lnTo>
                                <a:lnTo>
                                  <a:pt x="530612" y="581397"/>
                                </a:lnTo>
                                <a:lnTo>
                                  <a:pt x="555925" y="590869"/>
                                </a:lnTo>
                                <a:lnTo>
                                  <a:pt x="581158" y="592859"/>
                                </a:lnTo>
                                <a:lnTo>
                                  <a:pt x="606471" y="594610"/>
                                </a:lnTo>
                                <a:lnTo>
                                  <a:pt x="631704" y="651126"/>
                                </a:lnTo>
                                <a:lnTo>
                                  <a:pt x="657017" y="647624"/>
                                </a:lnTo>
                                <a:lnTo>
                                  <a:pt x="682250" y="642450"/>
                                </a:lnTo>
                                <a:lnTo>
                                  <a:pt x="707563" y="637037"/>
                                </a:lnTo>
                                <a:lnTo>
                                  <a:pt x="732796" y="632102"/>
                                </a:lnTo>
                                <a:lnTo>
                                  <a:pt x="758109" y="635445"/>
                                </a:lnTo>
                                <a:lnTo>
                                  <a:pt x="783341" y="633296"/>
                                </a:lnTo>
                                <a:lnTo>
                                  <a:pt x="808654" y="633216"/>
                                </a:lnTo>
                                <a:lnTo>
                                  <a:pt x="833887" y="634172"/>
                                </a:lnTo>
                                <a:lnTo>
                                  <a:pt x="859121" y="635604"/>
                                </a:lnTo>
                                <a:lnTo>
                                  <a:pt x="884433" y="639346"/>
                                </a:lnTo>
                                <a:lnTo>
                                  <a:pt x="909667" y="639743"/>
                                </a:lnTo>
                                <a:lnTo>
                                  <a:pt x="934979" y="639982"/>
                                </a:lnTo>
                                <a:lnTo>
                                  <a:pt x="960212" y="640778"/>
                                </a:lnTo>
                                <a:lnTo>
                                  <a:pt x="985525" y="642052"/>
                                </a:lnTo>
                                <a:lnTo>
                                  <a:pt x="1010758" y="645952"/>
                                </a:lnTo>
                                <a:lnTo>
                                  <a:pt x="1036071" y="647385"/>
                                </a:lnTo>
                                <a:lnTo>
                                  <a:pt x="1061304" y="648818"/>
                                </a:lnTo>
                                <a:lnTo>
                                  <a:pt x="1086617" y="650092"/>
                                </a:lnTo>
                                <a:lnTo>
                                  <a:pt x="1111850" y="651524"/>
                                </a:lnTo>
                                <a:lnTo>
                                  <a:pt x="1137163" y="648818"/>
                                </a:lnTo>
                                <a:lnTo>
                                  <a:pt x="1162396" y="649455"/>
                                </a:lnTo>
                                <a:lnTo>
                                  <a:pt x="1187629" y="649932"/>
                                </a:lnTo>
                                <a:lnTo>
                                  <a:pt x="1212942" y="650410"/>
                                </a:lnTo>
                                <a:lnTo>
                                  <a:pt x="1238175" y="651206"/>
                                </a:lnTo>
                                <a:lnTo>
                                  <a:pt x="1263488" y="651843"/>
                                </a:lnTo>
                                <a:lnTo>
                                  <a:pt x="1288721" y="652002"/>
                                </a:lnTo>
                                <a:lnTo>
                                  <a:pt x="1314034" y="651843"/>
                                </a:lnTo>
                                <a:lnTo>
                                  <a:pt x="1339267" y="650888"/>
                                </a:lnTo>
                                <a:lnTo>
                                  <a:pt x="1364579" y="648897"/>
                                </a:lnTo>
                                <a:lnTo>
                                  <a:pt x="1389812" y="637515"/>
                                </a:lnTo>
                                <a:lnTo>
                                  <a:pt x="1415125" y="634410"/>
                                </a:lnTo>
                                <a:lnTo>
                                  <a:pt x="1440358" y="631465"/>
                                </a:lnTo>
                                <a:lnTo>
                                  <a:pt x="1465671" y="628759"/>
                                </a:lnTo>
                                <a:lnTo>
                                  <a:pt x="1490904" y="625654"/>
                                </a:lnTo>
                                <a:lnTo>
                                  <a:pt x="1516217" y="602093"/>
                                </a:lnTo>
                                <a:lnTo>
                                  <a:pt x="1541450" y="593337"/>
                                </a:lnTo>
                                <a:lnTo>
                                  <a:pt x="1566683" y="578133"/>
                                </a:lnTo>
                                <a:lnTo>
                                  <a:pt x="1591996" y="555447"/>
                                </a:lnTo>
                                <a:lnTo>
                                  <a:pt x="1617229" y="525995"/>
                                </a:lnTo>
                                <a:lnTo>
                                  <a:pt x="1642542" y="471549"/>
                                </a:lnTo>
                                <a:lnTo>
                                  <a:pt x="1667775" y="436605"/>
                                </a:lnTo>
                                <a:lnTo>
                                  <a:pt x="1693088" y="407631"/>
                                </a:lnTo>
                                <a:lnTo>
                                  <a:pt x="1718321" y="384706"/>
                                </a:lnTo>
                                <a:lnTo>
                                  <a:pt x="1743634" y="369821"/>
                                </a:lnTo>
                                <a:lnTo>
                                  <a:pt x="1768867" y="328349"/>
                                </a:lnTo>
                                <a:lnTo>
                                  <a:pt x="1794179" y="326120"/>
                                </a:lnTo>
                                <a:lnTo>
                                  <a:pt x="1819413" y="326837"/>
                                </a:lnTo>
                                <a:lnTo>
                                  <a:pt x="1844725" y="328429"/>
                                </a:lnTo>
                                <a:lnTo>
                                  <a:pt x="1869958" y="329225"/>
                                </a:lnTo>
                                <a:lnTo>
                                  <a:pt x="1895191" y="287514"/>
                                </a:lnTo>
                                <a:lnTo>
                                  <a:pt x="1920504" y="284251"/>
                                </a:lnTo>
                                <a:lnTo>
                                  <a:pt x="1945737" y="279236"/>
                                </a:lnTo>
                                <a:lnTo>
                                  <a:pt x="1971050" y="273584"/>
                                </a:lnTo>
                                <a:lnTo>
                                  <a:pt x="1996283" y="268012"/>
                                </a:lnTo>
                                <a:lnTo>
                                  <a:pt x="2021596" y="188890"/>
                                </a:lnTo>
                                <a:lnTo>
                                  <a:pt x="2046829" y="185308"/>
                                </a:lnTo>
                                <a:lnTo>
                                  <a:pt x="2072142" y="182124"/>
                                </a:lnTo>
                                <a:lnTo>
                                  <a:pt x="2097375" y="179577"/>
                                </a:lnTo>
                                <a:lnTo>
                                  <a:pt x="2122688" y="178144"/>
                                </a:lnTo>
                                <a:lnTo>
                                  <a:pt x="2147921" y="51421"/>
                                </a:lnTo>
                                <a:lnTo>
                                  <a:pt x="2173233" y="51979"/>
                                </a:lnTo>
                                <a:lnTo>
                                  <a:pt x="2198467" y="52854"/>
                                </a:lnTo>
                                <a:lnTo>
                                  <a:pt x="2223780" y="55083"/>
                                </a:lnTo>
                                <a:lnTo>
                                  <a:pt x="2249012" y="56834"/>
                                </a:lnTo>
                                <a:lnTo>
                                  <a:pt x="2274246" y="0"/>
                                </a:lnTo>
                              </a:path>
                            </a:pathLst>
                          </a:custGeom>
                          <a:ln w="16955" cap="flat">
                            <a:round/>
                          </a:ln>
                        </wps:spPr>
                        <wps:style>
                          <a:lnRef idx="1">
                            <a:srgbClr val="FF7A00"/>
                          </a:lnRef>
                          <a:fillRef idx="0">
                            <a:srgbClr val="000000">
                              <a:alpha val="0"/>
                            </a:srgbClr>
                          </a:fillRef>
                          <a:effectRef idx="0">
                            <a:scrgbClr r="0" g="0" b="0"/>
                          </a:effectRef>
                          <a:fontRef idx="none"/>
                        </wps:style>
                        <wps:bodyPr/>
                      </wps:wsp>
                      <wps:wsp>
                        <wps:cNvPr id="1349" name="Shape 1349"/>
                        <wps:cNvSpPr/>
                        <wps:spPr>
                          <a:xfrm>
                            <a:off x="392499" y="1277482"/>
                            <a:ext cx="2274246" cy="326678"/>
                          </a:xfrm>
                          <a:custGeom>
                            <a:avLst/>
                            <a:gdLst/>
                            <a:ahLst/>
                            <a:cxnLst/>
                            <a:rect l="0" t="0" r="0" b="0"/>
                            <a:pathLst>
                              <a:path w="2274246" h="326678">
                                <a:moveTo>
                                  <a:pt x="0" y="2627"/>
                                </a:moveTo>
                                <a:lnTo>
                                  <a:pt x="25233" y="637"/>
                                </a:lnTo>
                                <a:lnTo>
                                  <a:pt x="50546" y="0"/>
                                </a:lnTo>
                                <a:lnTo>
                                  <a:pt x="75779" y="319"/>
                                </a:lnTo>
                                <a:lnTo>
                                  <a:pt x="101092" y="1353"/>
                                </a:lnTo>
                                <a:lnTo>
                                  <a:pt x="126325" y="2945"/>
                                </a:lnTo>
                                <a:lnTo>
                                  <a:pt x="151558" y="4935"/>
                                </a:lnTo>
                                <a:lnTo>
                                  <a:pt x="176871" y="7244"/>
                                </a:lnTo>
                                <a:lnTo>
                                  <a:pt x="202104" y="9950"/>
                                </a:lnTo>
                                <a:lnTo>
                                  <a:pt x="227417" y="13134"/>
                                </a:lnTo>
                                <a:lnTo>
                                  <a:pt x="252650" y="16637"/>
                                </a:lnTo>
                                <a:lnTo>
                                  <a:pt x="277963" y="20378"/>
                                </a:lnTo>
                                <a:lnTo>
                                  <a:pt x="303196" y="24119"/>
                                </a:lnTo>
                                <a:lnTo>
                                  <a:pt x="328508" y="27462"/>
                                </a:lnTo>
                                <a:lnTo>
                                  <a:pt x="353742" y="30646"/>
                                </a:lnTo>
                                <a:lnTo>
                                  <a:pt x="379054" y="34228"/>
                                </a:lnTo>
                                <a:lnTo>
                                  <a:pt x="404287" y="40357"/>
                                </a:lnTo>
                                <a:lnTo>
                                  <a:pt x="429600" y="48954"/>
                                </a:lnTo>
                                <a:lnTo>
                                  <a:pt x="454833" y="59461"/>
                                </a:lnTo>
                                <a:lnTo>
                                  <a:pt x="480066" y="72436"/>
                                </a:lnTo>
                                <a:lnTo>
                                  <a:pt x="505379" y="87480"/>
                                </a:lnTo>
                                <a:lnTo>
                                  <a:pt x="530612" y="105072"/>
                                </a:lnTo>
                                <a:lnTo>
                                  <a:pt x="555925" y="125211"/>
                                </a:lnTo>
                                <a:lnTo>
                                  <a:pt x="581158" y="147260"/>
                                </a:lnTo>
                                <a:lnTo>
                                  <a:pt x="606471" y="170503"/>
                                </a:lnTo>
                                <a:lnTo>
                                  <a:pt x="631704" y="193348"/>
                                </a:lnTo>
                                <a:lnTo>
                                  <a:pt x="657017" y="213805"/>
                                </a:lnTo>
                                <a:lnTo>
                                  <a:pt x="682250" y="231237"/>
                                </a:lnTo>
                                <a:lnTo>
                                  <a:pt x="707563" y="245247"/>
                                </a:lnTo>
                                <a:lnTo>
                                  <a:pt x="732796" y="257426"/>
                                </a:lnTo>
                                <a:lnTo>
                                  <a:pt x="758109" y="268172"/>
                                </a:lnTo>
                                <a:lnTo>
                                  <a:pt x="783341" y="277963"/>
                                </a:lnTo>
                                <a:lnTo>
                                  <a:pt x="808654" y="286719"/>
                                </a:lnTo>
                                <a:lnTo>
                                  <a:pt x="833887" y="293803"/>
                                </a:lnTo>
                                <a:lnTo>
                                  <a:pt x="859121" y="299057"/>
                                </a:lnTo>
                                <a:lnTo>
                                  <a:pt x="884433" y="303912"/>
                                </a:lnTo>
                                <a:lnTo>
                                  <a:pt x="909667" y="307813"/>
                                </a:lnTo>
                                <a:lnTo>
                                  <a:pt x="934979" y="309962"/>
                                </a:lnTo>
                                <a:lnTo>
                                  <a:pt x="960212" y="311713"/>
                                </a:lnTo>
                                <a:lnTo>
                                  <a:pt x="985525" y="312748"/>
                                </a:lnTo>
                                <a:lnTo>
                                  <a:pt x="1010758" y="314499"/>
                                </a:lnTo>
                                <a:lnTo>
                                  <a:pt x="1036071" y="317046"/>
                                </a:lnTo>
                                <a:lnTo>
                                  <a:pt x="1061304" y="319832"/>
                                </a:lnTo>
                                <a:lnTo>
                                  <a:pt x="1086617" y="322300"/>
                                </a:lnTo>
                                <a:lnTo>
                                  <a:pt x="1111850" y="323335"/>
                                </a:lnTo>
                                <a:lnTo>
                                  <a:pt x="1137163" y="325484"/>
                                </a:lnTo>
                                <a:lnTo>
                                  <a:pt x="1162396" y="326678"/>
                                </a:lnTo>
                                <a:lnTo>
                                  <a:pt x="1187629" y="325722"/>
                                </a:lnTo>
                                <a:lnTo>
                                  <a:pt x="1212942" y="323653"/>
                                </a:lnTo>
                                <a:lnTo>
                                  <a:pt x="1238175" y="322698"/>
                                </a:lnTo>
                                <a:lnTo>
                                  <a:pt x="1263488" y="321663"/>
                                </a:lnTo>
                                <a:lnTo>
                                  <a:pt x="1288721" y="322220"/>
                                </a:lnTo>
                                <a:lnTo>
                                  <a:pt x="1314034" y="323016"/>
                                </a:lnTo>
                                <a:lnTo>
                                  <a:pt x="1339267" y="322698"/>
                                </a:lnTo>
                                <a:lnTo>
                                  <a:pt x="1364579" y="322300"/>
                                </a:lnTo>
                                <a:lnTo>
                                  <a:pt x="1389812" y="321345"/>
                                </a:lnTo>
                                <a:lnTo>
                                  <a:pt x="1415125" y="317922"/>
                                </a:lnTo>
                                <a:lnTo>
                                  <a:pt x="1440358" y="313703"/>
                                </a:lnTo>
                                <a:lnTo>
                                  <a:pt x="1465671" y="307813"/>
                                </a:lnTo>
                                <a:lnTo>
                                  <a:pt x="1490904" y="300967"/>
                                </a:lnTo>
                                <a:lnTo>
                                  <a:pt x="1516217" y="292609"/>
                                </a:lnTo>
                                <a:lnTo>
                                  <a:pt x="1541450" y="282739"/>
                                </a:lnTo>
                                <a:lnTo>
                                  <a:pt x="1566683" y="273585"/>
                                </a:lnTo>
                                <a:lnTo>
                                  <a:pt x="1591996" y="263873"/>
                                </a:lnTo>
                                <a:lnTo>
                                  <a:pt x="1617229" y="254003"/>
                                </a:lnTo>
                                <a:lnTo>
                                  <a:pt x="1642542" y="244133"/>
                                </a:lnTo>
                                <a:lnTo>
                                  <a:pt x="1667775" y="236173"/>
                                </a:lnTo>
                                <a:lnTo>
                                  <a:pt x="1693088" y="224710"/>
                                </a:lnTo>
                                <a:lnTo>
                                  <a:pt x="1718321" y="216750"/>
                                </a:lnTo>
                                <a:lnTo>
                                  <a:pt x="1743634" y="211178"/>
                                </a:lnTo>
                                <a:lnTo>
                                  <a:pt x="1768867" y="206721"/>
                                </a:lnTo>
                                <a:lnTo>
                                  <a:pt x="1794179" y="202263"/>
                                </a:lnTo>
                                <a:lnTo>
                                  <a:pt x="1819413" y="199079"/>
                                </a:lnTo>
                                <a:lnTo>
                                  <a:pt x="1844725" y="197328"/>
                                </a:lnTo>
                                <a:lnTo>
                                  <a:pt x="1869958" y="196452"/>
                                </a:lnTo>
                                <a:lnTo>
                                  <a:pt x="1895191" y="197328"/>
                                </a:lnTo>
                                <a:lnTo>
                                  <a:pt x="1920504" y="197169"/>
                                </a:lnTo>
                                <a:lnTo>
                                  <a:pt x="1945737" y="198045"/>
                                </a:lnTo>
                                <a:lnTo>
                                  <a:pt x="1971050" y="198602"/>
                                </a:lnTo>
                                <a:lnTo>
                                  <a:pt x="1996283" y="199079"/>
                                </a:lnTo>
                                <a:lnTo>
                                  <a:pt x="2021596" y="199557"/>
                                </a:lnTo>
                                <a:lnTo>
                                  <a:pt x="2046829" y="200353"/>
                                </a:lnTo>
                                <a:lnTo>
                                  <a:pt x="2072142" y="199716"/>
                                </a:lnTo>
                                <a:lnTo>
                                  <a:pt x="2097375" y="198920"/>
                                </a:lnTo>
                                <a:lnTo>
                                  <a:pt x="2122688" y="199318"/>
                                </a:lnTo>
                                <a:lnTo>
                                  <a:pt x="2147921" y="198124"/>
                                </a:lnTo>
                                <a:lnTo>
                                  <a:pt x="2173233" y="198681"/>
                                </a:lnTo>
                                <a:lnTo>
                                  <a:pt x="2198467" y="197328"/>
                                </a:lnTo>
                                <a:lnTo>
                                  <a:pt x="2223780" y="195099"/>
                                </a:lnTo>
                                <a:lnTo>
                                  <a:pt x="2249012" y="188572"/>
                                </a:lnTo>
                                <a:lnTo>
                                  <a:pt x="2274246" y="184592"/>
                                </a:lnTo>
                              </a:path>
                            </a:pathLst>
                          </a:custGeom>
                          <a:ln w="16955" cap="flat">
                            <a:custDash>
                              <a:ds d="535262" sp="535262"/>
                            </a:custDash>
                            <a:round/>
                          </a:ln>
                        </wps:spPr>
                        <wps:style>
                          <a:lnRef idx="1">
                            <a:srgbClr val="48B7FB"/>
                          </a:lnRef>
                          <a:fillRef idx="0">
                            <a:srgbClr val="000000">
                              <a:alpha val="0"/>
                            </a:srgbClr>
                          </a:fillRef>
                          <a:effectRef idx="0">
                            <a:scrgbClr r="0" g="0" b="0"/>
                          </a:effectRef>
                          <a:fontRef idx="none"/>
                        </wps:style>
                        <wps:bodyPr/>
                      </wps:wsp>
                      <wps:wsp>
                        <wps:cNvPr id="1350" name="Shape 1350"/>
                        <wps:cNvSpPr/>
                        <wps:spPr>
                          <a:xfrm>
                            <a:off x="392499" y="1268567"/>
                            <a:ext cx="2274246" cy="247476"/>
                          </a:xfrm>
                          <a:custGeom>
                            <a:avLst/>
                            <a:gdLst/>
                            <a:ahLst/>
                            <a:cxnLst/>
                            <a:rect l="0" t="0" r="0" b="0"/>
                            <a:pathLst>
                              <a:path w="2274246" h="247476">
                                <a:moveTo>
                                  <a:pt x="0" y="1592"/>
                                </a:moveTo>
                                <a:lnTo>
                                  <a:pt x="25233" y="318"/>
                                </a:lnTo>
                                <a:lnTo>
                                  <a:pt x="50546" y="0"/>
                                </a:lnTo>
                                <a:lnTo>
                                  <a:pt x="75779" y="398"/>
                                </a:lnTo>
                                <a:lnTo>
                                  <a:pt x="101092" y="1274"/>
                                </a:lnTo>
                                <a:lnTo>
                                  <a:pt x="126325" y="2547"/>
                                </a:lnTo>
                                <a:lnTo>
                                  <a:pt x="151558" y="4059"/>
                                </a:lnTo>
                                <a:lnTo>
                                  <a:pt x="176871" y="5811"/>
                                </a:lnTo>
                                <a:lnTo>
                                  <a:pt x="202104" y="7880"/>
                                </a:lnTo>
                                <a:lnTo>
                                  <a:pt x="227417" y="10189"/>
                                </a:lnTo>
                                <a:lnTo>
                                  <a:pt x="252650" y="12815"/>
                                </a:lnTo>
                                <a:lnTo>
                                  <a:pt x="277963" y="15522"/>
                                </a:lnTo>
                                <a:lnTo>
                                  <a:pt x="303196" y="18149"/>
                                </a:lnTo>
                                <a:lnTo>
                                  <a:pt x="328508" y="20537"/>
                                </a:lnTo>
                                <a:lnTo>
                                  <a:pt x="353742" y="22765"/>
                                </a:lnTo>
                                <a:lnTo>
                                  <a:pt x="379054" y="27701"/>
                                </a:lnTo>
                                <a:lnTo>
                                  <a:pt x="404287" y="32158"/>
                                </a:lnTo>
                                <a:lnTo>
                                  <a:pt x="429600" y="37093"/>
                                </a:lnTo>
                                <a:lnTo>
                                  <a:pt x="454833" y="44417"/>
                                </a:lnTo>
                                <a:lnTo>
                                  <a:pt x="480066" y="53252"/>
                                </a:lnTo>
                                <a:lnTo>
                                  <a:pt x="505379" y="63202"/>
                                </a:lnTo>
                                <a:lnTo>
                                  <a:pt x="530612" y="74824"/>
                                </a:lnTo>
                                <a:lnTo>
                                  <a:pt x="555925" y="88356"/>
                                </a:lnTo>
                                <a:lnTo>
                                  <a:pt x="581158" y="103878"/>
                                </a:lnTo>
                                <a:lnTo>
                                  <a:pt x="606471" y="120912"/>
                                </a:lnTo>
                                <a:lnTo>
                                  <a:pt x="631704" y="138504"/>
                                </a:lnTo>
                                <a:lnTo>
                                  <a:pt x="657017" y="155140"/>
                                </a:lnTo>
                                <a:lnTo>
                                  <a:pt x="682250" y="169627"/>
                                </a:lnTo>
                                <a:lnTo>
                                  <a:pt x="707563" y="181328"/>
                                </a:lnTo>
                                <a:lnTo>
                                  <a:pt x="732796" y="191119"/>
                                </a:lnTo>
                                <a:lnTo>
                                  <a:pt x="758109" y="199636"/>
                                </a:lnTo>
                                <a:lnTo>
                                  <a:pt x="783341" y="207437"/>
                                </a:lnTo>
                                <a:lnTo>
                                  <a:pt x="808654" y="214521"/>
                                </a:lnTo>
                                <a:lnTo>
                                  <a:pt x="833887" y="220571"/>
                                </a:lnTo>
                                <a:lnTo>
                                  <a:pt x="859121" y="225267"/>
                                </a:lnTo>
                                <a:lnTo>
                                  <a:pt x="884433" y="229566"/>
                                </a:lnTo>
                                <a:lnTo>
                                  <a:pt x="909667" y="232829"/>
                                </a:lnTo>
                                <a:lnTo>
                                  <a:pt x="934979" y="234501"/>
                                </a:lnTo>
                                <a:lnTo>
                                  <a:pt x="960212" y="235615"/>
                                </a:lnTo>
                                <a:lnTo>
                                  <a:pt x="985525" y="235934"/>
                                </a:lnTo>
                                <a:lnTo>
                                  <a:pt x="1010758" y="236730"/>
                                </a:lnTo>
                                <a:lnTo>
                                  <a:pt x="1036071" y="238242"/>
                                </a:lnTo>
                                <a:lnTo>
                                  <a:pt x="1061304" y="240073"/>
                                </a:lnTo>
                                <a:lnTo>
                                  <a:pt x="1086617" y="241824"/>
                                </a:lnTo>
                                <a:lnTo>
                                  <a:pt x="1111850" y="242700"/>
                                </a:lnTo>
                                <a:lnTo>
                                  <a:pt x="1137163" y="244530"/>
                                </a:lnTo>
                                <a:lnTo>
                                  <a:pt x="1162396" y="245963"/>
                                </a:lnTo>
                                <a:lnTo>
                                  <a:pt x="1187629" y="246282"/>
                                </a:lnTo>
                                <a:lnTo>
                                  <a:pt x="1212942" y="246441"/>
                                </a:lnTo>
                                <a:lnTo>
                                  <a:pt x="1238175" y="247476"/>
                                </a:lnTo>
                                <a:lnTo>
                                  <a:pt x="1263488" y="247476"/>
                                </a:lnTo>
                                <a:lnTo>
                                  <a:pt x="1288721" y="247237"/>
                                </a:lnTo>
                                <a:lnTo>
                                  <a:pt x="1314034" y="245486"/>
                                </a:lnTo>
                                <a:lnTo>
                                  <a:pt x="1339267" y="241585"/>
                                </a:lnTo>
                                <a:lnTo>
                                  <a:pt x="1364579" y="237207"/>
                                </a:lnTo>
                                <a:lnTo>
                                  <a:pt x="1389812" y="233068"/>
                                </a:lnTo>
                                <a:lnTo>
                                  <a:pt x="1415125" y="228690"/>
                                </a:lnTo>
                                <a:lnTo>
                                  <a:pt x="1440358" y="225427"/>
                                </a:lnTo>
                                <a:lnTo>
                                  <a:pt x="1465671" y="222481"/>
                                </a:lnTo>
                                <a:lnTo>
                                  <a:pt x="1490904" y="219457"/>
                                </a:lnTo>
                                <a:lnTo>
                                  <a:pt x="1516217" y="215397"/>
                                </a:lnTo>
                                <a:lnTo>
                                  <a:pt x="1541450" y="209347"/>
                                </a:lnTo>
                                <a:lnTo>
                                  <a:pt x="1566683" y="202900"/>
                                </a:lnTo>
                                <a:lnTo>
                                  <a:pt x="1591996" y="195418"/>
                                </a:lnTo>
                                <a:lnTo>
                                  <a:pt x="1617229" y="187935"/>
                                </a:lnTo>
                                <a:lnTo>
                                  <a:pt x="1642542" y="180930"/>
                                </a:lnTo>
                                <a:lnTo>
                                  <a:pt x="1667775" y="176075"/>
                                </a:lnTo>
                                <a:lnTo>
                                  <a:pt x="1693088" y="169786"/>
                                </a:lnTo>
                                <a:lnTo>
                                  <a:pt x="1718321" y="166523"/>
                                </a:lnTo>
                                <a:lnTo>
                                  <a:pt x="1743634" y="165010"/>
                                </a:lnTo>
                                <a:lnTo>
                                  <a:pt x="1768867" y="164453"/>
                                </a:lnTo>
                                <a:lnTo>
                                  <a:pt x="1794179" y="163020"/>
                                </a:lnTo>
                                <a:lnTo>
                                  <a:pt x="1819413" y="161110"/>
                                </a:lnTo>
                                <a:lnTo>
                                  <a:pt x="1844725" y="159040"/>
                                </a:lnTo>
                                <a:lnTo>
                                  <a:pt x="1869958" y="156095"/>
                                </a:lnTo>
                                <a:lnTo>
                                  <a:pt x="1895191" y="153309"/>
                                </a:lnTo>
                                <a:lnTo>
                                  <a:pt x="1920504" y="149011"/>
                                </a:lnTo>
                                <a:lnTo>
                                  <a:pt x="1945737" y="145110"/>
                                </a:lnTo>
                                <a:lnTo>
                                  <a:pt x="1971050" y="141130"/>
                                </a:lnTo>
                                <a:lnTo>
                                  <a:pt x="1996283" y="137867"/>
                                </a:lnTo>
                                <a:lnTo>
                                  <a:pt x="2021596" y="135797"/>
                                </a:lnTo>
                                <a:lnTo>
                                  <a:pt x="2046829" y="135320"/>
                                </a:lnTo>
                                <a:lnTo>
                                  <a:pt x="2072142" y="135558"/>
                                </a:lnTo>
                                <a:lnTo>
                                  <a:pt x="2097375" y="137548"/>
                                </a:lnTo>
                                <a:lnTo>
                                  <a:pt x="2122688" y="141926"/>
                                </a:lnTo>
                                <a:lnTo>
                                  <a:pt x="2147921" y="146862"/>
                                </a:lnTo>
                                <a:lnTo>
                                  <a:pt x="2173233" y="149647"/>
                                </a:lnTo>
                                <a:lnTo>
                                  <a:pt x="2198467" y="151797"/>
                                </a:lnTo>
                                <a:lnTo>
                                  <a:pt x="2223780" y="153707"/>
                                </a:lnTo>
                                <a:lnTo>
                                  <a:pt x="2249012" y="152434"/>
                                </a:lnTo>
                                <a:lnTo>
                                  <a:pt x="2274246" y="152752"/>
                                </a:lnTo>
                              </a:path>
                            </a:pathLst>
                          </a:custGeom>
                          <a:ln w="16955" cap="flat">
                            <a:custDash>
                              <a:ds d="535262" sp="535262"/>
                            </a:custDash>
                            <a:round/>
                          </a:ln>
                        </wps:spPr>
                        <wps:style>
                          <a:lnRef idx="1">
                            <a:srgbClr val="FF7A00"/>
                          </a:lnRef>
                          <a:fillRef idx="0">
                            <a:srgbClr val="000000">
                              <a:alpha val="0"/>
                            </a:srgbClr>
                          </a:fillRef>
                          <a:effectRef idx="0">
                            <a:scrgbClr r="0" g="0" b="0"/>
                          </a:effectRef>
                          <a:fontRef idx="none"/>
                        </wps:style>
                        <wps:bodyPr/>
                      </wps:wsp>
                      <wps:wsp>
                        <wps:cNvPr id="1351" name="Shape 1351"/>
                        <wps:cNvSpPr/>
                        <wps:spPr>
                          <a:xfrm>
                            <a:off x="392499" y="708503"/>
                            <a:ext cx="2274246" cy="759780"/>
                          </a:xfrm>
                          <a:custGeom>
                            <a:avLst/>
                            <a:gdLst/>
                            <a:ahLst/>
                            <a:cxnLst/>
                            <a:rect l="0" t="0" r="0" b="0"/>
                            <a:pathLst>
                              <a:path w="2274246" h="759780">
                                <a:moveTo>
                                  <a:pt x="0" y="338777"/>
                                </a:moveTo>
                                <a:lnTo>
                                  <a:pt x="25233" y="460883"/>
                                </a:lnTo>
                                <a:lnTo>
                                  <a:pt x="50546" y="458415"/>
                                </a:lnTo>
                                <a:lnTo>
                                  <a:pt x="75779" y="454674"/>
                                </a:lnTo>
                                <a:lnTo>
                                  <a:pt x="101092" y="375791"/>
                                </a:lnTo>
                                <a:lnTo>
                                  <a:pt x="126325" y="304708"/>
                                </a:lnTo>
                                <a:lnTo>
                                  <a:pt x="151558" y="303912"/>
                                </a:lnTo>
                                <a:lnTo>
                                  <a:pt x="176871" y="308449"/>
                                </a:lnTo>
                                <a:lnTo>
                                  <a:pt x="202104" y="311235"/>
                                </a:lnTo>
                                <a:lnTo>
                                  <a:pt x="227417" y="314658"/>
                                </a:lnTo>
                                <a:lnTo>
                                  <a:pt x="252650" y="317126"/>
                                </a:lnTo>
                                <a:lnTo>
                                  <a:pt x="277963" y="323812"/>
                                </a:lnTo>
                                <a:lnTo>
                                  <a:pt x="303196" y="331454"/>
                                </a:lnTo>
                                <a:lnTo>
                                  <a:pt x="328508" y="334638"/>
                                </a:lnTo>
                                <a:lnTo>
                                  <a:pt x="353742" y="337742"/>
                                </a:lnTo>
                                <a:lnTo>
                                  <a:pt x="379054" y="341961"/>
                                </a:lnTo>
                                <a:lnTo>
                                  <a:pt x="404287" y="349443"/>
                                </a:lnTo>
                                <a:lnTo>
                                  <a:pt x="429600" y="363930"/>
                                </a:lnTo>
                                <a:lnTo>
                                  <a:pt x="454833" y="387173"/>
                                </a:lnTo>
                                <a:lnTo>
                                  <a:pt x="480066" y="429043"/>
                                </a:lnTo>
                                <a:lnTo>
                                  <a:pt x="505379" y="471788"/>
                                </a:lnTo>
                                <a:lnTo>
                                  <a:pt x="530612" y="483728"/>
                                </a:lnTo>
                                <a:lnTo>
                                  <a:pt x="555925" y="507528"/>
                                </a:lnTo>
                                <a:lnTo>
                                  <a:pt x="581158" y="527667"/>
                                </a:lnTo>
                                <a:lnTo>
                                  <a:pt x="606471" y="549159"/>
                                </a:lnTo>
                                <a:lnTo>
                                  <a:pt x="631704" y="609575"/>
                                </a:lnTo>
                                <a:lnTo>
                                  <a:pt x="657017" y="626610"/>
                                </a:lnTo>
                                <a:lnTo>
                                  <a:pt x="682250" y="640858"/>
                                </a:lnTo>
                                <a:lnTo>
                                  <a:pt x="707563" y="652718"/>
                                </a:lnTo>
                                <a:lnTo>
                                  <a:pt x="732796" y="663544"/>
                                </a:lnTo>
                                <a:lnTo>
                                  <a:pt x="758109" y="682489"/>
                                </a:lnTo>
                                <a:lnTo>
                                  <a:pt x="783341" y="692120"/>
                                </a:lnTo>
                                <a:lnTo>
                                  <a:pt x="808654" y="701672"/>
                                </a:lnTo>
                                <a:lnTo>
                                  <a:pt x="833887" y="709951"/>
                                </a:lnTo>
                                <a:lnTo>
                                  <a:pt x="859121" y="716717"/>
                                </a:lnTo>
                                <a:lnTo>
                                  <a:pt x="884433" y="729691"/>
                                </a:lnTo>
                                <a:lnTo>
                                  <a:pt x="909667" y="734865"/>
                                </a:lnTo>
                                <a:lnTo>
                                  <a:pt x="934979" y="738606"/>
                                </a:lnTo>
                                <a:lnTo>
                                  <a:pt x="960212" y="742348"/>
                                </a:lnTo>
                                <a:lnTo>
                                  <a:pt x="985525" y="745452"/>
                                </a:lnTo>
                                <a:lnTo>
                                  <a:pt x="1010758" y="750148"/>
                                </a:lnTo>
                                <a:lnTo>
                                  <a:pt x="1036071" y="753890"/>
                                </a:lnTo>
                                <a:lnTo>
                                  <a:pt x="1061304" y="757153"/>
                                </a:lnTo>
                                <a:lnTo>
                                  <a:pt x="1086617" y="759303"/>
                                </a:lnTo>
                                <a:lnTo>
                                  <a:pt x="1111850" y="759780"/>
                                </a:lnTo>
                                <a:lnTo>
                                  <a:pt x="1137163" y="756119"/>
                                </a:lnTo>
                                <a:lnTo>
                                  <a:pt x="1162396" y="756437"/>
                                </a:lnTo>
                                <a:lnTo>
                                  <a:pt x="1187629" y="754924"/>
                                </a:lnTo>
                                <a:lnTo>
                                  <a:pt x="1212942" y="752616"/>
                                </a:lnTo>
                                <a:lnTo>
                                  <a:pt x="1238175" y="751581"/>
                                </a:lnTo>
                                <a:lnTo>
                                  <a:pt x="1263488" y="750467"/>
                                </a:lnTo>
                                <a:lnTo>
                                  <a:pt x="1288721" y="750228"/>
                                </a:lnTo>
                                <a:lnTo>
                                  <a:pt x="1314034" y="750148"/>
                                </a:lnTo>
                                <a:lnTo>
                                  <a:pt x="1339267" y="749193"/>
                                </a:lnTo>
                                <a:lnTo>
                                  <a:pt x="1364579" y="748079"/>
                                </a:lnTo>
                                <a:lnTo>
                                  <a:pt x="1389812" y="736537"/>
                                </a:lnTo>
                                <a:lnTo>
                                  <a:pt x="1415125" y="730965"/>
                                </a:lnTo>
                                <a:lnTo>
                                  <a:pt x="1440358" y="722925"/>
                                </a:lnTo>
                                <a:lnTo>
                                  <a:pt x="1465671" y="711065"/>
                                </a:lnTo>
                                <a:lnTo>
                                  <a:pt x="1490904" y="695145"/>
                                </a:lnTo>
                                <a:lnTo>
                                  <a:pt x="1516217" y="664181"/>
                                </a:lnTo>
                                <a:lnTo>
                                  <a:pt x="1541450" y="637515"/>
                                </a:lnTo>
                                <a:lnTo>
                                  <a:pt x="1566683" y="606312"/>
                                </a:lnTo>
                                <a:lnTo>
                                  <a:pt x="1591996" y="569377"/>
                                </a:lnTo>
                                <a:lnTo>
                                  <a:pt x="1617229" y="527826"/>
                                </a:lnTo>
                                <a:lnTo>
                                  <a:pt x="1642542" y="457699"/>
                                </a:lnTo>
                                <a:lnTo>
                                  <a:pt x="1667775" y="416944"/>
                                </a:lnTo>
                                <a:lnTo>
                                  <a:pt x="1693088" y="381044"/>
                                </a:lnTo>
                                <a:lnTo>
                                  <a:pt x="1718321" y="355254"/>
                                </a:lnTo>
                                <a:lnTo>
                                  <a:pt x="1743634" y="339334"/>
                                </a:lnTo>
                                <a:lnTo>
                                  <a:pt x="1768867" y="308927"/>
                                </a:lnTo>
                                <a:lnTo>
                                  <a:pt x="1794179" y="304708"/>
                                </a:lnTo>
                                <a:lnTo>
                                  <a:pt x="1819413" y="303116"/>
                                </a:lnTo>
                                <a:lnTo>
                                  <a:pt x="1844725" y="302957"/>
                                </a:lnTo>
                                <a:lnTo>
                                  <a:pt x="1869958" y="302798"/>
                                </a:lnTo>
                                <a:lnTo>
                                  <a:pt x="1895191" y="259973"/>
                                </a:lnTo>
                                <a:lnTo>
                                  <a:pt x="1920504" y="259416"/>
                                </a:lnTo>
                                <a:lnTo>
                                  <a:pt x="1945737" y="259416"/>
                                </a:lnTo>
                                <a:lnTo>
                                  <a:pt x="1971050" y="258859"/>
                                </a:lnTo>
                                <a:lnTo>
                                  <a:pt x="1996283" y="257903"/>
                                </a:lnTo>
                                <a:lnTo>
                                  <a:pt x="2021596" y="199716"/>
                                </a:lnTo>
                                <a:lnTo>
                                  <a:pt x="2046829" y="198681"/>
                                </a:lnTo>
                                <a:lnTo>
                                  <a:pt x="2072142" y="195736"/>
                                </a:lnTo>
                                <a:lnTo>
                                  <a:pt x="2097375" y="192631"/>
                                </a:lnTo>
                                <a:lnTo>
                                  <a:pt x="2122688" y="191278"/>
                                </a:lnTo>
                                <a:lnTo>
                                  <a:pt x="2147921" y="77451"/>
                                </a:lnTo>
                                <a:lnTo>
                                  <a:pt x="2173233" y="77132"/>
                                </a:lnTo>
                                <a:lnTo>
                                  <a:pt x="2198467" y="74744"/>
                                </a:lnTo>
                                <a:lnTo>
                                  <a:pt x="2223780" y="71879"/>
                                </a:lnTo>
                                <a:lnTo>
                                  <a:pt x="2249012" y="62566"/>
                                </a:lnTo>
                                <a:lnTo>
                                  <a:pt x="2274246" y="0"/>
                                </a:lnTo>
                              </a:path>
                            </a:pathLst>
                          </a:custGeom>
                          <a:ln w="16955" cap="flat">
                            <a:custDash>
                              <a:ds d="133502" sp="401133"/>
                            </a:custDash>
                            <a:round/>
                          </a:ln>
                        </wps:spPr>
                        <wps:style>
                          <a:lnRef idx="1">
                            <a:srgbClr val="48B7FB"/>
                          </a:lnRef>
                          <a:fillRef idx="0">
                            <a:srgbClr val="000000">
                              <a:alpha val="0"/>
                            </a:srgbClr>
                          </a:fillRef>
                          <a:effectRef idx="0">
                            <a:scrgbClr r="0" g="0" b="0"/>
                          </a:effectRef>
                          <a:fontRef idx="none"/>
                        </wps:style>
                        <wps:bodyPr/>
                      </wps:wsp>
                      <wps:wsp>
                        <wps:cNvPr id="1352" name="Shape 1352"/>
                        <wps:cNvSpPr/>
                        <wps:spPr>
                          <a:xfrm>
                            <a:off x="392499" y="638932"/>
                            <a:ext cx="2274246" cy="746566"/>
                          </a:xfrm>
                          <a:custGeom>
                            <a:avLst/>
                            <a:gdLst/>
                            <a:ahLst/>
                            <a:cxnLst/>
                            <a:rect l="0" t="0" r="0" b="0"/>
                            <a:pathLst>
                              <a:path w="2274246" h="746566">
                                <a:moveTo>
                                  <a:pt x="0" y="411690"/>
                                </a:moveTo>
                                <a:lnTo>
                                  <a:pt x="25233" y="508802"/>
                                </a:lnTo>
                                <a:lnTo>
                                  <a:pt x="50546" y="505697"/>
                                </a:lnTo>
                                <a:lnTo>
                                  <a:pt x="75779" y="501638"/>
                                </a:lnTo>
                                <a:lnTo>
                                  <a:pt x="101092" y="422436"/>
                                </a:lnTo>
                                <a:lnTo>
                                  <a:pt x="126325" y="351433"/>
                                </a:lnTo>
                                <a:lnTo>
                                  <a:pt x="151558" y="351115"/>
                                </a:lnTo>
                                <a:lnTo>
                                  <a:pt x="176871" y="356050"/>
                                </a:lnTo>
                                <a:lnTo>
                                  <a:pt x="202104" y="358916"/>
                                </a:lnTo>
                                <a:lnTo>
                                  <a:pt x="227417" y="361940"/>
                                </a:lnTo>
                                <a:lnTo>
                                  <a:pt x="252650" y="363453"/>
                                </a:lnTo>
                                <a:lnTo>
                                  <a:pt x="277963" y="368388"/>
                                </a:lnTo>
                                <a:lnTo>
                                  <a:pt x="303196" y="373960"/>
                                </a:lnTo>
                                <a:lnTo>
                                  <a:pt x="328508" y="375472"/>
                                </a:lnTo>
                                <a:lnTo>
                                  <a:pt x="353742" y="377940"/>
                                </a:lnTo>
                                <a:lnTo>
                                  <a:pt x="379054" y="379850"/>
                                </a:lnTo>
                                <a:lnTo>
                                  <a:pt x="404287" y="388527"/>
                                </a:lnTo>
                                <a:lnTo>
                                  <a:pt x="429600" y="403253"/>
                                </a:lnTo>
                                <a:lnTo>
                                  <a:pt x="454833" y="419093"/>
                                </a:lnTo>
                                <a:lnTo>
                                  <a:pt x="480066" y="462236"/>
                                </a:lnTo>
                                <a:lnTo>
                                  <a:pt x="505379" y="494872"/>
                                </a:lnTo>
                                <a:lnTo>
                                  <a:pt x="530612" y="503548"/>
                                </a:lnTo>
                                <a:lnTo>
                                  <a:pt x="555925" y="526553"/>
                                </a:lnTo>
                                <a:lnTo>
                                  <a:pt x="581158" y="543985"/>
                                </a:lnTo>
                                <a:lnTo>
                                  <a:pt x="606471" y="562771"/>
                                </a:lnTo>
                                <a:lnTo>
                                  <a:pt x="631704" y="636958"/>
                                </a:lnTo>
                                <a:lnTo>
                                  <a:pt x="657017" y="650012"/>
                                </a:lnTo>
                                <a:lnTo>
                                  <a:pt x="682250" y="659325"/>
                                </a:lnTo>
                                <a:lnTo>
                                  <a:pt x="707563" y="665614"/>
                                </a:lnTo>
                                <a:lnTo>
                                  <a:pt x="732796" y="670549"/>
                                </a:lnTo>
                                <a:lnTo>
                                  <a:pt x="758109" y="682409"/>
                                </a:lnTo>
                                <a:lnTo>
                                  <a:pt x="783341" y="688061"/>
                                </a:lnTo>
                                <a:lnTo>
                                  <a:pt x="808654" y="695065"/>
                                </a:lnTo>
                                <a:lnTo>
                                  <a:pt x="833887" y="702070"/>
                                </a:lnTo>
                                <a:lnTo>
                                  <a:pt x="859121" y="708279"/>
                                </a:lnTo>
                                <a:lnTo>
                                  <a:pt x="884433" y="716239"/>
                                </a:lnTo>
                                <a:lnTo>
                                  <a:pt x="909667" y="719821"/>
                                </a:lnTo>
                                <a:lnTo>
                                  <a:pt x="934979" y="721890"/>
                                </a:lnTo>
                                <a:lnTo>
                                  <a:pt x="960212" y="723721"/>
                                </a:lnTo>
                                <a:lnTo>
                                  <a:pt x="985525" y="725234"/>
                                </a:lnTo>
                                <a:lnTo>
                                  <a:pt x="1010758" y="730010"/>
                                </a:lnTo>
                                <a:lnTo>
                                  <a:pt x="1036071" y="732875"/>
                                </a:lnTo>
                                <a:lnTo>
                                  <a:pt x="1061304" y="736218"/>
                                </a:lnTo>
                                <a:lnTo>
                                  <a:pt x="1086617" y="739243"/>
                                </a:lnTo>
                                <a:lnTo>
                                  <a:pt x="1111850" y="741472"/>
                                </a:lnTo>
                                <a:lnTo>
                                  <a:pt x="1137163" y="740676"/>
                                </a:lnTo>
                                <a:lnTo>
                                  <a:pt x="1162396" y="742666"/>
                                </a:lnTo>
                                <a:lnTo>
                                  <a:pt x="1187629" y="743462"/>
                                </a:lnTo>
                                <a:lnTo>
                                  <a:pt x="1212942" y="744178"/>
                                </a:lnTo>
                                <a:lnTo>
                                  <a:pt x="1238175" y="746009"/>
                                </a:lnTo>
                                <a:lnTo>
                                  <a:pt x="1263488" y="746566"/>
                                </a:lnTo>
                                <a:lnTo>
                                  <a:pt x="1288721" y="746566"/>
                                </a:lnTo>
                                <a:lnTo>
                                  <a:pt x="1314034" y="744576"/>
                                </a:lnTo>
                                <a:lnTo>
                                  <a:pt x="1339267" y="739801"/>
                                </a:lnTo>
                                <a:lnTo>
                                  <a:pt x="1364579" y="733432"/>
                                </a:lnTo>
                                <a:lnTo>
                                  <a:pt x="1389812" y="717910"/>
                                </a:lnTo>
                                <a:lnTo>
                                  <a:pt x="1415125" y="710428"/>
                                </a:lnTo>
                                <a:lnTo>
                                  <a:pt x="1440358" y="704219"/>
                                </a:lnTo>
                                <a:lnTo>
                                  <a:pt x="1465671" y="698568"/>
                                </a:lnTo>
                                <a:lnTo>
                                  <a:pt x="1490904" y="692439"/>
                                </a:lnTo>
                                <a:lnTo>
                                  <a:pt x="1516217" y="664738"/>
                                </a:lnTo>
                                <a:lnTo>
                                  <a:pt x="1541450" y="650012"/>
                                </a:lnTo>
                                <a:lnTo>
                                  <a:pt x="1566683" y="628281"/>
                                </a:lnTo>
                                <a:lnTo>
                                  <a:pt x="1591996" y="598193"/>
                                </a:lnTo>
                                <a:lnTo>
                                  <a:pt x="1617229" y="561258"/>
                                </a:lnTo>
                                <a:lnTo>
                                  <a:pt x="1642542" y="499807"/>
                                </a:lnTo>
                                <a:lnTo>
                                  <a:pt x="1667775" y="459928"/>
                                </a:lnTo>
                                <a:lnTo>
                                  <a:pt x="1693088" y="424665"/>
                                </a:lnTo>
                                <a:lnTo>
                                  <a:pt x="1718321" y="398556"/>
                                </a:lnTo>
                                <a:lnTo>
                                  <a:pt x="1743634" y="382079"/>
                                </a:lnTo>
                                <a:lnTo>
                                  <a:pt x="1768867" y="340130"/>
                                </a:lnTo>
                                <a:lnTo>
                                  <a:pt x="1794179" y="336389"/>
                                </a:lnTo>
                                <a:lnTo>
                                  <a:pt x="1819413" y="335274"/>
                                </a:lnTo>
                                <a:lnTo>
                                  <a:pt x="1844725" y="334797"/>
                                </a:lnTo>
                                <a:lnTo>
                                  <a:pt x="1869958" y="332568"/>
                                </a:lnTo>
                                <a:lnTo>
                                  <a:pt x="1895191" y="288231"/>
                                </a:lnTo>
                                <a:lnTo>
                                  <a:pt x="1920504" y="280589"/>
                                </a:lnTo>
                                <a:lnTo>
                                  <a:pt x="1945737" y="271674"/>
                                </a:lnTo>
                                <a:lnTo>
                                  <a:pt x="1971050" y="261963"/>
                                </a:lnTo>
                                <a:lnTo>
                                  <a:pt x="1996283" y="253207"/>
                                </a:lnTo>
                                <a:lnTo>
                                  <a:pt x="2021596" y="172015"/>
                                </a:lnTo>
                                <a:lnTo>
                                  <a:pt x="2046829" y="167956"/>
                                </a:lnTo>
                                <a:lnTo>
                                  <a:pt x="2072142" y="165010"/>
                                </a:lnTo>
                                <a:lnTo>
                                  <a:pt x="2097375" y="164374"/>
                                </a:lnTo>
                                <a:lnTo>
                                  <a:pt x="2122688" y="167399"/>
                                </a:lnTo>
                                <a:lnTo>
                                  <a:pt x="2147921" y="45611"/>
                                </a:lnTo>
                                <a:lnTo>
                                  <a:pt x="2173233" y="48954"/>
                                </a:lnTo>
                                <a:lnTo>
                                  <a:pt x="2198467" y="51979"/>
                                </a:lnTo>
                                <a:lnTo>
                                  <a:pt x="2223780" y="56038"/>
                                </a:lnTo>
                                <a:lnTo>
                                  <a:pt x="2249012" y="56595"/>
                                </a:lnTo>
                                <a:lnTo>
                                  <a:pt x="2274246" y="0"/>
                                </a:lnTo>
                              </a:path>
                            </a:pathLst>
                          </a:custGeom>
                          <a:ln w="16955" cap="flat">
                            <a:custDash>
                              <a:ds d="133502" sp="401133"/>
                            </a:custDash>
                            <a:round/>
                          </a:ln>
                        </wps:spPr>
                        <wps:style>
                          <a:lnRef idx="1">
                            <a:srgbClr val="FF7A00"/>
                          </a:lnRef>
                          <a:fillRef idx="0">
                            <a:srgbClr val="000000">
                              <a:alpha val="0"/>
                            </a:srgbClr>
                          </a:fillRef>
                          <a:effectRef idx="0">
                            <a:scrgbClr r="0" g="0" b="0"/>
                          </a:effectRef>
                          <a:fontRef idx="none"/>
                        </wps:style>
                        <wps:bodyPr/>
                      </wps:wsp>
                      <wps:wsp>
                        <wps:cNvPr id="1353" name="Rectangle 1353"/>
                        <wps:cNvSpPr/>
                        <wps:spPr>
                          <a:xfrm>
                            <a:off x="115014" y="1722365"/>
                            <a:ext cx="165577" cy="95281"/>
                          </a:xfrm>
                          <a:prstGeom prst="rect">
                            <a:avLst/>
                          </a:prstGeom>
                          <a:ln>
                            <a:noFill/>
                          </a:ln>
                        </wps:spPr>
                        <wps:txbx>
                          <w:txbxContent>
                            <w:p w14:paraId="1C9765B0" w14:textId="77777777" w:rsidR="00176399" w:rsidRDefault="00176399">
                              <w:pPr>
                                <w:spacing w:after="160" w:line="259" w:lineRule="auto"/>
                                <w:ind w:firstLine="0"/>
                                <w:jc w:val="left"/>
                              </w:pPr>
                              <w:r>
                                <w:rPr>
                                  <w:rFonts w:ascii="Times New Roman" w:eastAsia="Times New Roman" w:hAnsi="Times New Roman" w:cs="Times New Roman"/>
                                  <w:color w:val="4D4D4D"/>
                                  <w:sz w:val="13"/>
                                </w:rPr>
                                <w:t>−40</w:t>
                              </w:r>
                            </w:p>
                          </w:txbxContent>
                        </wps:txbx>
                        <wps:bodyPr horzOverflow="overflow" vert="horz" lIns="0" tIns="0" rIns="0" bIns="0" rtlCol="0">
                          <a:noAutofit/>
                        </wps:bodyPr>
                      </wps:wsp>
                      <wps:wsp>
                        <wps:cNvPr id="1354" name="Rectangle 1354"/>
                        <wps:cNvSpPr/>
                        <wps:spPr>
                          <a:xfrm>
                            <a:off x="115014" y="1469636"/>
                            <a:ext cx="165577" cy="95281"/>
                          </a:xfrm>
                          <a:prstGeom prst="rect">
                            <a:avLst/>
                          </a:prstGeom>
                          <a:ln>
                            <a:noFill/>
                          </a:ln>
                        </wps:spPr>
                        <wps:txbx>
                          <w:txbxContent>
                            <w:p w14:paraId="5C8C5A44"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w:t>
                              </w:r>
                            </w:p>
                          </w:txbxContent>
                        </wps:txbx>
                        <wps:bodyPr horzOverflow="overflow" vert="horz" lIns="0" tIns="0" rIns="0" bIns="0" rtlCol="0">
                          <a:noAutofit/>
                        </wps:bodyPr>
                      </wps:wsp>
                      <wps:wsp>
                        <wps:cNvPr id="1355" name="Rectangle 1355"/>
                        <wps:cNvSpPr/>
                        <wps:spPr>
                          <a:xfrm>
                            <a:off x="199708" y="1216907"/>
                            <a:ext cx="52934" cy="95281"/>
                          </a:xfrm>
                          <a:prstGeom prst="rect">
                            <a:avLst/>
                          </a:prstGeom>
                          <a:ln>
                            <a:noFill/>
                          </a:ln>
                        </wps:spPr>
                        <wps:txbx>
                          <w:txbxContent>
                            <w:p w14:paraId="518BF986" w14:textId="77777777" w:rsidR="00176399" w:rsidRDefault="00176399">
                              <w:pPr>
                                <w:spacing w:after="160" w:line="259" w:lineRule="auto"/>
                                <w:ind w:firstLine="0"/>
                                <w:jc w:val="left"/>
                              </w:pPr>
                              <w:r>
                                <w:rPr>
                                  <w:rFonts w:ascii="Times New Roman" w:eastAsia="Times New Roman" w:hAnsi="Times New Roman" w:cs="Times New Roman"/>
                                  <w:color w:val="4D4D4D"/>
                                  <w:sz w:val="13"/>
                                </w:rPr>
                                <w:t>0</w:t>
                              </w:r>
                            </w:p>
                          </w:txbxContent>
                        </wps:txbx>
                        <wps:bodyPr horzOverflow="overflow" vert="horz" lIns="0" tIns="0" rIns="0" bIns="0" rtlCol="0">
                          <a:noAutofit/>
                        </wps:bodyPr>
                      </wps:wsp>
                      <wps:wsp>
                        <wps:cNvPr id="1356" name="Rectangle 1356"/>
                        <wps:cNvSpPr/>
                        <wps:spPr>
                          <a:xfrm>
                            <a:off x="159908" y="964256"/>
                            <a:ext cx="105868" cy="95281"/>
                          </a:xfrm>
                          <a:prstGeom prst="rect">
                            <a:avLst/>
                          </a:prstGeom>
                          <a:ln>
                            <a:noFill/>
                          </a:ln>
                        </wps:spPr>
                        <wps:txbx>
                          <w:txbxContent>
                            <w:p w14:paraId="7DCABB20"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w:t>
                              </w:r>
                            </w:p>
                          </w:txbxContent>
                        </wps:txbx>
                        <wps:bodyPr horzOverflow="overflow" vert="horz" lIns="0" tIns="0" rIns="0" bIns="0" rtlCol="0">
                          <a:noAutofit/>
                        </wps:bodyPr>
                      </wps:wsp>
                      <wps:wsp>
                        <wps:cNvPr id="1357" name="Rectangle 1357"/>
                        <wps:cNvSpPr/>
                        <wps:spPr>
                          <a:xfrm>
                            <a:off x="159908" y="711527"/>
                            <a:ext cx="105868" cy="95281"/>
                          </a:xfrm>
                          <a:prstGeom prst="rect">
                            <a:avLst/>
                          </a:prstGeom>
                          <a:ln>
                            <a:noFill/>
                          </a:ln>
                        </wps:spPr>
                        <wps:txbx>
                          <w:txbxContent>
                            <w:p w14:paraId="06B425B7" w14:textId="77777777" w:rsidR="00176399" w:rsidRDefault="00176399">
                              <w:pPr>
                                <w:spacing w:after="160" w:line="259" w:lineRule="auto"/>
                                <w:ind w:firstLine="0"/>
                                <w:jc w:val="left"/>
                              </w:pPr>
                              <w:r>
                                <w:rPr>
                                  <w:rFonts w:ascii="Times New Roman" w:eastAsia="Times New Roman" w:hAnsi="Times New Roman" w:cs="Times New Roman"/>
                                  <w:color w:val="4D4D4D"/>
                                  <w:sz w:val="13"/>
                                </w:rPr>
                                <w:t>40</w:t>
                              </w:r>
                            </w:p>
                          </w:txbxContent>
                        </wps:txbx>
                        <wps:bodyPr horzOverflow="overflow" vert="horz" lIns="0" tIns="0" rIns="0" bIns="0" rtlCol="0">
                          <a:noAutofit/>
                        </wps:bodyPr>
                      </wps:wsp>
                      <wps:wsp>
                        <wps:cNvPr id="1358" name="Rectangle 1358"/>
                        <wps:cNvSpPr/>
                        <wps:spPr>
                          <a:xfrm>
                            <a:off x="159908" y="458798"/>
                            <a:ext cx="105868" cy="95281"/>
                          </a:xfrm>
                          <a:prstGeom prst="rect">
                            <a:avLst/>
                          </a:prstGeom>
                          <a:ln>
                            <a:noFill/>
                          </a:ln>
                        </wps:spPr>
                        <wps:txbx>
                          <w:txbxContent>
                            <w:p w14:paraId="4D0C6290" w14:textId="77777777" w:rsidR="00176399" w:rsidRDefault="00176399">
                              <w:pPr>
                                <w:spacing w:after="160" w:line="259" w:lineRule="auto"/>
                                <w:ind w:firstLine="0"/>
                                <w:jc w:val="left"/>
                              </w:pPr>
                              <w:r>
                                <w:rPr>
                                  <w:rFonts w:ascii="Times New Roman" w:eastAsia="Times New Roman" w:hAnsi="Times New Roman" w:cs="Times New Roman"/>
                                  <w:color w:val="4D4D4D"/>
                                  <w:sz w:val="13"/>
                                </w:rPr>
                                <w:t>60</w:t>
                              </w:r>
                            </w:p>
                          </w:txbxContent>
                        </wps:txbx>
                        <wps:bodyPr horzOverflow="overflow" vert="horz" lIns="0" tIns="0" rIns="0" bIns="0" rtlCol="0">
                          <a:noAutofit/>
                        </wps:bodyPr>
                      </wps:wsp>
                      <wps:wsp>
                        <wps:cNvPr id="1359" name="Rectangle 1359"/>
                        <wps:cNvSpPr/>
                        <wps:spPr>
                          <a:xfrm>
                            <a:off x="159908" y="206148"/>
                            <a:ext cx="105868" cy="95281"/>
                          </a:xfrm>
                          <a:prstGeom prst="rect">
                            <a:avLst/>
                          </a:prstGeom>
                          <a:ln>
                            <a:noFill/>
                          </a:ln>
                        </wps:spPr>
                        <wps:txbx>
                          <w:txbxContent>
                            <w:p w14:paraId="51CB0B0F" w14:textId="77777777" w:rsidR="00176399" w:rsidRDefault="00176399">
                              <w:pPr>
                                <w:spacing w:after="160" w:line="259" w:lineRule="auto"/>
                                <w:ind w:firstLine="0"/>
                                <w:jc w:val="left"/>
                              </w:pPr>
                              <w:r>
                                <w:rPr>
                                  <w:rFonts w:ascii="Times New Roman" w:eastAsia="Times New Roman" w:hAnsi="Times New Roman" w:cs="Times New Roman"/>
                                  <w:color w:val="4D4D4D"/>
                                  <w:sz w:val="13"/>
                                </w:rPr>
                                <w:t>80</w:t>
                              </w:r>
                            </w:p>
                          </w:txbxContent>
                        </wps:txbx>
                        <wps:bodyPr horzOverflow="overflow" vert="horz" lIns="0" tIns="0" rIns="0" bIns="0" rtlCol="0">
                          <a:noAutofit/>
                        </wps:bodyPr>
                      </wps:wsp>
                      <wps:wsp>
                        <wps:cNvPr id="1360" name="Rectangle 1360"/>
                        <wps:cNvSpPr/>
                        <wps:spPr>
                          <a:xfrm>
                            <a:off x="372599" y="1863735"/>
                            <a:ext cx="52934" cy="95281"/>
                          </a:xfrm>
                          <a:prstGeom prst="rect">
                            <a:avLst/>
                          </a:prstGeom>
                          <a:ln>
                            <a:noFill/>
                          </a:ln>
                        </wps:spPr>
                        <wps:txbx>
                          <w:txbxContent>
                            <w:p w14:paraId="0178A4B2" w14:textId="77777777" w:rsidR="00176399" w:rsidRDefault="00176399">
                              <w:pPr>
                                <w:spacing w:after="160" w:line="259" w:lineRule="auto"/>
                                <w:ind w:firstLine="0"/>
                                <w:jc w:val="left"/>
                              </w:pPr>
                              <w:r>
                                <w:rPr>
                                  <w:rFonts w:ascii="Times New Roman" w:eastAsia="Times New Roman" w:hAnsi="Times New Roman" w:cs="Times New Roman"/>
                                  <w:color w:val="4D4D4D"/>
                                  <w:sz w:val="13"/>
                                </w:rPr>
                                <w:t>0</w:t>
                              </w:r>
                            </w:p>
                          </w:txbxContent>
                        </wps:txbx>
                        <wps:bodyPr horzOverflow="overflow" vert="horz" lIns="0" tIns="0" rIns="0" bIns="0" rtlCol="0">
                          <a:noAutofit/>
                        </wps:bodyPr>
                      </wps:wsp>
                      <wps:wsp>
                        <wps:cNvPr id="1361" name="Rectangle 1361"/>
                        <wps:cNvSpPr/>
                        <wps:spPr>
                          <a:xfrm>
                            <a:off x="605349" y="1863735"/>
                            <a:ext cx="105868" cy="95281"/>
                          </a:xfrm>
                          <a:prstGeom prst="rect">
                            <a:avLst/>
                          </a:prstGeom>
                          <a:ln>
                            <a:noFill/>
                          </a:ln>
                        </wps:spPr>
                        <wps:txbx>
                          <w:txbxContent>
                            <w:p w14:paraId="67E53E4C"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w:t>
                              </w:r>
                            </w:p>
                          </w:txbxContent>
                        </wps:txbx>
                        <wps:bodyPr horzOverflow="overflow" vert="horz" lIns="0" tIns="0" rIns="0" bIns="0" rtlCol="0">
                          <a:noAutofit/>
                        </wps:bodyPr>
                      </wps:wsp>
                      <wps:wsp>
                        <wps:cNvPr id="1362" name="Rectangle 1362"/>
                        <wps:cNvSpPr/>
                        <wps:spPr>
                          <a:xfrm>
                            <a:off x="858078" y="1863735"/>
                            <a:ext cx="105868" cy="95281"/>
                          </a:xfrm>
                          <a:prstGeom prst="rect">
                            <a:avLst/>
                          </a:prstGeom>
                          <a:ln>
                            <a:noFill/>
                          </a:ln>
                        </wps:spPr>
                        <wps:txbx>
                          <w:txbxContent>
                            <w:p w14:paraId="2382491A"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w:t>
                              </w:r>
                            </w:p>
                          </w:txbxContent>
                        </wps:txbx>
                        <wps:bodyPr horzOverflow="overflow" vert="horz" lIns="0" tIns="0" rIns="0" bIns="0" rtlCol="0">
                          <a:noAutofit/>
                        </wps:bodyPr>
                      </wps:wsp>
                      <wps:wsp>
                        <wps:cNvPr id="1363" name="Rectangle 1363"/>
                        <wps:cNvSpPr/>
                        <wps:spPr>
                          <a:xfrm>
                            <a:off x="1110807" y="1863735"/>
                            <a:ext cx="105868" cy="95281"/>
                          </a:xfrm>
                          <a:prstGeom prst="rect">
                            <a:avLst/>
                          </a:prstGeom>
                          <a:ln>
                            <a:noFill/>
                          </a:ln>
                        </wps:spPr>
                        <wps:txbx>
                          <w:txbxContent>
                            <w:p w14:paraId="6F3135D1" w14:textId="77777777" w:rsidR="00176399" w:rsidRDefault="00176399">
                              <w:pPr>
                                <w:spacing w:after="160" w:line="259" w:lineRule="auto"/>
                                <w:ind w:firstLine="0"/>
                                <w:jc w:val="left"/>
                              </w:pPr>
                              <w:r>
                                <w:rPr>
                                  <w:rFonts w:ascii="Times New Roman" w:eastAsia="Times New Roman" w:hAnsi="Times New Roman" w:cs="Times New Roman"/>
                                  <w:color w:val="4D4D4D"/>
                                  <w:sz w:val="13"/>
                                </w:rPr>
                                <w:t>30</w:t>
                              </w:r>
                            </w:p>
                          </w:txbxContent>
                        </wps:txbx>
                        <wps:bodyPr horzOverflow="overflow" vert="horz" lIns="0" tIns="0" rIns="0" bIns="0" rtlCol="0">
                          <a:noAutofit/>
                        </wps:bodyPr>
                      </wps:wsp>
                      <wps:wsp>
                        <wps:cNvPr id="1364" name="Rectangle 1364"/>
                        <wps:cNvSpPr/>
                        <wps:spPr>
                          <a:xfrm>
                            <a:off x="1363457" y="1863735"/>
                            <a:ext cx="105868" cy="95281"/>
                          </a:xfrm>
                          <a:prstGeom prst="rect">
                            <a:avLst/>
                          </a:prstGeom>
                          <a:ln>
                            <a:noFill/>
                          </a:ln>
                        </wps:spPr>
                        <wps:txbx>
                          <w:txbxContent>
                            <w:p w14:paraId="3A2F7557" w14:textId="77777777" w:rsidR="00176399" w:rsidRDefault="00176399">
                              <w:pPr>
                                <w:spacing w:after="160" w:line="259" w:lineRule="auto"/>
                                <w:ind w:firstLine="0"/>
                                <w:jc w:val="left"/>
                              </w:pPr>
                              <w:r>
                                <w:rPr>
                                  <w:rFonts w:ascii="Times New Roman" w:eastAsia="Times New Roman" w:hAnsi="Times New Roman" w:cs="Times New Roman"/>
                                  <w:color w:val="4D4D4D"/>
                                  <w:sz w:val="13"/>
                                </w:rPr>
                                <w:t>40</w:t>
                              </w:r>
                            </w:p>
                          </w:txbxContent>
                        </wps:txbx>
                        <wps:bodyPr horzOverflow="overflow" vert="horz" lIns="0" tIns="0" rIns="0" bIns="0" rtlCol="0">
                          <a:noAutofit/>
                        </wps:bodyPr>
                      </wps:wsp>
                      <wps:wsp>
                        <wps:cNvPr id="1365" name="Rectangle 1365"/>
                        <wps:cNvSpPr/>
                        <wps:spPr>
                          <a:xfrm>
                            <a:off x="1616186" y="1863735"/>
                            <a:ext cx="105868" cy="95281"/>
                          </a:xfrm>
                          <a:prstGeom prst="rect">
                            <a:avLst/>
                          </a:prstGeom>
                          <a:ln>
                            <a:noFill/>
                          </a:ln>
                        </wps:spPr>
                        <wps:txbx>
                          <w:txbxContent>
                            <w:p w14:paraId="4EBB9C82" w14:textId="77777777" w:rsidR="00176399" w:rsidRDefault="00176399">
                              <w:pPr>
                                <w:spacing w:after="160" w:line="259" w:lineRule="auto"/>
                                <w:ind w:firstLine="0"/>
                                <w:jc w:val="left"/>
                              </w:pPr>
                              <w:r>
                                <w:rPr>
                                  <w:rFonts w:ascii="Times New Roman" w:eastAsia="Times New Roman" w:hAnsi="Times New Roman" w:cs="Times New Roman"/>
                                  <w:color w:val="4D4D4D"/>
                                  <w:sz w:val="13"/>
                                </w:rPr>
                                <w:t>50</w:t>
                              </w:r>
                            </w:p>
                          </w:txbxContent>
                        </wps:txbx>
                        <wps:bodyPr horzOverflow="overflow" vert="horz" lIns="0" tIns="0" rIns="0" bIns="0" rtlCol="0">
                          <a:noAutofit/>
                        </wps:bodyPr>
                      </wps:wsp>
                      <wps:wsp>
                        <wps:cNvPr id="1366" name="Rectangle 1366"/>
                        <wps:cNvSpPr/>
                        <wps:spPr>
                          <a:xfrm>
                            <a:off x="1868916" y="1863735"/>
                            <a:ext cx="105868" cy="95281"/>
                          </a:xfrm>
                          <a:prstGeom prst="rect">
                            <a:avLst/>
                          </a:prstGeom>
                          <a:ln>
                            <a:noFill/>
                          </a:ln>
                        </wps:spPr>
                        <wps:txbx>
                          <w:txbxContent>
                            <w:p w14:paraId="7ADFCF98" w14:textId="77777777" w:rsidR="00176399" w:rsidRDefault="00176399">
                              <w:pPr>
                                <w:spacing w:after="160" w:line="259" w:lineRule="auto"/>
                                <w:ind w:firstLine="0"/>
                                <w:jc w:val="left"/>
                              </w:pPr>
                              <w:r>
                                <w:rPr>
                                  <w:rFonts w:ascii="Times New Roman" w:eastAsia="Times New Roman" w:hAnsi="Times New Roman" w:cs="Times New Roman"/>
                                  <w:color w:val="4D4D4D"/>
                                  <w:sz w:val="13"/>
                                </w:rPr>
                                <w:t>60</w:t>
                              </w:r>
                            </w:p>
                          </w:txbxContent>
                        </wps:txbx>
                        <wps:bodyPr horzOverflow="overflow" vert="horz" lIns="0" tIns="0" rIns="0" bIns="0" rtlCol="0">
                          <a:noAutofit/>
                        </wps:bodyPr>
                      </wps:wsp>
                      <wps:wsp>
                        <wps:cNvPr id="1367" name="Rectangle 1367"/>
                        <wps:cNvSpPr/>
                        <wps:spPr>
                          <a:xfrm>
                            <a:off x="2121565" y="1863735"/>
                            <a:ext cx="105868" cy="95281"/>
                          </a:xfrm>
                          <a:prstGeom prst="rect">
                            <a:avLst/>
                          </a:prstGeom>
                          <a:ln>
                            <a:noFill/>
                          </a:ln>
                        </wps:spPr>
                        <wps:txbx>
                          <w:txbxContent>
                            <w:p w14:paraId="6B24CA92" w14:textId="77777777" w:rsidR="00176399" w:rsidRDefault="00176399">
                              <w:pPr>
                                <w:spacing w:after="160" w:line="259" w:lineRule="auto"/>
                                <w:ind w:firstLine="0"/>
                                <w:jc w:val="left"/>
                              </w:pPr>
                              <w:r>
                                <w:rPr>
                                  <w:rFonts w:ascii="Times New Roman" w:eastAsia="Times New Roman" w:hAnsi="Times New Roman" w:cs="Times New Roman"/>
                                  <w:color w:val="4D4D4D"/>
                                  <w:sz w:val="13"/>
                                </w:rPr>
                                <w:t>70</w:t>
                              </w:r>
                            </w:p>
                          </w:txbxContent>
                        </wps:txbx>
                        <wps:bodyPr horzOverflow="overflow" vert="horz" lIns="0" tIns="0" rIns="0" bIns="0" rtlCol="0">
                          <a:noAutofit/>
                        </wps:bodyPr>
                      </wps:wsp>
                      <wps:wsp>
                        <wps:cNvPr id="1368" name="Rectangle 1368"/>
                        <wps:cNvSpPr/>
                        <wps:spPr>
                          <a:xfrm>
                            <a:off x="2374295" y="1863735"/>
                            <a:ext cx="105868" cy="95281"/>
                          </a:xfrm>
                          <a:prstGeom prst="rect">
                            <a:avLst/>
                          </a:prstGeom>
                          <a:ln>
                            <a:noFill/>
                          </a:ln>
                        </wps:spPr>
                        <wps:txbx>
                          <w:txbxContent>
                            <w:p w14:paraId="21270A8D" w14:textId="77777777" w:rsidR="00176399" w:rsidRDefault="00176399">
                              <w:pPr>
                                <w:spacing w:after="160" w:line="259" w:lineRule="auto"/>
                                <w:ind w:firstLine="0"/>
                                <w:jc w:val="left"/>
                              </w:pPr>
                              <w:r>
                                <w:rPr>
                                  <w:rFonts w:ascii="Times New Roman" w:eastAsia="Times New Roman" w:hAnsi="Times New Roman" w:cs="Times New Roman"/>
                                  <w:color w:val="4D4D4D"/>
                                  <w:sz w:val="13"/>
                                </w:rPr>
                                <w:t>80</w:t>
                              </w:r>
                            </w:p>
                          </w:txbxContent>
                        </wps:txbx>
                        <wps:bodyPr horzOverflow="overflow" vert="horz" lIns="0" tIns="0" rIns="0" bIns="0" rtlCol="0">
                          <a:noAutofit/>
                        </wps:bodyPr>
                      </wps:wsp>
                      <wps:wsp>
                        <wps:cNvPr id="1369" name="Rectangle 1369"/>
                        <wps:cNvSpPr/>
                        <wps:spPr>
                          <a:xfrm>
                            <a:off x="2626945" y="1863735"/>
                            <a:ext cx="105868" cy="95281"/>
                          </a:xfrm>
                          <a:prstGeom prst="rect">
                            <a:avLst/>
                          </a:prstGeom>
                          <a:ln>
                            <a:noFill/>
                          </a:ln>
                        </wps:spPr>
                        <wps:txbx>
                          <w:txbxContent>
                            <w:p w14:paraId="4EDDE113" w14:textId="77777777" w:rsidR="00176399" w:rsidRDefault="00176399">
                              <w:pPr>
                                <w:spacing w:after="160" w:line="259" w:lineRule="auto"/>
                                <w:ind w:firstLine="0"/>
                                <w:jc w:val="left"/>
                              </w:pPr>
                              <w:r>
                                <w:rPr>
                                  <w:rFonts w:ascii="Times New Roman" w:eastAsia="Times New Roman" w:hAnsi="Times New Roman" w:cs="Times New Roman"/>
                                  <w:color w:val="4D4D4D"/>
                                  <w:sz w:val="13"/>
                                </w:rPr>
                                <w:t>90</w:t>
                              </w:r>
                            </w:p>
                          </w:txbxContent>
                        </wps:txbx>
                        <wps:bodyPr horzOverflow="overflow" vert="horz" lIns="0" tIns="0" rIns="0" bIns="0" rtlCol="0">
                          <a:noAutofit/>
                        </wps:bodyPr>
                      </wps:wsp>
                      <wps:wsp>
                        <wps:cNvPr id="1370" name="Rectangle 1370"/>
                        <wps:cNvSpPr/>
                        <wps:spPr>
                          <a:xfrm>
                            <a:off x="1457783" y="1955123"/>
                            <a:ext cx="191028" cy="123864"/>
                          </a:xfrm>
                          <a:prstGeom prst="rect">
                            <a:avLst/>
                          </a:prstGeom>
                          <a:ln>
                            <a:noFill/>
                          </a:ln>
                        </wps:spPr>
                        <wps:txbx>
                          <w:txbxContent>
                            <w:p w14:paraId="5EF7998E" w14:textId="77777777" w:rsidR="00176399" w:rsidRDefault="00176399">
                              <w:pPr>
                                <w:spacing w:after="160" w:line="259" w:lineRule="auto"/>
                                <w:ind w:firstLine="0"/>
                                <w:jc w:val="left"/>
                              </w:pPr>
                              <w:proofErr w:type="spellStart"/>
                              <w:proofErr w:type="gramStart"/>
                              <w:r>
                                <w:rPr>
                                  <w:rFonts w:ascii="Times New Roman" w:eastAsia="Times New Roman" w:hAnsi="Times New Roman" w:cs="Times New Roman"/>
                                  <w:sz w:val="16"/>
                                </w:rPr>
                                <w:t>age</w:t>
                              </w:r>
                              <w:proofErr w:type="spellEnd"/>
                              <w:proofErr w:type="gramEnd"/>
                            </w:p>
                          </w:txbxContent>
                        </wps:txbx>
                        <wps:bodyPr horzOverflow="overflow" vert="horz" lIns="0" tIns="0" rIns="0" bIns="0" rtlCol="0">
                          <a:noAutofit/>
                        </wps:bodyPr>
                      </wps:wsp>
                      <wps:wsp>
                        <wps:cNvPr id="1371" name="Rectangle 1371"/>
                        <wps:cNvSpPr/>
                        <wps:spPr>
                          <a:xfrm rot="-5399999">
                            <a:off x="-652838" y="752950"/>
                            <a:ext cx="1429542" cy="123865"/>
                          </a:xfrm>
                          <a:prstGeom prst="rect">
                            <a:avLst/>
                          </a:prstGeom>
                          <a:ln>
                            <a:noFill/>
                          </a:ln>
                        </wps:spPr>
                        <wps:txbx>
                          <w:txbxContent>
                            <w:p w14:paraId="0DEFE0CE" w14:textId="77777777" w:rsidR="00176399" w:rsidRDefault="00176399">
                              <w:pPr>
                                <w:spacing w:after="160" w:line="259" w:lineRule="auto"/>
                                <w:ind w:firstLine="0"/>
                                <w:jc w:val="left"/>
                              </w:pPr>
                              <w:proofErr w:type="spellStart"/>
                              <w:proofErr w:type="gramStart"/>
                              <w:r>
                                <w:rPr>
                                  <w:rFonts w:ascii="Times New Roman" w:eastAsia="Times New Roman" w:hAnsi="Times New Roman" w:cs="Times New Roman"/>
                                  <w:sz w:val="16"/>
                                </w:rPr>
                                <w:t>thousand</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canadian</w:t>
                              </w:r>
                              <w:proofErr w:type="spellEnd"/>
                              <w:r>
                                <w:rPr>
                                  <w:rFonts w:ascii="Times New Roman" w:eastAsia="Times New Roman" w:hAnsi="Times New Roman" w:cs="Times New Roman"/>
                                  <w:sz w:val="16"/>
                                </w:rPr>
                                <w:t xml:space="preserve"> dollars</w:t>
                              </w:r>
                            </w:p>
                          </w:txbxContent>
                        </wps:txbx>
                        <wps:bodyPr horzOverflow="overflow" vert="horz" lIns="0" tIns="0" rIns="0" bIns="0" rtlCol="0">
                          <a:noAutofit/>
                        </wps:bodyPr>
                      </wps:wsp>
                      <wps:wsp>
                        <wps:cNvPr id="1372" name="Rectangle 1372"/>
                        <wps:cNvSpPr/>
                        <wps:spPr>
                          <a:xfrm>
                            <a:off x="278751" y="0"/>
                            <a:ext cx="956197" cy="152450"/>
                          </a:xfrm>
                          <a:prstGeom prst="rect">
                            <a:avLst/>
                          </a:prstGeom>
                          <a:ln>
                            <a:noFill/>
                          </a:ln>
                        </wps:spPr>
                        <wps:txbx>
                          <w:txbxContent>
                            <w:p w14:paraId="198F4CE9" w14:textId="77777777" w:rsidR="00176399" w:rsidRDefault="00176399">
                              <w:pPr>
                                <w:spacing w:after="160" w:line="259" w:lineRule="auto"/>
                                <w:ind w:firstLine="0"/>
                                <w:jc w:val="left"/>
                              </w:pPr>
                              <w:r>
                                <w:rPr>
                                  <w:rFonts w:ascii="Times New Roman" w:eastAsia="Times New Roman" w:hAnsi="Times New Roman" w:cs="Times New Roman"/>
                                  <w:b/>
                                  <w:sz w:val="20"/>
                                </w:rPr>
                                <w:t>A: Per capita</w:t>
                              </w:r>
                            </w:p>
                          </w:txbxContent>
                        </wps:txbx>
                        <wps:bodyPr horzOverflow="overflow" vert="horz" lIns="0" tIns="0" rIns="0" bIns="0" rtlCol="0">
                          <a:noAutofit/>
                        </wps:bodyPr>
                      </wps:wsp>
                      <wps:wsp>
                        <wps:cNvPr id="1374" name="Shape 1374"/>
                        <wps:cNvSpPr/>
                        <wps:spPr>
                          <a:xfrm>
                            <a:off x="3144343" y="1750384"/>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75" name="Shape 1375"/>
                        <wps:cNvSpPr/>
                        <wps:spPr>
                          <a:xfrm>
                            <a:off x="3144343" y="1497655"/>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76" name="Shape 1376"/>
                        <wps:cNvSpPr/>
                        <wps:spPr>
                          <a:xfrm>
                            <a:off x="3144343" y="1244926"/>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77" name="Shape 1377"/>
                        <wps:cNvSpPr/>
                        <wps:spPr>
                          <a:xfrm>
                            <a:off x="3144343" y="992276"/>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78" name="Shape 1378"/>
                        <wps:cNvSpPr/>
                        <wps:spPr>
                          <a:xfrm>
                            <a:off x="3144343" y="739546"/>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79" name="Shape 1379"/>
                        <wps:cNvSpPr/>
                        <wps:spPr>
                          <a:xfrm>
                            <a:off x="3144343" y="486817"/>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80" name="Shape 1380"/>
                        <wps:cNvSpPr/>
                        <wps:spPr>
                          <a:xfrm>
                            <a:off x="3144343" y="234167"/>
                            <a:ext cx="2501742" cy="0"/>
                          </a:xfrm>
                          <a:custGeom>
                            <a:avLst/>
                            <a:gdLst/>
                            <a:ahLst/>
                            <a:cxnLst/>
                            <a:rect l="0" t="0" r="0" b="0"/>
                            <a:pathLst>
                              <a:path w="2501742">
                                <a:moveTo>
                                  <a:pt x="0" y="0"/>
                                </a:moveTo>
                                <a:lnTo>
                                  <a:pt x="2501742"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81" name="Shape 1381"/>
                        <wps:cNvSpPr/>
                        <wps:spPr>
                          <a:xfrm>
                            <a:off x="3258091"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82" name="Shape 1382"/>
                        <wps:cNvSpPr/>
                        <wps:spPr>
                          <a:xfrm>
                            <a:off x="3510741"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83" name="Shape 1383"/>
                        <wps:cNvSpPr/>
                        <wps:spPr>
                          <a:xfrm>
                            <a:off x="3763470"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84" name="Shape 1384"/>
                        <wps:cNvSpPr/>
                        <wps:spPr>
                          <a:xfrm>
                            <a:off x="4016200"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85" name="Shape 1385"/>
                        <wps:cNvSpPr/>
                        <wps:spPr>
                          <a:xfrm>
                            <a:off x="4268850"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86" name="Shape 1386"/>
                        <wps:cNvSpPr/>
                        <wps:spPr>
                          <a:xfrm>
                            <a:off x="4521579"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87" name="Shape 1387"/>
                        <wps:cNvSpPr/>
                        <wps:spPr>
                          <a:xfrm>
                            <a:off x="4774308"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88" name="Shape 1388"/>
                        <wps:cNvSpPr/>
                        <wps:spPr>
                          <a:xfrm>
                            <a:off x="5026958"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89" name="Shape 1389"/>
                        <wps:cNvSpPr/>
                        <wps:spPr>
                          <a:xfrm>
                            <a:off x="5279687"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90" name="Shape 1390"/>
                        <wps:cNvSpPr/>
                        <wps:spPr>
                          <a:xfrm>
                            <a:off x="5532337" y="158309"/>
                            <a:ext cx="0" cy="1667855"/>
                          </a:xfrm>
                          <a:custGeom>
                            <a:avLst/>
                            <a:gdLst/>
                            <a:ahLst/>
                            <a:cxnLst/>
                            <a:rect l="0" t="0" r="0" b="0"/>
                            <a:pathLst>
                              <a:path h="1667855">
                                <a:moveTo>
                                  <a:pt x="0" y="1667855"/>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391" name="Shape 1391"/>
                        <wps:cNvSpPr/>
                        <wps:spPr>
                          <a:xfrm>
                            <a:off x="3258091" y="373149"/>
                            <a:ext cx="2274245" cy="458415"/>
                          </a:xfrm>
                          <a:custGeom>
                            <a:avLst/>
                            <a:gdLst/>
                            <a:ahLst/>
                            <a:cxnLst/>
                            <a:rect l="0" t="0" r="0" b="0"/>
                            <a:pathLst>
                              <a:path w="2274245" h="458415">
                                <a:moveTo>
                                  <a:pt x="0" y="174960"/>
                                </a:moveTo>
                                <a:lnTo>
                                  <a:pt x="25233" y="412486"/>
                                </a:lnTo>
                                <a:lnTo>
                                  <a:pt x="50546" y="409461"/>
                                </a:lnTo>
                                <a:lnTo>
                                  <a:pt x="75779" y="403412"/>
                                </a:lnTo>
                                <a:lnTo>
                                  <a:pt x="101092" y="255754"/>
                                </a:lnTo>
                                <a:lnTo>
                                  <a:pt x="126325" y="116534"/>
                                </a:lnTo>
                                <a:lnTo>
                                  <a:pt x="151558" y="112793"/>
                                </a:lnTo>
                                <a:lnTo>
                                  <a:pt x="176871" y="121628"/>
                                </a:lnTo>
                                <a:lnTo>
                                  <a:pt x="202104" y="139300"/>
                                </a:lnTo>
                                <a:lnTo>
                                  <a:pt x="227416" y="156971"/>
                                </a:lnTo>
                                <a:lnTo>
                                  <a:pt x="252650" y="167239"/>
                                </a:lnTo>
                                <a:lnTo>
                                  <a:pt x="277963" y="169707"/>
                                </a:lnTo>
                                <a:lnTo>
                                  <a:pt x="303195" y="186502"/>
                                </a:lnTo>
                                <a:lnTo>
                                  <a:pt x="328508" y="184910"/>
                                </a:lnTo>
                                <a:lnTo>
                                  <a:pt x="353741" y="187617"/>
                                </a:lnTo>
                                <a:lnTo>
                                  <a:pt x="379054" y="173607"/>
                                </a:lnTo>
                                <a:lnTo>
                                  <a:pt x="404287" y="178781"/>
                                </a:lnTo>
                                <a:lnTo>
                                  <a:pt x="429600" y="185468"/>
                                </a:lnTo>
                                <a:lnTo>
                                  <a:pt x="454833" y="198761"/>
                                </a:lnTo>
                                <a:lnTo>
                                  <a:pt x="480066" y="232193"/>
                                </a:lnTo>
                                <a:lnTo>
                                  <a:pt x="505379" y="275415"/>
                                </a:lnTo>
                                <a:lnTo>
                                  <a:pt x="530612" y="265306"/>
                                </a:lnTo>
                                <a:lnTo>
                                  <a:pt x="555925" y="269923"/>
                                </a:lnTo>
                                <a:lnTo>
                                  <a:pt x="581158" y="260530"/>
                                </a:lnTo>
                                <a:lnTo>
                                  <a:pt x="606471" y="254162"/>
                                </a:lnTo>
                                <a:lnTo>
                                  <a:pt x="631704" y="328827"/>
                                </a:lnTo>
                                <a:lnTo>
                                  <a:pt x="657017" y="337265"/>
                                </a:lnTo>
                                <a:lnTo>
                                  <a:pt x="682250" y="343075"/>
                                </a:lnTo>
                                <a:lnTo>
                                  <a:pt x="707563" y="338458"/>
                                </a:lnTo>
                                <a:lnTo>
                                  <a:pt x="732796" y="331215"/>
                                </a:lnTo>
                                <a:lnTo>
                                  <a:pt x="758108" y="347214"/>
                                </a:lnTo>
                                <a:lnTo>
                                  <a:pt x="783341" y="350080"/>
                                </a:lnTo>
                                <a:lnTo>
                                  <a:pt x="808654" y="355015"/>
                                </a:lnTo>
                                <a:lnTo>
                                  <a:pt x="833888" y="360110"/>
                                </a:lnTo>
                                <a:lnTo>
                                  <a:pt x="859120" y="359632"/>
                                </a:lnTo>
                                <a:lnTo>
                                  <a:pt x="884433" y="378179"/>
                                </a:lnTo>
                                <a:lnTo>
                                  <a:pt x="909666" y="387731"/>
                                </a:lnTo>
                                <a:lnTo>
                                  <a:pt x="934979" y="393701"/>
                                </a:lnTo>
                                <a:lnTo>
                                  <a:pt x="960212" y="398318"/>
                                </a:lnTo>
                                <a:lnTo>
                                  <a:pt x="985525" y="401979"/>
                                </a:lnTo>
                                <a:lnTo>
                                  <a:pt x="1010758" y="409223"/>
                                </a:lnTo>
                                <a:lnTo>
                                  <a:pt x="1036071" y="419650"/>
                                </a:lnTo>
                                <a:lnTo>
                                  <a:pt x="1061304" y="422277"/>
                                </a:lnTo>
                                <a:lnTo>
                                  <a:pt x="1086617" y="418775"/>
                                </a:lnTo>
                                <a:lnTo>
                                  <a:pt x="1111850" y="404208"/>
                                </a:lnTo>
                                <a:lnTo>
                                  <a:pt x="1137163" y="398477"/>
                                </a:lnTo>
                                <a:lnTo>
                                  <a:pt x="1162396" y="401820"/>
                                </a:lnTo>
                                <a:lnTo>
                                  <a:pt x="1187629" y="400546"/>
                                </a:lnTo>
                                <a:lnTo>
                                  <a:pt x="1212942" y="393143"/>
                                </a:lnTo>
                                <a:lnTo>
                                  <a:pt x="1238175" y="377383"/>
                                </a:lnTo>
                                <a:lnTo>
                                  <a:pt x="1263487" y="353583"/>
                                </a:lnTo>
                                <a:lnTo>
                                  <a:pt x="1288721" y="342040"/>
                                </a:lnTo>
                                <a:lnTo>
                                  <a:pt x="1314033" y="335036"/>
                                </a:lnTo>
                                <a:lnTo>
                                  <a:pt x="1339267" y="335513"/>
                                </a:lnTo>
                                <a:lnTo>
                                  <a:pt x="1364579" y="326757"/>
                                </a:lnTo>
                                <a:lnTo>
                                  <a:pt x="1389812" y="310598"/>
                                </a:lnTo>
                                <a:lnTo>
                                  <a:pt x="1415125" y="310758"/>
                                </a:lnTo>
                                <a:lnTo>
                                  <a:pt x="1440358" y="307494"/>
                                </a:lnTo>
                                <a:lnTo>
                                  <a:pt x="1465671" y="305823"/>
                                </a:lnTo>
                                <a:lnTo>
                                  <a:pt x="1490904" y="302718"/>
                                </a:lnTo>
                                <a:lnTo>
                                  <a:pt x="1516217" y="266580"/>
                                </a:lnTo>
                                <a:lnTo>
                                  <a:pt x="1541450" y="252093"/>
                                </a:lnTo>
                                <a:lnTo>
                                  <a:pt x="1566683" y="240471"/>
                                </a:lnTo>
                                <a:lnTo>
                                  <a:pt x="1591996" y="220412"/>
                                </a:lnTo>
                                <a:lnTo>
                                  <a:pt x="1617229" y="189129"/>
                                </a:lnTo>
                                <a:lnTo>
                                  <a:pt x="1642542" y="123459"/>
                                </a:lnTo>
                                <a:lnTo>
                                  <a:pt x="1667775" y="114783"/>
                                </a:lnTo>
                                <a:lnTo>
                                  <a:pt x="1693087" y="63839"/>
                                </a:lnTo>
                                <a:lnTo>
                                  <a:pt x="1718321" y="42586"/>
                                </a:lnTo>
                                <a:lnTo>
                                  <a:pt x="1743634" y="136912"/>
                                </a:lnTo>
                                <a:lnTo>
                                  <a:pt x="1768867" y="148294"/>
                                </a:lnTo>
                                <a:lnTo>
                                  <a:pt x="1794179" y="159677"/>
                                </a:lnTo>
                                <a:lnTo>
                                  <a:pt x="1819413" y="181647"/>
                                </a:lnTo>
                                <a:lnTo>
                                  <a:pt x="1844725" y="225029"/>
                                </a:lnTo>
                                <a:lnTo>
                                  <a:pt x="1869958" y="249784"/>
                                </a:lnTo>
                                <a:lnTo>
                                  <a:pt x="1895191" y="260689"/>
                                </a:lnTo>
                                <a:lnTo>
                                  <a:pt x="1920504" y="277963"/>
                                </a:lnTo>
                                <a:lnTo>
                                  <a:pt x="1945737" y="302639"/>
                                </a:lnTo>
                                <a:lnTo>
                                  <a:pt x="1971050" y="325006"/>
                                </a:lnTo>
                                <a:lnTo>
                                  <a:pt x="1996283" y="334160"/>
                                </a:lnTo>
                                <a:lnTo>
                                  <a:pt x="2021596" y="321743"/>
                                </a:lnTo>
                                <a:lnTo>
                                  <a:pt x="2046829" y="343314"/>
                                </a:lnTo>
                                <a:lnTo>
                                  <a:pt x="2072142" y="347294"/>
                                </a:lnTo>
                                <a:lnTo>
                                  <a:pt x="2097375" y="359075"/>
                                </a:lnTo>
                                <a:lnTo>
                                  <a:pt x="2122688" y="379532"/>
                                </a:lnTo>
                                <a:lnTo>
                                  <a:pt x="2147921" y="361224"/>
                                </a:lnTo>
                                <a:lnTo>
                                  <a:pt x="2173233" y="397044"/>
                                </a:lnTo>
                                <a:lnTo>
                                  <a:pt x="2198467" y="417501"/>
                                </a:lnTo>
                                <a:lnTo>
                                  <a:pt x="2223780" y="447271"/>
                                </a:lnTo>
                                <a:lnTo>
                                  <a:pt x="2249012" y="458415"/>
                                </a:lnTo>
                                <a:lnTo>
                                  <a:pt x="2274245" y="0"/>
                                </a:lnTo>
                              </a:path>
                            </a:pathLst>
                          </a:custGeom>
                          <a:ln w="16955" cap="flat">
                            <a:round/>
                          </a:ln>
                        </wps:spPr>
                        <wps:style>
                          <a:lnRef idx="1">
                            <a:srgbClr val="48B7FB"/>
                          </a:lnRef>
                          <a:fillRef idx="0">
                            <a:srgbClr val="000000">
                              <a:alpha val="0"/>
                            </a:srgbClr>
                          </a:fillRef>
                          <a:effectRef idx="0">
                            <a:scrgbClr r="0" g="0" b="0"/>
                          </a:effectRef>
                          <a:fontRef idx="none"/>
                        </wps:style>
                        <wps:bodyPr/>
                      </wps:wsp>
                      <wps:wsp>
                        <wps:cNvPr id="1392" name="Shape 1392"/>
                        <wps:cNvSpPr/>
                        <wps:spPr>
                          <a:xfrm>
                            <a:off x="3258091" y="554238"/>
                            <a:ext cx="2274245" cy="437401"/>
                          </a:xfrm>
                          <a:custGeom>
                            <a:avLst/>
                            <a:gdLst/>
                            <a:ahLst/>
                            <a:cxnLst/>
                            <a:rect l="0" t="0" r="0" b="0"/>
                            <a:pathLst>
                              <a:path w="2274245" h="437401">
                                <a:moveTo>
                                  <a:pt x="0" y="437401"/>
                                </a:moveTo>
                                <a:lnTo>
                                  <a:pt x="25233" y="436048"/>
                                </a:lnTo>
                                <a:lnTo>
                                  <a:pt x="50546" y="433660"/>
                                </a:lnTo>
                                <a:lnTo>
                                  <a:pt x="75779" y="430874"/>
                                </a:lnTo>
                                <a:lnTo>
                                  <a:pt x="101092" y="423073"/>
                                </a:lnTo>
                                <a:lnTo>
                                  <a:pt x="126325" y="410974"/>
                                </a:lnTo>
                                <a:lnTo>
                                  <a:pt x="151558" y="405402"/>
                                </a:lnTo>
                                <a:lnTo>
                                  <a:pt x="176871" y="399193"/>
                                </a:lnTo>
                                <a:lnTo>
                                  <a:pt x="202104" y="395372"/>
                                </a:lnTo>
                                <a:lnTo>
                                  <a:pt x="227416" y="390835"/>
                                </a:lnTo>
                                <a:lnTo>
                                  <a:pt x="252650" y="385582"/>
                                </a:lnTo>
                                <a:lnTo>
                                  <a:pt x="277963" y="381920"/>
                                </a:lnTo>
                                <a:lnTo>
                                  <a:pt x="303195" y="379452"/>
                                </a:lnTo>
                                <a:lnTo>
                                  <a:pt x="328508" y="376825"/>
                                </a:lnTo>
                                <a:lnTo>
                                  <a:pt x="353741" y="366716"/>
                                </a:lnTo>
                                <a:lnTo>
                                  <a:pt x="379054" y="363771"/>
                                </a:lnTo>
                                <a:lnTo>
                                  <a:pt x="404287" y="362259"/>
                                </a:lnTo>
                                <a:lnTo>
                                  <a:pt x="429600" y="360428"/>
                                </a:lnTo>
                                <a:lnTo>
                                  <a:pt x="454833" y="361224"/>
                                </a:lnTo>
                                <a:lnTo>
                                  <a:pt x="480066" y="368229"/>
                                </a:lnTo>
                                <a:lnTo>
                                  <a:pt x="505379" y="373880"/>
                                </a:lnTo>
                                <a:lnTo>
                                  <a:pt x="530612" y="371413"/>
                                </a:lnTo>
                                <a:lnTo>
                                  <a:pt x="555925" y="372129"/>
                                </a:lnTo>
                                <a:lnTo>
                                  <a:pt x="581158" y="370219"/>
                                </a:lnTo>
                                <a:lnTo>
                                  <a:pt x="606471" y="365602"/>
                                </a:lnTo>
                                <a:lnTo>
                                  <a:pt x="631704" y="382079"/>
                                </a:lnTo>
                                <a:lnTo>
                                  <a:pt x="657017" y="376109"/>
                                </a:lnTo>
                                <a:lnTo>
                                  <a:pt x="682250" y="368865"/>
                                </a:lnTo>
                                <a:lnTo>
                                  <a:pt x="707563" y="361224"/>
                                </a:lnTo>
                                <a:lnTo>
                                  <a:pt x="732796" y="351911"/>
                                </a:lnTo>
                                <a:lnTo>
                                  <a:pt x="758108" y="348966"/>
                                </a:lnTo>
                                <a:lnTo>
                                  <a:pt x="783341" y="343633"/>
                                </a:lnTo>
                                <a:lnTo>
                                  <a:pt x="808654" y="339653"/>
                                </a:lnTo>
                                <a:lnTo>
                                  <a:pt x="833888" y="338060"/>
                                </a:lnTo>
                                <a:lnTo>
                                  <a:pt x="859120" y="338299"/>
                                </a:lnTo>
                                <a:lnTo>
                                  <a:pt x="884433" y="339573"/>
                                </a:lnTo>
                                <a:lnTo>
                                  <a:pt x="909666" y="339493"/>
                                </a:lnTo>
                                <a:lnTo>
                                  <a:pt x="934979" y="340846"/>
                                </a:lnTo>
                                <a:lnTo>
                                  <a:pt x="960212" y="339095"/>
                                </a:lnTo>
                                <a:lnTo>
                                  <a:pt x="985525" y="338379"/>
                                </a:lnTo>
                                <a:lnTo>
                                  <a:pt x="1010758" y="337583"/>
                                </a:lnTo>
                                <a:lnTo>
                                  <a:pt x="1036071" y="336866"/>
                                </a:lnTo>
                                <a:lnTo>
                                  <a:pt x="1061304" y="335036"/>
                                </a:lnTo>
                                <a:lnTo>
                                  <a:pt x="1086617" y="334160"/>
                                </a:lnTo>
                                <a:lnTo>
                                  <a:pt x="1111850" y="333603"/>
                                </a:lnTo>
                                <a:lnTo>
                                  <a:pt x="1137163" y="329305"/>
                                </a:lnTo>
                                <a:lnTo>
                                  <a:pt x="1162396" y="327951"/>
                                </a:lnTo>
                                <a:lnTo>
                                  <a:pt x="1187629" y="330976"/>
                                </a:lnTo>
                                <a:lnTo>
                                  <a:pt x="1212942" y="334797"/>
                                </a:lnTo>
                                <a:lnTo>
                                  <a:pt x="1238175" y="331772"/>
                                </a:lnTo>
                                <a:lnTo>
                                  <a:pt x="1263487" y="330498"/>
                                </a:lnTo>
                                <a:lnTo>
                                  <a:pt x="1288721" y="329862"/>
                                </a:lnTo>
                                <a:lnTo>
                                  <a:pt x="1314033" y="331931"/>
                                </a:lnTo>
                                <a:lnTo>
                                  <a:pt x="1339267" y="340050"/>
                                </a:lnTo>
                                <a:lnTo>
                                  <a:pt x="1364579" y="340369"/>
                                </a:lnTo>
                                <a:lnTo>
                                  <a:pt x="1389812" y="334319"/>
                                </a:lnTo>
                                <a:lnTo>
                                  <a:pt x="1415125" y="337901"/>
                                </a:lnTo>
                                <a:lnTo>
                                  <a:pt x="1440358" y="336309"/>
                                </a:lnTo>
                                <a:lnTo>
                                  <a:pt x="1465671" y="335832"/>
                                </a:lnTo>
                                <a:lnTo>
                                  <a:pt x="1490904" y="334319"/>
                                </a:lnTo>
                                <a:lnTo>
                                  <a:pt x="1516217" y="319912"/>
                                </a:lnTo>
                                <a:lnTo>
                                  <a:pt x="1541450" y="320787"/>
                                </a:lnTo>
                                <a:lnTo>
                                  <a:pt x="1566683" y="312350"/>
                                </a:lnTo>
                                <a:lnTo>
                                  <a:pt x="1591996" y="299534"/>
                                </a:lnTo>
                                <a:lnTo>
                                  <a:pt x="1617229" y="279475"/>
                                </a:lnTo>
                                <a:lnTo>
                                  <a:pt x="1642542" y="244531"/>
                                </a:lnTo>
                                <a:lnTo>
                                  <a:pt x="1667775" y="208790"/>
                                </a:lnTo>
                                <a:lnTo>
                                  <a:pt x="1693087" y="211258"/>
                                </a:lnTo>
                                <a:lnTo>
                                  <a:pt x="1718321" y="195099"/>
                                </a:lnTo>
                                <a:lnTo>
                                  <a:pt x="1743634" y="219377"/>
                                </a:lnTo>
                                <a:lnTo>
                                  <a:pt x="1768867" y="214362"/>
                                </a:lnTo>
                                <a:lnTo>
                                  <a:pt x="1794179" y="224392"/>
                                </a:lnTo>
                                <a:lnTo>
                                  <a:pt x="1819413" y="238083"/>
                                </a:lnTo>
                                <a:lnTo>
                                  <a:pt x="1844725" y="252491"/>
                                </a:lnTo>
                                <a:lnTo>
                                  <a:pt x="1869958" y="260132"/>
                                </a:lnTo>
                                <a:lnTo>
                                  <a:pt x="1895191" y="245247"/>
                                </a:lnTo>
                                <a:lnTo>
                                  <a:pt x="1920504" y="254321"/>
                                </a:lnTo>
                                <a:lnTo>
                                  <a:pt x="1945737" y="258540"/>
                                </a:lnTo>
                                <a:lnTo>
                                  <a:pt x="1971050" y="268411"/>
                                </a:lnTo>
                                <a:lnTo>
                                  <a:pt x="1996283" y="271833"/>
                                </a:lnTo>
                                <a:lnTo>
                                  <a:pt x="2021596" y="260530"/>
                                </a:lnTo>
                                <a:lnTo>
                                  <a:pt x="2046829" y="269445"/>
                                </a:lnTo>
                                <a:lnTo>
                                  <a:pt x="2072142" y="278599"/>
                                </a:lnTo>
                                <a:lnTo>
                                  <a:pt x="2097375" y="291017"/>
                                </a:lnTo>
                                <a:lnTo>
                                  <a:pt x="2122688" y="295634"/>
                                </a:lnTo>
                                <a:lnTo>
                                  <a:pt x="2147921" y="282181"/>
                                </a:lnTo>
                                <a:lnTo>
                                  <a:pt x="2173233" y="296191"/>
                                </a:lnTo>
                                <a:lnTo>
                                  <a:pt x="2198467" y="308768"/>
                                </a:lnTo>
                                <a:lnTo>
                                  <a:pt x="2223780" y="322538"/>
                                </a:lnTo>
                                <a:lnTo>
                                  <a:pt x="2249012" y="346976"/>
                                </a:lnTo>
                                <a:lnTo>
                                  <a:pt x="2274245" y="0"/>
                                </a:lnTo>
                              </a:path>
                            </a:pathLst>
                          </a:custGeom>
                          <a:ln w="16955" cap="flat">
                            <a:round/>
                          </a:ln>
                        </wps:spPr>
                        <wps:style>
                          <a:lnRef idx="1">
                            <a:srgbClr val="FF7A00"/>
                          </a:lnRef>
                          <a:fillRef idx="0">
                            <a:srgbClr val="000000">
                              <a:alpha val="0"/>
                            </a:srgbClr>
                          </a:fillRef>
                          <a:effectRef idx="0">
                            <a:scrgbClr r="0" g="0" b="0"/>
                          </a:effectRef>
                          <a:fontRef idx="none"/>
                        </wps:style>
                        <wps:bodyPr/>
                      </wps:wsp>
                      <wps:wsp>
                        <wps:cNvPr id="1393" name="Shape 1393"/>
                        <wps:cNvSpPr/>
                        <wps:spPr>
                          <a:xfrm>
                            <a:off x="3258091" y="1043379"/>
                            <a:ext cx="2274245" cy="673016"/>
                          </a:xfrm>
                          <a:custGeom>
                            <a:avLst/>
                            <a:gdLst/>
                            <a:ahLst/>
                            <a:cxnLst/>
                            <a:rect l="0" t="0" r="0" b="0"/>
                            <a:pathLst>
                              <a:path w="2274245" h="673016">
                                <a:moveTo>
                                  <a:pt x="0" y="15920"/>
                                </a:moveTo>
                                <a:lnTo>
                                  <a:pt x="25233" y="11940"/>
                                </a:lnTo>
                                <a:lnTo>
                                  <a:pt x="50546" y="10507"/>
                                </a:lnTo>
                                <a:lnTo>
                                  <a:pt x="75779" y="10666"/>
                                </a:lnTo>
                                <a:lnTo>
                                  <a:pt x="101092" y="12099"/>
                                </a:lnTo>
                                <a:lnTo>
                                  <a:pt x="126325" y="15601"/>
                                </a:lnTo>
                                <a:lnTo>
                                  <a:pt x="151558" y="19104"/>
                                </a:lnTo>
                                <a:lnTo>
                                  <a:pt x="176871" y="22765"/>
                                </a:lnTo>
                                <a:lnTo>
                                  <a:pt x="202104" y="24994"/>
                                </a:lnTo>
                                <a:lnTo>
                                  <a:pt x="227416" y="27701"/>
                                </a:lnTo>
                                <a:lnTo>
                                  <a:pt x="252650" y="31601"/>
                                </a:lnTo>
                                <a:lnTo>
                                  <a:pt x="277963" y="38446"/>
                                </a:lnTo>
                                <a:lnTo>
                                  <a:pt x="303195" y="42506"/>
                                </a:lnTo>
                                <a:lnTo>
                                  <a:pt x="328508" y="48317"/>
                                </a:lnTo>
                                <a:lnTo>
                                  <a:pt x="353741" y="52934"/>
                                </a:lnTo>
                                <a:lnTo>
                                  <a:pt x="379054" y="62724"/>
                                </a:lnTo>
                                <a:lnTo>
                                  <a:pt x="404287" y="72356"/>
                                </a:lnTo>
                                <a:lnTo>
                                  <a:pt x="429600" y="87958"/>
                                </a:lnTo>
                                <a:lnTo>
                                  <a:pt x="454833" y="109211"/>
                                </a:lnTo>
                                <a:lnTo>
                                  <a:pt x="480066" y="140096"/>
                                </a:lnTo>
                                <a:lnTo>
                                  <a:pt x="505379" y="172254"/>
                                </a:lnTo>
                                <a:lnTo>
                                  <a:pt x="530612" y="204571"/>
                                </a:lnTo>
                                <a:lnTo>
                                  <a:pt x="555925" y="243973"/>
                                </a:lnTo>
                                <a:lnTo>
                                  <a:pt x="581158" y="290698"/>
                                </a:lnTo>
                                <a:lnTo>
                                  <a:pt x="606471" y="338060"/>
                                </a:lnTo>
                                <a:lnTo>
                                  <a:pt x="631704" y="378178"/>
                                </a:lnTo>
                                <a:lnTo>
                                  <a:pt x="657017" y="393541"/>
                                </a:lnTo>
                                <a:lnTo>
                                  <a:pt x="682250" y="405720"/>
                                </a:lnTo>
                                <a:lnTo>
                                  <a:pt x="707563" y="431670"/>
                                </a:lnTo>
                                <a:lnTo>
                                  <a:pt x="732796" y="461440"/>
                                </a:lnTo>
                                <a:lnTo>
                                  <a:pt x="758108" y="477280"/>
                                </a:lnTo>
                                <a:lnTo>
                                  <a:pt x="783341" y="488504"/>
                                </a:lnTo>
                                <a:lnTo>
                                  <a:pt x="808654" y="496066"/>
                                </a:lnTo>
                                <a:lnTo>
                                  <a:pt x="833888" y="501797"/>
                                </a:lnTo>
                                <a:lnTo>
                                  <a:pt x="859120" y="517239"/>
                                </a:lnTo>
                                <a:lnTo>
                                  <a:pt x="884433" y="514772"/>
                                </a:lnTo>
                                <a:lnTo>
                                  <a:pt x="909666" y="503867"/>
                                </a:lnTo>
                                <a:lnTo>
                                  <a:pt x="934979" y="499011"/>
                                </a:lnTo>
                                <a:lnTo>
                                  <a:pt x="960212" y="498295"/>
                                </a:lnTo>
                                <a:lnTo>
                                  <a:pt x="985525" y="499091"/>
                                </a:lnTo>
                                <a:lnTo>
                                  <a:pt x="1010758" y="494951"/>
                                </a:lnTo>
                                <a:lnTo>
                                  <a:pt x="1036071" y="476325"/>
                                </a:lnTo>
                                <a:lnTo>
                                  <a:pt x="1061304" y="475609"/>
                                </a:lnTo>
                                <a:lnTo>
                                  <a:pt x="1086617" y="487469"/>
                                </a:lnTo>
                                <a:lnTo>
                                  <a:pt x="1111850" y="525677"/>
                                </a:lnTo>
                                <a:lnTo>
                                  <a:pt x="1137163" y="519866"/>
                                </a:lnTo>
                                <a:lnTo>
                                  <a:pt x="1162396" y="509439"/>
                                </a:lnTo>
                                <a:lnTo>
                                  <a:pt x="1187629" y="509120"/>
                                </a:lnTo>
                                <a:lnTo>
                                  <a:pt x="1212942" y="523846"/>
                                </a:lnTo>
                                <a:lnTo>
                                  <a:pt x="1238175" y="561656"/>
                                </a:lnTo>
                                <a:lnTo>
                                  <a:pt x="1263487" y="619684"/>
                                </a:lnTo>
                                <a:lnTo>
                                  <a:pt x="1288721" y="645952"/>
                                </a:lnTo>
                                <a:lnTo>
                                  <a:pt x="1314033" y="660997"/>
                                </a:lnTo>
                                <a:lnTo>
                                  <a:pt x="1339267" y="656062"/>
                                </a:lnTo>
                                <a:lnTo>
                                  <a:pt x="1364579" y="673016"/>
                                </a:lnTo>
                                <a:lnTo>
                                  <a:pt x="1389812" y="658609"/>
                                </a:lnTo>
                                <a:lnTo>
                                  <a:pt x="1415125" y="641734"/>
                                </a:lnTo>
                                <a:lnTo>
                                  <a:pt x="1440358" y="624142"/>
                                </a:lnTo>
                                <a:lnTo>
                                  <a:pt x="1465671" y="592143"/>
                                </a:lnTo>
                                <a:lnTo>
                                  <a:pt x="1490904" y="552502"/>
                                </a:lnTo>
                                <a:lnTo>
                                  <a:pt x="1516217" y="529498"/>
                                </a:lnTo>
                                <a:lnTo>
                                  <a:pt x="1541450" y="489141"/>
                                </a:lnTo>
                                <a:lnTo>
                                  <a:pt x="1566683" y="439550"/>
                                </a:lnTo>
                                <a:lnTo>
                                  <a:pt x="1591996" y="397362"/>
                                </a:lnTo>
                                <a:lnTo>
                                  <a:pt x="1617229" y="366239"/>
                                </a:lnTo>
                                <a:lnTo>
                                  <a:pt x="1642542" y="334717"/>
                                </a:lnTo>
                                <a:lnTo>
                                  <a:pt x="1667775" y="297942"/>
                                </a:lnTo>
                                <a:lnTo>
                                  <a:pt x="1693087" y="294997"/>
                                </a:lnTo>
                                <a:lnTo>
                                  <a:pt x="1718321" y="282738"/>
                                </a:lnTo>
                                <a:lnTo>
                                  <a:pt x="1743634" y="215477"/>
                                </a:lnTo>
                                <a:lnTo>
                                  <a:pt x="1768867" y="190164"/>
                                </a:lnTo>
                                <a:lnTo>
                                  <a:pt x="1794179" y="180134"/>
                                </a:lnTo>
                                <a:lnTo>
                                  <a:pt x="1819413" y="166762"/>
                                </a:lnTo>
                                <a:lnTo>
                                  <a:pt x="1844725" y="144394"/>
                                </a:lnTo>
                                <a:lnTo>
                                  <a:pt x="1869958" y="131658"/>
                                </a:lnTo>
                                <a:lnTo>
                                  <a:pt x="1895191" y="111519"/>
                                </a:lnTo>
                                <a:lnTo>
                                  <a:pt x="1920504" y="103480"/>
                                </a:lnTo>
                                <a:lnTo>
                                  <a:pt x="1945737" y="92654"/>
                                </a:lnTo>
                                <a:lnTo>
                                  <a:pt x="1971050" y="82465"/>
                                </a:lnTo>
                                <a:lnTo>
                                  <a:pt x="1996283" y="78246"/>
                                </a:lnTo>
                                <a:lnTo>
                                  <a:pt x="2021596" y="70207"/>
                                </a:lnTo>
                                <a:lnTo>
                                  <a:pt x="2046829" y="61451"/>
                                </a:lnTo>
                                <a:lnTo>
                                  <a:pt x="2072142" y="59063"/>
                                </a:lnTo>
                                <a:lnTo>
                                  <a:pt x="2097375" y="53491"/>
                                </a:lnTo>
                                <a:lnTo>
                                  <a:pt x="2122688" y="45133"/>
                                </a:lnTo>
                                <a:lnTo>
                                  <a:pt x="2147921" y="35103"/>
                                </a:lnTo>
                                <a:lnTo>
                                  <a:pt x="2173233" y="23243"/>
                                </a:lnTo>
                                <a:lnTo>
                                  <a:pt x="2198467" y="15840"/>
                                </a:lnTo>
                                <a:lnTo>
                                  <a:pt x="2223780" y="5413"/>
                                </a:lnTo>
                                <a:lnTo>
                                  <a:pt x="2249012" y="0"/>
                                </a:lnTo>
                                <a:lnTo>
                                  <a:pt x="2274245" y="127280"/>
                                </a:lnTo>
                              </a:path>
                            </a:pathLst>
                          </a:custGeom>
                          <a:ln w="16955" cap="flat">
                            <a:custDash>
                              <a:ds d="535262" sp="535262"/>
                            </a:custDash>
                            <a:round/>
                          </a:ln>
                        </wps:spPr>
                        <wps:style>
                          <a:lnRef idx="1">
                            <a:srgbClr val="48B7FB"/>
                          </a:lnRef>
                          <a:fillRef idx="0">
                            <a:srgbClr val="000000">
                              <a:alpha val="0"/>
                            </a:srgbClr>
                          </a:fillRef>
                          <a:effectRef idx="0">
                            <a:scrgbClr r="0" g="0" b="0"/>
                          </a:effectRef>
                          <a:fontRef idx="none"/>
                        </wps:style>
                        <wps:bodyPr/>
                      </wps:wsp>
                      <wps:wsp>
                        <wps:cNvPr id="1394" name="Shape 1394"/>
                        <wps:cNvSpPr/>
                        <wps:spPr>
                          <a:xfrm>
                            <a:off x="3258091" y="992356"/>
                            <a:ext cx="2274245" cy="224790"/>
                          </a:xfrm>
                          <a:custGeom>
                            <a:avLst/>
                            <a:gdLst/>
                            <a:ahLst/>
                            <a:cxnLst/>
                            <a:rect l="0" t="0" r="0" b="0"/>
                            <a:pathLst>
                              <a:path w="2274245" h="224790">
                                <a:moveTo>
                                  <a:pt x="0" y="0"/>
                                </a:moveTo>
                                <a:lnTo>
                                  <a:pt x="25233" y="318"/>
                                </a:lnTo>
                                <a:lnTo>
                                  <a:pt x="50546" y="716"/>
                                </a:lnTo>
                                <a:lnTo>
                                  <a:pt x="75779" y="1194"/>
                                </a:lnTo>
                                <a:lnTo>
                                  <a:pt x="101092" y="1671"/>
                                </a:lnTo>
                                <a:lnTo>
                                  <a:pt x="126325" y="2388"/>
                                </a:lnTo>
                                <a:lnTo>
                                  <a:pt x="151558" y="3104"/>
                                </a:lnTo>
                                <a:lnTo>
                                  <a:pt x="176871" y="3980"/>
                                </a:lnTo>
                                <a:lnTo>
                                  <a:pt x="202104" y="4696"/>
                                </a:lnTo>
                                <a:lnTo>
                                  <a:pt x="227416" y="5651"/>
                                </a:lnTo>
                                <a:lnTo>
                                  <a:pt x="252650" y="6766"/>
                                </a:lnTo>
                                <a:lnTo>
                                  <a:pt x="277963" y="7801"/>
                                </a:lnTo>
                                <a:lnTo>
                                  <a:pt x="303195" y="8836"/>
                                </a:lnTo>
                                <a:lnTo>
                                  <a:pt x="328508" y="9711"/>
                                </a:lnTo>
                                <a:lnTo>
                                  <a:pt x="353741" y="11940"/>
                                </a:lnTo>
                                <a:lnTo>
                                  <a:pt x="379054" y="13611"/>
                                </a:lnTo>
                                <a:lnTo>
                                  <a:pt x="404287" y="15363"/>
                                </a:lnTo>
                                <a:lnTo>
                                  <a:pt x="429600" y="17751"/>
                                </a:lnTo>
                                <a:lnTo>
                                  <a:pt x="454833" y="20377"/>
                                </a:lnTo>
                                <a:lnTo>
                                  <a:pt x="480066" y="24198"/>
                                </a:lnTo>
                                <a:lnTo>
                                  <a:pt x="505379" y="28019"/>
                                </a:lnTo>
                                <a:lnTo>
                                  <a:pt x="530612" y="32556"/>
                                </a:lnTo>
                                <a:lnTo>
                                  <a:pt x="555925" y="38447"/>
                                </a:lnTo>
                                <a:lnTo>
                                  <a:pt x="581158" y="45451"/>
                                </a:lnTo>
                                <a:lnTo>
                                  <a:pt x="606471" y="55640"/>
                                </a:lnTo>
                                <a:lnTo>
                                  <a:pt x="631704" y="69013"/>
                                </a:lnTo>
                                <a:lnTo>
                                  <a:pt x="657017" y="81988"/>
                                </a:lnTo>
                                <a:lnTo>
                                  <a:pt x="682250" y="95440"/>
                                </a:lnTo>
                                <a:lnTo>
                                  <a:pt x="707563" y="108176"/>
                                </a:lnTo>
                                <a:lnTo>
                                  <a:pt x="732796" y="122981"/>
                                </a:lnTo>
                                <a:lnTo>
                                  <a:pt x="758108" y="135319"/>
                                </a:lnTo>
                                <a:lnTo>
                                  <a:pt x="783341" y="146225"/>
                                </a:lnTo>
                                <a:lnTo>
                                  <a:pt x="808654" y="156971"/>
                                </a:lnTo>
                                <a:lnTo>
                                  <a:pt x="833888" y="164612"/>
                                </a:lnTo>
                                <a:lnTo>
                                  <a:pt x="859120" y="169070"/>
                                </a:lnTo>
                                <a:lnTo>
                                  <a:pt x="884433" y="174244"/>
                                </a:lnTo>
                                <a:lnTo>
                                  <a:pt x="909666" y="177030"/>
                                </a:lnTo>
                                <a:lnTo>
                                  <a:pt x="934979" y="176154"/>
                                </a:lnTo>
                                <a:lnTo>
                                  <a:pt x="960212" y="181090"/>
                                </a:lnTo>
                                <a:lnTo>
                                  <a:pt x="985525" y="184114"/>
                                </a:lnTo>
                                <a:lnTo>
                                  <a:pt x="1010758" y="191676"/>
                                </a:lnTo>
                                <a:lnTo>
                                  <a:pt x="1036071" y="196134"/>
                                </a:lnTo>
                                <a:lnTo>
                                  <a:pt x="1061304" y="203298"/>
                                </a:lnTo>
                                <a:lnTo>
                                  <a:pt x="1086617" y="208392"/>
                                </a:lnTo>
                                <a:lnTo>
                                  <a:pt x="1111850" y="212372"/>
                                </a:lnTo>
                                <a:lnTo>
                                  <a:pt x="1137163" y="218262"/>
                                </a:lnTo>
                                <a:lnTo>
                                  <a:pt x="1162396" y="223118"/>
                                </a:lnTo>
                                <a:lnTo>
                                  <a:pt x="1187629" y="218103"/>
                                </a:lnTo>
                                <a:lnTo>
                                  <a:pt x="1212942" y="211178"/>
                                </a:lnTo>
                                <a:lnTo>
                                  <a:pt x="1238175" y="219616"/>
                                </a:lnTo>
                                <a:lnTo>
                                  <a:pt x="1263487" y="223198"/>
                                </a:lnTo>
                                <a:lnTo>
                                  <a:pt x="1288721" y="224790"/>
                                </a:lnTo>
                                <a:lnTo>
                                  <a:pt x="1314033" y="218660"/>
                                </a:lnTo>
                                <a:lnTo>
                                  <a:pt x="1339267" y="197566"/>
                                </a:lnTo>
                                <a:lnTo>
                                  <a:pt x="1364579" y="190801"/>
                                </a:lnTo>
                                <a:lnTo>
                                  <a:pt x="1389812" y="183637"/>
                                </a:lnTo>
                                <a:lnTo>
                                  <a:pt x="1415125" y="170662"/>
                                </a:lnTo>
                                <a:lnTo>
                                  <a:pt x="1440358" y="167796"/>
                                </a:lnTo>
                                <a:lnTo>
                                  <a:pt x="1465671" y="163577"/>
                                </a:lnTo>
                                <a:lnTo>
                                  <a:pt x="1490904" y="160792"/>
                                </a:lnTo>
                                <a:lnTo>
                                  <a:pt x="1516217" y="156573"/>
                                </a:lnTo>
                                <a:lnTo>
                                  <a:pt x="1541450" y="144394"/>
                                </a:lnTo>
                                <a:lnTo>
                                  <a:pt x="1566683" y="139220"/>
                                </a:lnTo>
                                <a:lnTo>
                                  <a:pt x="1591996" y="133568"/>
                                </a:lnTo>
                                <a:lnTo>
                                  <a:pt x="1617229" y="130782"/>
                                </a:lnTo>
                                <a:lnTo>
                                  <a:pt x="1642542" y="127200"/>
                                </a:lnTo>
                                <a:lnTo>
                                  <a:pt x="1667775" y="132295"/>
                                </a:lnTo>
                                <a:lnTo>
                                  <a:pt x="1693087" y="116932"/>
                                </a:lnTo>
                                <a:lnTo>
                                  <a:pt x="1718321" y="116056"/>
                                </a:lnTo>
                                <a:lnTo>
                                  <a:pt x="1743634" y="99818"/>
                                </a:lnTo>
                                <a:lnTo>
                                  <a:pt x="1768867" y="92574"/>
                                </a:lnTo>
                                <a:lnTo>
                                  <a:pt x="1794179" y="87241"/>
                                </a:lnTo>
                                <a:lnTo>
                                  <a:pt x="1819413" y="80953"/>
                                </a:lnTo>
                                <a:lnTo>
                                  <a:pt x="1844725" y="74505"/>
                                </a:lnTo>
                                <a:lnTo>
                                  <a:pt x="1869958" y="70446"/>
                                </a:lnTo>
                                <a:lnTo>
                                  <a:pt x="1895191" y="68854"/>
                                </a:lnTo>
                                <a:lnTo>
                                  <a:pt x="1920504" y="63521"/>
                                </a:lnTo>
                                <a:lnTo>
                                  <a:pt x="1945737" y="60098"/>
                                </a:lnTo>
                                <a:lnTo>
                                  <a:pt x="1971050" y="54844"/>
                                </a:lnTo>
                                <a:lnTo>
                                  <a:pt x="1996283" y="52058"/>
                                </a:lnTo>
                                <a:lnTo>
                                  <a:pt x="2021596" y="47521"/>
                                </a:lnTo>
                                <a:lnTo>
                                  <a:pt x="2046829" y="44735"/>
                                </a:lnTo>
                                <a:lnTo>
                                  <a:pt x="2072142" y="42188"/>
                                </a:lnTo>
                                <a:lnTo>
                                  <a:pt x="2097375" y="39163"/>
                                </a:lnTo>
                                <a:lnTo>
                                  <a:pt x="2122688" y="38924"/>
                                </a:lnTo>
                                <a:lnTo>
                                  <a:pt x="2147921" y="36218"/>
                                </a:lnTo>
                                <a:lnTo>
                                  <a:pt x="2173233" y="33511"/>
                                </a:lnTo>
                                <a:lnTo>
                                  <a:pt x="2198467" y="30964"/>
                                </a:lnTo>
                                <a:lnTo>
                                  <a:pt x="2223780" y="28019"/>
                                </a:lnTo>
                                <a:lnTo>
                                  <a:pt x="2249012" y="21969"/>
                                </a:lnTo>
                                <a:lnTo>
                                  <a:pt x="2274245" y="98624"/>
                                </a:lnTo>
                              </a:path>
                            </a:pathLst>
                          </a:custGeom>
                          <a:ln w="16955" cap="flat">
                            <a:custDash>
                              <a:ds d="535262" sp="535262"/>
                            </a:custDash>
                            <a:round/>
                          </a:ln>
                        </wps:spPr>
                        <wps:style>
                          <a:lnRef idx="1">
                            <a:srgbClr val="FF7A00"/>
                          </a:lnRef>
                          <a:fillRef idx="0">
                            <a:srgbClr val="000000">
                              <a:alpha val="0"/>
                            </a:srgbClr>
                          </a:fillRef>
                          <a:effectRef idx="0">
                            <a:scrgbClr r="0" g="0" b="0"/>
                          </a:effectRef>
                          <a:fontRef idx="none"/>
                        </wps:style>
                        <wps:bodyPr/>
                      </wps:wsp>
                      <wps:wsp>
                        <wps:cNvPr id="1395" name="Shape 1395"/>
                        <wps:cNvSpPr/>
                        <wps:spPr>
                          <a:xfrm>
                            <a:off x="3258091" y="551532"/>
                            <a:ext cx="2274245" cy="872573"/>
                          </a:xfrm>
                          <a:custGeom>
                            <a:avLst/>
                            <a:gdLst/>
                            <a:ahLst/>
                            <a:cxnLst/>
                            <a:rect l="0" t="0" r="0" b="0"/>
                            <a:pathLst>
                              <a:path w="2274245" h="872573">
                                <a:moveTo>
                                  <a:pt x="0" y="63680"/>
                                </a:moveTo>
                                <a:lnTo>
                                  <a:pt x="25233" y="297146"/>
                                </a:lnTo>
                                <a:lnTo>
                                  <a:pt x="50546" y="292689"/>
                                </a:lnTo>
                                <a:lnTo>
                                  <a:pt x="75779" y="286798"/>
                                </a:lnTo>
                                <a:lnTo>
                                  <a:pt x="101092" y="140653"/>
                                </a:lnTo>
                                <a:lnTo>
                                  <a:pt x="126325" y="4856"/>
                                </a:lnTo>
                                <a:lnTo>
                                  <a:pt x="151558" y="4696"/>
                                </a:lnTo>
                                <a:lnTo>
                                  <a:pt x="176871" y="17194"/>
                                </a:lnTo>
                                <a:lnTo>
                                  <a:pt x="202104" y="37014"/>
                                </a:lnTo>
                                <a:lnTo>
                                  <a:pt x="227416" y="57471"/>
                                </a:lnTo>
                                <a:lnTo>
                                  <a:pt x="252650" y="71640"/>
                                </a:lnTo>
                                <a:lnTo>
                                  <a:pt x="277963" y="80874"/>
                                </a:lnTo>
                                <a:lnTo>
                                  <a:pt x="303195" y="101729"/>
                                </a:lnTo>
                                <a:lnTo>
                                  <a:pt x="328508" y="105947"/>
                                </a:lnTo>
                                <a:lnTo>
                                  <a:pt x="353741" y="113271"/>
                                </a:lnTo>
                                <a:lnTo>
                                  <a:pt x="379054" y="109052"/>
                                </a:lnTo>
                                <a:lnTo>
                                  <a:pt x="404287" y="123937"/>
                                </a:lnTo>
                                <a:lnTo>
                                  <a:pt x="429600" y="146145"/>
                                </a:lnTo>
                                <a:lnTo>
                                  <a:pt x="454833" y="180692"/>
                                </a:lnTo>
                                <a:lnTo>
                                  <a:pt x="480066" y="245088"/>
                                </a:lnTo>
                                <a:lnTo>
                                  <a:pt x="505379" y="320389"/>
                                </a:lnTo>
                                <a:lnTo>
                                  <a:pt x="530612" y="342677"/>
                                </a:lnTo>
                                <a:lnTo>
                                  <a:pt x="555925" y="386616"/>
                                </a:lnTo>
                                <a:lnTo>
                                  <a:pt x="581158" y="423949"/>
                                </a:lnTo>
                                <a:lnTo>
                                  <a:pt x="606471" y="465022"/>
                                </a:lnTo>
                                <a:lnTo>
                                  <a:pt x="631704" y="579805"/>
                                </a:lnTo>
                                <a:lnTo>
                                  <a:pt x="657017" y="603526"/>
                                </a:lnTo>
                                <a:lnTo>
                                  <a:pt x="682250" y="621595"/>
                                </a:lnTo>
                                <a:lnTo>
                                  <a:pt x="707563" y="642848"/>
                                </a:lnTo>
                                <a:lnTo>
                                  <a:pt x="732796" y="665375"/>
                                </a:lnTo>
                                <a:lnTo>
                                  <a:pt x="758108" y="697294"/>
                                </a:lnTo>
                                <a:lnTo>
                                  <a:pt x="783341" y="711304"/>
                                </a:lnTo>
                                <a:lnTo>
                                  <a:pt x="808654" y="723881"/>
                                </a:lnTo>
                                <a:lnTo>
                                  <a:pt x="833888" y="734706"/>
                                </a:lnTo>
                                <a:lnTo>
                                  <a:pt x="859120" y="749671"/>
                                </a:lnTo>
                                <a:lnTo>
                                  <a:pt x="884433" y="765750"/>
                                </a:lnTo>
                                <a:lnTo>
                                  <a:pt x="909666" y="764317"/>
                                </a:lnTo>
                                <a:lnTo>
                                  <a:pt x="934979" y="765432"/>
                                </a:lnTo>
                                <a:lnTo>
                                  <a:pt x="960212" y="769332"/>
                                </a:lnTo>
                                <a:lnTo>
                                  <a:pt x="985525" y="773790"/>
                                </a:lnTo>
                                <a:lnTo>
                                  <a:pt x="1010758" y="776894"/>
                                </a:lnTo>
                                <a:lnTo>
                                  <a:pt x="1036071" y="768775"/>
                                </a:lnTo>
                                <a:lnTo>
                                  <a:pt x="1061304" y="770606"/>
                                </a:lnTo>
                                <a:lnTo>
                                  <a:pt x="1086617" y="779043"/>
                                </a:lnTo>
                                <a:lnTo>
                                  <a:pt x="1111850" y="802684"/>
                                </a:lnTo>
                                <a:lnTo>
                                  <a:pt x="1137163" y="791063"/>
                                </a:lnTo>
                                <a:lnTo>
                                  <a:pt x="1162396" y="783979"/>
                                </a:lnTo>
                                <a:lnTo>
                                  <a:pt x="1187629" y="782387"/>
                                </a:lnTo>
                                <a:lnTo>
                                  <a:pt x="1212942" y="789710"/>
                                </a:lnTo>
                                <a:lnTo>
                                  <a:pt x="1238175" y="811759"/>
                                </a:lnTo>
                                <a:lnTo>
                                  <a:pt x="1263487" y="846066"/>
                                </a:lnTo>
                                <a:lnTo>
                                  <a:pt x="1288721" y="860713"/>
                                </a:lnTo>
                                <a:lnTo>
                                  <a:pt x="1314033" y="868752"/>
                                </a:lnTo>
                                <a:lnTo>
                                  <a:pt x="1339267" y="864295"/>
                                </a:lnTo>
                                <a:lnTo>
                                  <a:pt x="1364579" y="872573"/>
                                </a:lnTo>
                                <a:lnTo>
                                  <a:pt x="1389812" y="842007"/>
                                </a:lnTo>
                                <a:lnTo>
                                  <a:pt x="1415125" y="825211"/>
                                </a:lnTo>
                                <a:lnTo>
                                  <a:pt x="1440358" y="804356"/>
                                </a:lnTo>
                                <a:lnTo>
                                  <a:pt x="1465671" y="770685"/>
                                </a:lnTo>
                                <a:lnTo>
                                  <a:pt x="1490904" y="727940"/>
                                </a:lnTo>
                                <a:lnTo>
                                  <a:pt x="1516217" y="668798"/>
                                </a:lnTo>
                                <a:lnTo>
                                  <a:pt x="1541450" y="613953"/>
                                </a:lnTo>
                                <a:lnTo>
                                  <a:pt x="1566683" y="552661"/>
                                </a:lnTo>
                                <a:lnTo>
                                  <a:pt x="1591996" y="490494"/>
                                </a:lnTo>
                                <a:lnTo>
                                  <a:pt x="1617229" y="428167"/>
                                </a:lnTo>
                                <a:lnTo>
                                  <a:pt x="1642542" y="330817"/>
                                </a:lnTo>
                                <a:lnTo>
                                  <a:pt x="1667775" y="285445"/>
                                </a:lnTo>
                                <a:lnTo>
                                  <a:pt x="1693087" y="231635"/>
                                </a:lnTo>
                                <a:lnTo>
                                  <a:pt x="1718321" y="198045"/>
                                </a:lnTo>
                                <a:lnTo>
                                  <a:pt x="1743634" y="225108"/>
                                </a:lnTo>
                                <a:lnTo>
                                  <a:pt x="1768867" y="211258"/>
                                </a:lnTo>
                                <a:lnTo>
                                  <a:pt x="1794179" y="212532"/>
                                </a:lnTo>
                                <a:lnTo>
                                  <a:pt x="1819413" y="221208"/>
                                </a:lnTo>
                                <a:lnTo>
                                  <a:pt x="1844725" y="242143"/>
                                </a:lnTo>
                                <a:lnTo>
                                  <a:pt x="1869958" y="254162"/>
                                </a:lnTo>
                                <a:lnTo>
                                  <a:pt x="1895191" y="245008"/>
                                </a:lnTo>
                                <a:lnTo>
                                  <a:pt x="1920504" y="254242"/>
                                </a:lnTo>
                                <a:lnTo>
                                  <a:pt x="1945737" y="268013"/>
                                </a:lnTo>
                                <a:lnTo>
                                  <a:pt x="1971050" y="280271"/>
                                </a:lnTo>
                                <a:lnTo>
                                  <a:pt x="1996283" y="285127"/>
                                </a:lnTo>
                                <a:lnTo>
                                  <a:pt x="2021596" y="264669"/>
                                </a:lnTo>
                                <a:lnTo>
                                  <a:pt x="2046829" y="277485"/>
                                </a:lnTo>
                                <a:lnTo>
                                  <a:pt x="2072142" y="279077"/>
                                </a:lnTo>
                                <a:lnTo>
                                  <a:pt x="2097375" y="285286"/>
                                </a:lnTo>
                                <a:lnTo>
                                  <a:pt x="2122688" y="297385"/>
                                </a:lnTo>
                                <a:lnTo>
                                  <a:pt x="2147921" y="269047"/>
                                </a:lnTo>
                                <a:lnTo>
                                  <a:pt x="2173233" y="293007"/>
                                </a:lnTo>
                                <a:lnTo>
                                  <a:pt x="2198467" y="306141"/>
                                </a:lnTo>
                                <a:lnTo>
                                  <a:pt x="2223780" y="325404"/>
                                </a:lnTo>
                                <a:lnTo>
                                  <a:pt x="2249012" y="331135"/>
                                </a:lnTo>
                                <a:lnTo>
                                  <a:pt x="2274245" y="0"/>
                                </a:lnTo>
                              </a:path>
                            </a:pathLst>
                          </a:custGeom>
                          <a:ln w="16955" cap="flat">
                            <a:custDash>
                              <a:ds d="133502" sp="401133"/>
                            </a:custDash>
                            <a:round/>
                          </a:ln>
                        </wps:spPr>
                        <wps:style>
                          <a:lnRef idx="1">
                            <a:srgbClr val="48B7FB"/>
                          </a:lnRef>
                          <a:fillRef idx="0">
                            <a:srgbClr val="000000">
                              <a:alpha val="0"/>
                            </a:srgbClr>
                          </a:fillRef>
                          <a:effectRef idx="0">
                            <a:scrgbClr r="0" g="0" b="0"/>
                          </a:effectRef>
                          <a:fontRef idx="none"/>
                        </wps:style>
                        <wps:bodyPr/>
                      </wps:wsp>
                      <wps:wsp>
                        <wps:cNvPr id="1396" name="Shape 1396"/>
                        <wps:cNvSpPr/>
                        <wps:spPr>
                          <a:xfrm>
                            <a:off x="3258091" y="652942"/>
                            <a:ext cx="2274245" cy="456027"/>
                          </a:xfrm>
                          <a:custGeom>
                            <a:avLst/>
                            <a:gdLst/>
                            <a:ahLst/>
                            <a:cxnLst/>
                            <a:rect l="0" t="0" r="0" b="0"/>
                            <a:pathLst>
                              <a:path w="2274245" h="456027">
                                <a:moveTo>
                                  <a:pt x="0" y="338777"/>
                                </a:moveTo>
                                <a:lnTo>
                                  <a:pt x="25233" y="337742"/>
                                </a:lnTo>
                                <a:lnTo>
                                  <a:pt x="50546" y="335752"/>
                                </a:lnTo>
                                <a:lnTo>
                                  <a:pt x="75779" y="333523"/>
                                </a:lnTo>
                                <a:lnTo>
                                  <a:pt x="101092" y="326120"/>
                                </a:lnTo>
                                <a:lnTo>
                                  <a:pt x="126325" y="314738"/>
                                </a:lnTo>
                                <a:lnTo>
                                  <a:pt x="151558" y="309882"/>
                                </a:lnTo>
                                <a:lnTo>
                                  <a:pt x="176871" y="304549"/>
                                </a:lnTo>
                                <a:lnTo>
                                  <a:pt x="202104" y="301444"/>
                                </a:lnTo>
                                <a:lnTo>
                                  <a:pt x="227416" y="297862"/>
                                </a:lnTo>
                                <a:lnTo>
                                  <a:pt x="252650" y="293723"/>
                                </a:lnTo>
                                <a:lnTo>
                                  <a:pt x="277963" y="291096"/>
                                </a:lnTo>
                                <a:lnTo>
                                  <a:pt x="303195" y="289664"/>
                                </a:lnTo>
                                <a:lnTo>
                                  <a:pt x="328508" y="287912"/>
                                </a:lnTo>
                                <a:lnTo>
                                  <a:pt x="353741" y="280032"/>
                                </a:lnTo>
                                <a:lnTo>
                                  <a:pt x="379054" y="278759"/>
                                </a:lnTo>
                                <a:lnTo>
                                  <a:pt x="404287" y="278997"/>
                                </a:lnTo>
                                <a:lnTo>
                                  <a:pt x="429600" y="279554"/>
                                </a:lnTo>
                                <a:lnTo>
                                  <a:pt x="454833" y="282977"/>
                                </a:lnTo>
                                <a:lnTo>
                                  <a:pt x="480066" y="293803"/>
                                </a:lnTo>
                                <a:lnTo>
                                  <a:pt x="505379" y="303275"/>
                                </a:lnTo>
                                <a:lnTo>
                                  <a:pt x="530612" y="305345"/>
                                </a:lnTo>
                                <a:lnTo>
                                  <a:pt x="555925" y="311952"/>
                                </a:lnTo>
                                <a:lnTo>
                                  <a:pt x="581158" y="317126"/>
                                </a:lnTo>
                                <a:lnTo>
                                  <a:pt x="606471" y="322618"/>
                                </a:lnTo>
                                <a:lnTo>
                                  <a:pt x="631704" y="352468"/>
                                </a:lnTo>
                                <a:lnTo>
                                  <a:pt x="657017" y="359552"/>
                                </a:lnTo>
                                <a:lnTo>
                                  <a:pt x="682250" y="365682"/>
                                </a:lnTo>
                                <a:lnTo>
                                  <a:pt x="707563" y="370855"/>
                                </a:lnTo>
                                <a:lnTo>
                                  <a:pt x="732796" y="376268"/>
                                </a:lnTo>
                                <a:lnTo>
                                  <a:pt x="758108" y="385661"/>
                                </a:lnTo>
                                <a:lnTo>
                                  <a:pt x="783341" y="391313"/>
                                </a:lnTo>
                                <a:lnTo>
                                  <a:pt x="808654" y="397999"/>
                                </a:lnTo>
                                <a:lnTo>
                                  <a:pt x="833888" y="404128"/>
                                </a:lnTo>
                                <a:lnTo>
                                  <a:pt x="859120" y="408825"/>
                                </a:lnTo>
                                <a:lnTo>
                                  <a:pt x="884433" y="415193"/>
                                </a:lnTo>
                                <a:lnTo>
                                  <a:pt x="909666" y="417978"/>
                                </a:lnTo>
                                <a:lnTo>
                                  <a:pt x="934979" y="418376"/>
                                </a:lnTo>
                                <a:lnTo>
                                  <a:pt x="960212" y="421560"/>
                                </a:lnTo>
                                <a:lnTo>
                                  <a:pt x="985525" y="423949"/>
                                </a:lnTo>
                                <a:lnTo>
                                  <a:pt x="1010758" y="430635"/>
                                </a:lnTo>
                                <a:lnTo>
                                  <a:pt x="1036071" y="434376"/>
                                </a:lnTo>
                                <a:lnTo>
                                  <a:pt x="1061304" y="439709"/>
                                </a:lnTo>
                                <a:lnTo>
                                  <a:pt x="1086617" y="443928"/>
                                </a:lnTo>
                                <a:lnTo>
                                  <a:pt x="1111850" y="447430"/>
                                </a:lnTo>
                                <a:lnTo>
                                  <a:pt x="1137163" y="448943"/>
                                </a:lnTo>
                                <a:lnTo>
                                  <a:pt x="1162396" y="452445"/>
                                </a:lnTo>
                                <a:lnTo>
                                  <a:pt x="1187629" y="450455"/>
                                </a:lnTo>
                                <a:lnTo>
                                  <a:pt x="1212942" y="447430"/>
                                </a:lnTo>
                                <a:lnTo>
                                  <a:pt x="1238175" y="452763"/>
                                </a:lnTo>
                                <a:lnTo>
                                  <a:pt x="1263487" y="455072"/>
                                </a:lnTo>
                                <a:lnTo>
                                  <a:pt x="1288721" y="456027"/>
                                </a:lnTo>
                                <a:lnTo>
                                  <a:pt x="1314033" y="451968"/>
                                </a:lnTo>
                                <a:lnTo>
                                  <a:pt x="1339267" y="438993"/>
                                </a:lnTo>
                                <a:lnTo>
                                  <a:pt x="1364579" y="432545"/>
                                </a:lnTo>
                                <a:lnTo>
                                  <a:pt x="1389812" y="419411"/>
                                </a:lnTo>
                                <a:lnTo>
                                  <a:pt x="1415125" y="409939"/>
                                </a:lnTo>
                                <a:lnTo>
                                  <a:pt x="1440358" y="405481"/>
                                </a:lnTo>
                                <a:lnTo>
                                  <a:pt x="1465671" y="400865"/>
                                </a:lnTo>
                                <a:lnTo>
                                  <a:pt x="1490904" y="396566"/>
                                </a:lnTo>
                                <a:lnTo>
                                  <a:pt x="1516217" y="377780"/>
                                </a:lnTo>
                                <a:lnTo>
                                  <a:pt x="1541450" y="366637"/>
                                </a:lnTo>
                                <a:lnTo>
                                  <a:pt x="1566683" y="353025"/>
                                </a:lnTo>
                                <a:lnTo>
                                  <a:pt x="1591996" y="334558"/>
                                </a:lnTo>
                                <a:lnTo>
                                  <a:pt x="1617229" y="311633"/>
                                </a:lnTo>
                                <a:lnTo>
                                  <a:pt x="1642542" y="273186"/>
                                </a:lnTo>
                                <a:lnTo>
                                  <a:pt x="1667775" y="242461"/>
                                </a:lnTo>
                                <a:lnTo>
                                  <a:pt x="1693087" y="229566"/>
                                </a:lnTo>
                                <a:lnTo>
                                  <a:pt x="1718321" y="212531"/>
                                </a:lnTo>
                                <a:lnTo>
                                  <a:pt x="1743634" y="220651"/>
                                </a:lnTo>
                                <a:lnTo>
                                  <a:pt x="1768867" y="208313"/>
                                </a:lnTo>
                                <a:lnTo>
                                  <a:pt x="1794179" y="213089"/>
                                </a:lnTo>
                                <a:lnTo>
                                  <a:pt x="1819413" y="220491"/>
                                </a:lnTo>
                                <a:lnTo>
                                  <a:pt x="1844725" y="228451"/>
                                </a:lnTo>
                                <a:lnTo>
                                  <a:pt x="1869958" y="231954"/>
                                </a:lnTo>
                                <a:lnTo>
                                  <a:pt x="1895191" y="215477"/>
                                </a:lnTo>
                                <a:lnTo>
                                  <a:pt x="1920504" y="219297"/>
                                </a:lnTo>
                                <a:lnTo>
                                  <a:pt x="1945737" y="220014"/>
                                </a:lnTo>
                                <a:lnTo>
                                  <a:pt x="1971050" y="224631"/>
                                </a:lnTo>
                                <a:lnTo>
                                  <a:pt x="1996283" y="225267"/>
                                </a:lnTo>
                                <a:lnTo>
                                  <a:pt x="2021596" y="209507"/>
                                </a:lnTo>
                                <a:lnTo>
                                  <a:pt x="2046829" y="215556"/>
                                </a:lnTo>
                                <a:lnTo>
                                  <a:pt x="2072142" y="222163"/>
                                </a:lnTo>
                                <a:lnTo>
                                  <a:pt x="2097375" y="231635"/>
                                </a:lnTo>
                                <a:lnTo>
                                  <a:pt x="2122688" y="235934"/>
                                </a:lnTo>
                                <a:lnTo>
                                  <a:pt x="2147921" y="219855"/>
                                </a:lnTo>
                                <a:lnTo>
                                  <a:pt x="2173233" y="231158"/>
                                </a:lnTo>
                                <a:lnTo>
                                  <a:pt x="2198467" y="241108"/>
                                </a:lnTo>
                                <a:lnTo>
                                  <a:pt x="2223780" y="252013"/>
                                </a:lnTo>
                                <a:lnTo>
                                  <a:pt x="2249012" y="270321"/>
                                </a:lnTo>
                                <a:lnTo>
                                  <a:pt x="2274245" y="0"/>
                                </a:lnTo>
                              </a:path>
                            </a:pathLst>
                          </a:custGeom>
                          <a:ln w="16955" cap="flat">
                            <a:custDash>
                              <a:ds d="133502" sp="401133"/>
                            </a:custDash>
                            <a:round/>
                          </a:ln>
                        </wps:spPr>
                        <wps:style>
                          <a:lnRef idx="1">
                            <a:srgbClr val="FF7A00"/>
                          </a:lnRef>
                          <a:fillRef idx="0">
                            <a:srgbClr val="000000">
                              <a:alpha val="0"/>
                            </a:srgbClr>
                          </a:fillRef>
                          <a:effectRef idx="0">
                            <a:scrgbClr r="0" g="0" b="0"/>
                          </a:effectRef>
                          <a:fontRef idx="none"/>
                        </wps:style>
                        <wps:bodyPr/>
                      </wps:wsp>
                      <wps:wsp>
                        <wps:cNvPr id="1397" name="Rectangle 1397"/>
                        <wps:cNvSpPr/>
                        <wps:spPr>
                          <a:xfrm>
                            <a:off x="2980606" y="1722365"/>
                            <a:ext cx="165577" cy="95281"/>
                          </a:xfrm>
                          <a:prstGeom prst="rect">
                            <a:avLst/>
                          </a:prstGeom>
                          <a:ln>
                            <a:noFill/>
                          </a:ln>
                        </wps:spPr>
                        <wps:txbx>
                          <w:txbxContent>
                            <w:p w14:paraId="21BA9789" w14:textId="77777777" w:rsidR="00176399" w:rsidRDefault="00176399">
                              <w:pPr>
                                <w:spacing w:after="160" w:line="259" w:lineRule="auto"/>
                                <w:ind w:firstLine="0"/>
                                <w:jc w:val="left"/>
                              </w:pPr>
                              <w:r>
                                <w:rPr>
                                  <w:rFonts w:ascii="Times New Roman" w:eastAsia="Times New Roman" w:hAnsi="Times New Roman" w:cs="Times New Roman"/>
                                  <w:color w:val="4D4D4D"/>
                                  <w:sz w:val="13"/>
                                </w:rPr>
                                <w:t>−12</w:t>
                              </w:r>
                            </w:p>
                          </w:txbxContent>
                        </wps:txbx>
                        <wps:bodyPr horzOverflow="overflow" vert="horz" lIns="0" tIns="0" rIns="0" bIns="0" rtlCol="0">
                          <a:noAutofit/>
                        </wps:bodyPr>
                      </wps:wsp>
                      <wps:wsp>
                        <wps:cNvPr id="1398" name="Rectangle 1398"/>
                        <wps:cNvSpPr/>
                        <wps:spPr>
                          <a:xfrm>
                            <a:off x="3020406" y="1469636"/>
                            <a:ext cx="112643" cy="95281"/>
                          </a:xfrm>
                          <a:prstGeom prst="rect">
                            <a:avLst/>
                          </a:prstGeom>
                          <a:ln>
                            <a:noFill/>
                          </a:ln>
                        </wps:spPr>
                        <wps:txbx>
                          <w:txbxContent>
                            <w:p w14:paraId="4AA143A9" w14:textId="77777777" w:rsidR="00176399" w:rsidRDefault="00176399">
                              <w:pPr>
                                <w:spacing w:after="160" w:line="259" w:lineRule="auto"/>
                                <w:ind w:firstLine="0"/>
                                <w:jc w:val="left"/>
                              </w:pPr>
                              <w:r>
                                <w:rPr>
                                  <w:rFonts w:ascii="Times New Roman" w:eastAsia="Times New Roman" w:hAnsi="Times New Roman" w:cs="Times New Roman"/>
                                  <w:color w:val="4D4D4D"/>
                                  <w:sz w:val="13"/>
                                </w:rPr>
                                <w:t>−8</w:t>
                              </w:r>
                            </w:p>
                          </w:txbxContent>
                        </wps:txbx>
                        <wps:bodyPr horzOverflow="overflow" vert="horz" lIns="0" tIns="0" rIns="0" bIns="0" rtlCol="0">
                          <a:noAutofit/>
                        </wps:bodyPr>
                      </wps:wsp>
                      <wps:wsp>
                        <wps:cNvPr id="1399" name="Rectangle 1399"/>
                        <wps:cNvSpPr/>
                        <wps:spPr>
                          <a:xfrm>
                            <a:off x="3020406" y="1216907"/>
                            <a:ext cx="112643" cy="95281"/>
                          </a:xfrm>
                          <a:prstGeom prst="rect">
                            <a:avLst/>
                          </a:prstGeom>
                          <a:ln>
                            <a:noFill/>
                          </a:ln>
                        </wps:spPr>
                        <wps:txbx>
                          <w:txbxContent>
                            <w:p w14:paraId="49F85DF7" w14:textId="77777777" w:rsidR="00176399" w:rsidRDefault="00176399">
                              <w:pPr>
                                <w:spacing w:after="160" w:line="259" w:lineRule="auto"/>
                                <w:ind w:firstLine="0"/>
                                <w:jc w:val="left"/>
                              </w:pPr>
                              <w:r>
                                <w:rPr>
                                  <w:rFonts w:ascii="Times New Roman" w:eastAsia="Times New Roman" w:hAnsi="Times New Roman" w:cs="Times New Roman"/>
                                  <w:color w:val="4D4D4D"/>
                                  <w:sz w:val="13"/>
                                </w:rPr>
                                <w:t>−4</w:t>
                              </w:r>
                            </w:p>
                          </w:txbxContent>
                        </wps:txbx>
                        <wps:bodyPr horzOverflow="overflow" vert="horz" lIns="0" tIns="0" rIns="0" bIns="0" rtlCol="0">
                          <a:noAutofit/>
                        </wps:bodyPr>
                      </wps:wsp>
                      <wps:wsp>
                        <wps:cNvPr id="1400" name="Rectangle 1400"/>
                        <wps:cNvSpPr/>
                        <wps:spPr>
                          <a:xfrm>
                            <a:off x="3065300" y="964256"/>
                            <a:ext cx="52934" cy="95281"/>
                          </a:xfrm>
                          <a:prstGeom prst="rect">
                            <a:avLst/>
                          </a:prstGeom>
                          <a:ln>
                            <a:noFill/>
                          </a:ln>
                        </wps:spPr>
                        <wps:txbx>
                          <w:txbxContent>
                            <w:p w14:paraId="35C68B93" w14:textId="77777777" w:rsidR="00176399" w:rsidRDefault="00176399">
                              <w:pPr>
                                <w:spacing w:after="160" w:line="259" w:lineRule="auto"/>
                                <w:ind w:firstLine="0"/>
                                <w:jc w:val="left"/>
                              </w:pPr>
                              <w:r>
                                <w:rPr>
                                  <w:rFonts w:ascii="Times New Roman" w:eastAsia="Times New Roman" w:hAnsi="Times New Roman" w:cs="Times New Roman"/>
                                  <w:color w:val="4D4D4D"/>
                                  <w:sz w:val="13"/>
                                </w:rPr>
                                <w:t>0</w:t>
                              </w:r>
                            </w:p>
                          </w:txbxContent>
                        </wps:txbx>
                        <wps:bodyPr horzOverflow="overflow" vert="horz" lIns="0" tIns="0" rIns="0" bIns="0" rtlCol="0">
                          <a:noAutofit/>
                        </wps:bodyPr>
                      </wps:wsp>
                      <wps:wsp>
                        <wps:cNvPr id="1401" name="Rectangle 1401"/>
                        <wps:cNvSpPr/>
                        <wps:spPr>
                          <a:xfrm>
                            <a:off x="3065300" y="711527"/>
                            <a:ext cx="52934" cy="95281"/>
                          </a:xfrm>
                          <a:prstGeom prst="rect">
                            <a:avLst/>
                          </a:prstGeom>
                          <a:ln>
                            <a:noFill/>
                          </a:ln>
                        </wps:spPr>
                        <wps:txbx>
                          <w:txbxContent>
                            <w:p w14:paraId="26BB3B6C" w14:textId="77777777" w:rsidR="00176399" w:rsidRDefault="00176399">
                              <w:pPr>
                                <w:spacing w:after="160" w:line="259" w:lineRule="auto"/>
                                <w:ind w:firstLine="0"/>
                                <w:jc w:val="left"/>
                              </w:pPr>
                              <w:r>
                                <w:rPr>
                                  <w:rFonts w:ascii="Times New Roman" w:eastAsia="Times New Roman" w:hAnsi="Times New Roman" w:cs="Times New Roman"/>
                                  <w:color w:val="4D4D4D"/>
                                  <w:sz w:val="13"/>
                                </w:rPr>
                                <w:t>4</w:t>
                              </w:r>
                            </w:p>
                          </w:txbxContent>
                        </wps:txbx>
                        <wps:bodyPr horzOverflow="overflow" vert="horz" lIns="0" tIns="0" rIns="0" bIns="0" rtlCol="0">
                          <a:noAutofit/>
                        </wps:bodyPr>
                      </wps:wsp>
                      <wps:wsp>
                        <wps:cNvPr id="1402" name="Rectangle 1402"/>
                        <wps:cNvSpPr/>
                        <wps:spPr>
                          <a:xfrm>
                            <a:off x="3065300" y="458798"/>
                            <a:ext cx="52934" cy="95281"/>
                          </a:xfrm>
                          <a:prstGeom prst="rect">
                            <a:avLst/>
                          </a:prstGeom>
                          <a:ln>
                            <a:noFill/>
                          </a:ln>
                        </wps:spPr>
                        <wps:txbx>
                          <w:txbxContent>
                            <w:p w14:paraId="68BC6E07" w14:textId="77777777" w:rsidR="00176399" w:rsidRDefault="00176399">
                              <w:pPr>
                                <w:spacing w:after="160" w:line="259" w:lineRule="auto"/>
                                <w:ind w:firstLine="0"/>
                                <w:jc w:val="left"/>
                              </w:pPr>
                              <w:r>
                                <w:rPr>
                                  <w:rFonts w:ascii="Times New Roman" w:eastAsia="Times New Roman" w:hAnsi="Times New Roman" w:cs="Times New Roman"/>
                                  <w:color w:val="4D4D4D"/>
                                  <w:sz w:val="13"/>
                                </w:rPr>
                                <w:t>8</w:t>
                              </w:r>
                            </w:p>
                          </w:txbxContent>
                        </wps:txbx>
                        <wps:bodyPr horzOverflow="overflow" vert="horz" lIns="0" tIns="0" rIns="0" bIns="0" rtlCol="0">
                          <a:noAutofit/>
                        </wps:bodyPr>
                      </wps:wsp>
                      <wps:wsp>
                        <wps:cNvPr id="1403" name="Rectangle 1403"/>
                        <wps:cNvSpPr/>
                        <wps:spPr>
                          <a:xfrm>
                            <a:off x="3025501" y="206148"/>
                            <a:ext cx="105868" cy="95281"/>
                          </a:xfrm>
                          <a:prstGeom prst="rect">
                            <a:avLst/>
                          </a:prstGeom>
                          <a:ln>
                            <a:noFill/>
                          </a:ln>
                        </wps:spPr>
                        <wps:txbx>
                          <w:txbxContent>
                            <w:p w14:paraId="6AF2E795" w14:textId="77777777" w:rsidR="00176399" w:rsidRDefault="00176399">
                              <w:pPr>
                                <w:spacing w:after="160" w:line="259" w:lineRule="auto"/>
                                <w:ind w:firstLine="0"/>
                                <w:jc w:val="left"/>
                              </w:pPr>
                              <w:r>
                                <w:rPr>
                                  <w:rFonts w:ascii="Times New Roman" w:eastAsia="Times New Roman" w:hAnsi="Times New Roman" w:cs="Times New Roman"/>
                                  <w:color w:val="4D4D4D"/>
                                  <w:sz w:val="13"/>
                                </w:rPr>
                                <w:t>12</w:t>
                              </w:r>
                            </w:p>
                          </w:txbxContent>
                        </wps:txbx>
                        <wps:bodyPr horzOverflow="overflow" vert="horz" lIns="0" tIns="0" rIns="0" bIns="0" rtlCol="0">
                          <a:noAutofit/>
                        </wps:bodyPr>
                      </wps:wsp>
                      <wps:wsp>
                        <wps:cNvPr id="1404" name="Rectangle 1404"/>
                        <wps:cNvSpPr/>
                        <wps:spPr>
                          <a:xfrm>
                            <a:off x="3238191" y="1863735"/>
                            <a:ext cx="52934" cy="95281"/>
                          </a:xfrm>
                          <a:prstGeom prst="rect">
                            <a:avLst/>
                          </a:prstGeom>
                          <a:ln>
                            <a:noFill/>
                          </a:ln>
                        </wps:spPr>
                        <wps:txbx>
                          <w:txbxContent>
                            <w:p w14:paraId="576AE282" w14:textId="77777777" w:rsidR="00176399" w:rsidRDefault="00176399">
                              <w:pPr>
                                <w:spacing w:after="160" w:line="259" w:lineRule="auto"/>
                                <w:ind w:firstLine="0"/>
                                <w:jc w:val="left"/>
                              </w:pPr>
                              <w:r>
                                <w:rPr>
                                  <w:rFonts w:ascii="Times New Roman" w:eastAsia="Times New Roman" w:hAnsi="Times New Roman" w:cs="Times New Roman"/>
                                  <w:color w:val="4D4D4D"/>
                                  <w:sz w:val="13"/>
                                </w:rPr>
                                <w:t>0</w:t>
                              </w:r>
                            </w:p>
                          </w:txbxContent>
                        </wps:txbx>
                        <wps:bodyPr horzOverflow="overflow" vert="horz" lIns="0" tIns="0" rIns="0" bIns="0" rtlCol="0">
                          <a:noAutofit/>
                        </wps:bodyPr>
                      </wps:wsp>
                      <wps:wsp>
                        <wps:cNvPr id="1405" name="Rectangle 1405"/>
                        <wps:cNvSpPr/>
                        <wps:spPr>
                          <a:xfrm>
                            <a:off x="3470941" y="1863735"/>
                            <a:ext cx="105868" cy="95281"/>
                          </a:xfrm>
                          <a:prstGeom prst="rect">
                            <a:avLst/>
                          </a:prstGeom>
                          <a:ln>
                            <a:noFill/>
                          </a:ln>
                        </wps:spPr>
                        <wps:txbx>
                          <w:txbxContent>
                            <w:p w14:paraId="70A6DD81"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w:t>
                              </w:r>
                            </w:p>
                          </w:txbxContent>
                        </wps:txbx>
                        <wps:bodyPr horzOverflow="overflow" vert="horz" lIns="0" tIns="0" rIns="0" bIns="0" rtlCol="0">
                          <a:noAutofit/>
                        </wps:bodyPr>
                      </wps:wsp>
                      <wps:wsp>
                        <wps:cNvPr id="1406" name="Rectangle 1406"/>
                        <wps:cNvSpPr/>
                        <wps:spPr>
                          <a:xfrm>
                            <a:off x="3723671" y="1863735"/>
                            <a:ext cx="105868" cy="95281"/>
                          </a:xfrm>
                          <a:prstGeom prst="rect">
                            <a:avLst/>
                          </a:prstGeom>
                          <a:ln>
                            <a:noFill/>
                          </a:ln>
                        </wps:spPr>
                        <wps:txbx>
                          <w:txbxContent>
                            <w:p w14:paraId="45D00F95"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w:t>
                              </w:r>
                            </w:p>
                          </w:txbxContent>
                        </wps:txbx>
                        <wps:bodyPr horzOverflow="overflow" vert="horz" lIns="0" tIns="0" rIns="0" bIns="0" rtlCol="0">
                          <a:noAutofit/>
                        </wps:bodyPr>
                      </wps:wsp>
                      <wps:wsp>
                        <wps:cNvPr id="1407" name="Rectangle 1407"/>
                        <wps:cNvSpPr/>
                        <wps:spPr>
                          <a:xfrm>
                            <a:off x="3976400" y="1863735"/>
                            <a:ext cx="105868" cy="95281"/>
                          </a:xfrm>
                          <a:prstGeom prst="rect">
                            <a:avLst/>
                          </a:prstGeom>
                          <a:ln>
                            <a:noFill/>
                          </a:ln>
                        </wps:spPr>
                        <wps:txbx>
                          <w:txbxContent>
                            <w:p w14:paraId="4983D962" w14:textId="77777777" w:rsidR="00176399" w:rsidRDefault="00176399">
                              <w:pPr>
                                <w:spacing w:after="160" w:line="259" w:lineRule="auto"/>
                                <w:ind w:firstLine="0"/>
                                <w:jc w:val="left"/>
                              </w:pPr>
                              <w:r>
                                <w:rPr>
                                  <w:rFonts w:ascii="Times New Roman" w:eastAsia="Times New Roman" w:hAnsi="Times New Roman" w:cs="Times New Roman"/>
                                  <w:color w:val="4D4D4D"/>
                                  <w:sz w:val="13"/>
                                </w:rPr>
                                <w:t>30</w:t>
                              </w:r>
                            </w:p>
                          </w:txbxContent>
                        </wps:txbx>
                        <wps:bodyPr horzOverflow="overflow" vert="horz" lIns="0" tIns="0" rIns="0" bIns="0" rtlCol="0">
                          <a:noAutofit/>
                        </wps:bodyPr>
                      </wps:wsp>
                      <wps:wsp>
                        <wps:cNvPr id="1408" name="Rectangle 1408"/>
                        <wps:cNvSpPr/>
                        <wps:spPr>
                          <a:xfrm>
                            <a:off x="4229050" y="1863735"/>
                            <a:ext cx="105868" cy="95281"/>
                          </a:xfrm>
                          <a:prstGeom prst="rect">
                            <a:avLst/>
                          </a:prstGeom>
                          <a:ln>
                            <a:noFill/>
                          </a:ln>
                        </wps:spPr>
                        <wps:txbx>
                          <w:txbxContent>
                            <w:p w14:paraId="7ED06202" w14:textId="77777777" w:rsidR="00176399" w:rsidRDefault="00176399">
                              <w:pPr>
                                <w:spacing w:after="160" w:line="259" w:lineRule="auto"/>
                                <w:ind w:firstLine="0"/>
                                <w:jc w:val="left"/>
                              </w:pPr>
                              <w:r>
                                <w:rPr>
                                  <w:rFonts w:ascii="Times New Roman" w:eastAsia="Times New Roman" w:hAnsi="Times New Roman" w:cs="Times New Roman"/>
                                  <w:color w:val="4D4D4D"/>
                                  <w:sz w:val="13"/>
                                </w:rPr>
                                <w:t>40</w:t>
                              </w:r>
                            </w:p>
                          </w:txbxContent>
                        </wps:txbx>
                        <wps:bodyPr horzOverflow="overflow" vert="horz" lIns="0" tIns="0" rIns="0" bIns="0" rtlCol="0">
                          <a:noAutofit/>
                        </wps:bodyPr>
                      </wps:wsp>
                      <wps:wsp>
                        <wps:cNvPr id="1409" name="Rectangle 1409"/>
                        <wps:cNvSpPr/>
                        <wps:spPr>
                          <a:xfrm>
                            <a:off x="4481779" y="1863735"/>
                            <a:ext cx="105868" cy="95281"/>
                          </a:xfrm>
                          <a:prstGeom prst="rect">
                            <a:avLst/>
                          </a:prstGeom>
                          <a:ln>
                            <a:noFill/>
                          </a:ln>
                        </wps:spPr>
                        <wps:txbx>
                          <w:txbxContent>
                            <w:p w14:paraId="6E47412C" w14:textId="77777777" w:rsidR="00176399" w:rsidRDefault="00176399">
                              <w:pPr>
                                <w:spacing w:after="160" w:line="259" w:lineRule="auto"/>
                                <w:ind w:firstLine="0"/>
                                <w:jc w:val="left"/>
                              </w:pPr>
                              <w:r>
                                <w:rPr>
                                  <w:rFonts w:ascii="Times New Roman" w:eastAsia="Times New Roman" w:hAnsi="Times New Roman" w:cs="Times New Roman"/>
                                  <w:color w:val="4D4D4D"/>
                                  <w:sz w:val="13"/>
                                </w:rPr>
                                <w:t>50</w:t>
                              </w:r>
                            </w:p>
                          </w:txbxContent>
                        </wps:txbx>
                        <wps:bodyPr horzOverflow="overflow" vert="horz" lIns="0" tIns="0" rIns="0" bIns="0" rtlCol="0">
                          <a:noAutofit/>
                        </wps:bodyPr>
                      </wps:wsp>
                      <wps:wsp>
                        <wps:cNvPr id="1410" name="Rectangle 1410"/>
                        <wps:cNvSpPr/>
                        <wps:spPr>
                          <a:xfrm>
                            <a:off x="4734508" y="1863735"/>
                            <a:ext cx="105868" cy="95281"/>
                          </a:xfrm>
                          <a:prstGeom prst="rect">
                            <a:avLst/>
                          </a:prstGeom>
                          <a:ln>
                            <a:noFill/>
                          </a:ln>
                        </wps:spPr>
                        <wps:txbx>
                          <w:txbxContent>
                            <w:p w14:paraId="060B0E4B" w14:textId="77777777" w:rsidR="00176399" w:rsidRDefault="00176399">
                              <w:pPr>
                                <w:spacing w:after="160" w:line="259" w:lineRule="auto"/>
                                <w:ind w:firstLine="0"/>
                                <w:jc w:val="left"/>
                              </w:pPr>
                              <w:r>
                                <w:rPr>
                                  <w:rFonts w:ascii="Times New Roman" w:eastAsia="Times New Roman" w:hAnsi="Times New Roman" w:cs="Times New Roman"/>
                                  <w:color w:val="4D4D4D"/>
                                  <w:sz w:val="13"/>
                                </w:rPr>
                                <w:t>60</w:t>
                              </w:r>
                            </w:p>
                          </w:txbxContent>
                        </wps:txbx>
                        <wps:bodyPr horzOverflow="overflow" vert="horz" lIns="0" tIns="0" rIns="0" bIns="0" rtlCol="0">
                          <a:noAutofit/>
                        </wps:bodyPr>
                      </wps:wsp>
                      <wps:wsp>
                        <wps:cNvPr id="1411" name="Rectangle 1411"/>
                        <wps:cNvSpPr/>
                        <wps:spPr>
                          <a:xfrm>
                            <a:off x="4987158" y="1863735"/>
                            <a:ext cx="105868" cy="95281"/>
                          </a:xfrm>
                          <a:prstGeom prst="rect">
                            <a:avLst/>
                          </a:prstGeom>
                          <a:ln>
                            <a:noFill/>
                          </a:ln>
                        </wps:spPr>
                        <wps:txbx>
                          <w:txbxContent>
                            <w:p w14:paraId="5C02C76B" w14:textId="77777777" w:rsidR="00176399" w:rsidRDefault="00176399">
                              <w:pPr>
                                <w:spacing w:after="160" w:line="259" w:lineRule="auto"/>
                                <w:ind w:firstLine="0"/>
                                <w:jc w:val="left"/>
                              </w:pPr>
                              <w:r>
                                <w:rPr>
                                  <w:rFonts w:ascii="Times New Roman" w:eastAsia="Times New Roman" w:hAnsi="Times New Roman" w:cs="Times New Roman"/>
                                  <w:color w:val="4D4D4D"/>
                                  <w:sz w:val="13"/>
                                </w:rPr>
                                <w:t>70</w:t>
                              </w:r>
                            </w:p>
                          </w:txbxContent>
                        </wps:txbx>
                        <wps:bodyPr horzOverflow="overflow" vert="horz" lIns="0" tIns="0" rIns="0" bIns="0" rtlCol="0">
                          <a:noAutofit/>
                        </wps:bodyPr>
                      </wps:wsp>
                      <wps:wsp>
                        <wps:cNvPr id="1412" name="Rectangle 1412"/>
                        <wps:cNvSpPr/>
                        <wps:spPr>
                          <a:xfrm>
                            <a:off x="5239887" y="1863735"/>
                            <a:ext cx="105868" cy="95281"/>
                          </a:xfrm>
                          <a:prstGeom prst="rect">
                            <a:avLst/>
                          </a:prstGeom>
                          <a:ln>
                            <a:noFill/>
                          </a:ln>
                        </wps:spPr>
                        <wps:txbx>
                          <w:txbxContent>
                            <w:p w14:paraId="051A1076" w14:textId="77777777" w:rsidR="00176399" w:rsidRDefault="00176399">
                              <w:pPr>
                                <w:spacing w:after="160" w:line="259" w:lineRule="auto"/>
                                <w:ind w:firstLine="0"/>
                                <w:jc w:val="left"/>
                              </w:pPr>
                              <w:r>
                                <w:rPr>
                                  <w:rFonts w:ascii="Times New Roman" w:eastAsia="Times New Roman" w:hAnsi="Times New Roman" w:cs="Times New Roman"/>
                                  <w:color w:val="4D4D4D"/>
                                  <w:sz w:val="13"/>
                                </w:rPr>
                                <w:t>80</w:t>
                              </w:r>
                            </w:p>
                          </w:txbxContent>
                        </wps:txbx>
                        <wps:bodyPr horzOverflow="overflow" vert="horz" lIns="0" tIns="0" rIns="0" bIns="0" rtlCol="0">
                          <a:noAutofit/>
                        </wps:bodyPr>
                      </wps:wsp>
                      <wps:wsp>
                        <wps:cNvPr id="1413" name="Rectangle 1413"/>
                        <wps:cNvSpPr/>
                        <wps:spPr>
                          <a:xfrm>
                            <a:off x="5492537" y="1863735"/>
                            <a:ext cx="105867" cy="95281"/>
                          </a:xfrm>
                          <a:prstGeom prst="rect">
                            <a:avLst/>
                          </a:prstGeom>
                          <a:ln>
                            <a:noFill/>
                          </a:ln>
                        </wps:spPr>
                        <wps:txbx>
                          <w:txbxContent>
                            <w:p w14:paraId="27B9A2D9" w14:textId="77777777" w:rsidR="00176399" w:rsidRDefault="00176399">
                              <w:pPr>
                                <w:spacing w:after="160" w:line="259" w:lineRule="auto"/>
                                <w:ind w:firstLine="0"/>
                                <w:jc w:val="left"/>
                              </w:pPr>
                              <w:r>
                                <w:rPr>
                                  <w:rFonts w:ascii="Times New Roman" w:eastAsia="Times New Roman" w:hAnsi="Times New Roman" w:cs="Times New Roman"/>
                                  <w:color w:val="4D4D4D"/>
                                  <w:sz w:val="13"/>
                                </w:rPr>
                                <w:t>90</w:t>
                              </w:r>
                            </w:p>
                          </w:txbxContent>
                        </wps:txbx>
                        <wps:bodyPr horzOverflow="overflow" vert="horz" lIns="0" tIns="0" rIns="0" bIns="0" rtlCol="0">
                          <a:noAutofit/>
                        </wps:bodyPr>
                      </wps:wsp>
                      <wps:wsp>
                        <wps:cNvPr id="1414" name="Rectangle 1414"/>
                        <wps:cNvSpPr/>
                        <wps:spPr>
                          <a:xfrm>
                            <a:off x="4323375" y="1955123"/>
                            <a:ext cx="191028" cy="123864"/>
                          </a:xfrm>
                          <a:prstGeom prst="rect">
                            <a:avLst/>
                          </a:prstGeom>
                          <a:ln>
                            <a:noFill/>
                          </a:ln>
                        </wps:spPr>
                        <wps:txbx>
                          <w:txbxContent>
                            <w:p w14:paraId="501E451B" w14:textId="77777777" w:rsidR="00176399" w:rsidRDefault="00176399">
                              <w:pPr>
                                <w:spacing w:after="160" w:line="259" w:lineRule="auto"/>
                                <w:ind w:firstLine="0"/>
                                <w:jc w:val="left"/>
                              </w:pPr>
                              <w:proofErr w:type="spellStart"/>
                              <w:proofErr w:type="gramStart"/>
                              <w:r>
                                <w:rPr>
                                  <w:rFonts w:ascii="Times New Roman" w:eastAsia="Times New Roman" w:hAnsi="Times New Roman" w:cs="Times New Roman"/>
                                  <w:sz w:val="16"/>
                                </w:rPr>
                                <w:t>age</w:t>
                              </w:r>
                              <w:proofErr w:type="spellEnd"/>
                              <w:proofErr w:type="gramEnd"/>
                            </w:p>
                          </w:txbxContent>
                        </wps:txbx>
                        <wps:bodyPr horzOverflow="overflow" vert="horz" lIns="0" tIns="0" rIns="0" bIns="0" rtlCol="0">
                          <a:noAutofit/>
                        </wps:bodyPr>
                      </wps:wsp>
                      <wps:wsp>
                        <wps:cNvPr id="1415" name="Rectangle 1415"/>
                        <wps:cNvSpPr/>
                        <wps:spPr>
                          <a:xfrm rot="-5399999">
                            <a:off x="2281499" y="770035"/>
                            <a:ext cx="1292053" cy="123865"/>
                          </a:xfrm>
                          <a:prstGeom prst="rect">
                            <a:avLst/>
                          </a:prstGeom>
                          <a:ln>
                            <a:noFill/>
                          </a:ln>
                        </wps:spPr>
                        <wps:txbx>
                          <w:txbxContent>
                            <w:p w14:paraId="303AF61D" w14:textId="77777777" w:rsidR="00176399" w:rsidRDefault="00176399">
                              <w:pPr>
                                <w:spacing w:after="160" w:line="259" w:lineRule="auto"/>
                                <w:ind w:firstLine="0"/>
                                <w:jc w:val="left"/>
                              </w:pPr>
                              <w:proofErr w:type="gramStart"/>
                              <w:r>
                                <w:rPr>
                                  <w:rFonts w:ascii="Times New Roman" w:eastAsia="Times New Roman" w:hAnsi="Times New Roman" w:cs="Times New Roman"/>
                                  <w:sz w:val="16"/>
                                </w:rPr>
                                <w:t>billion</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canadian</w:t>
                              </w:r>
                              <w:proofErr w:type="spellEnd"/>
                              <w:r>
                                <w:rPr>
                                  <w:rFonts w:ascii="Times New Roman" w:eastAsia="Times New Roman" w:hAnsi="Times New Roman" w:cs="Times New Roman"/>
                                  <w:sz w:val="16"/>
                                </w:rPr>
                                <w:t xml:space="preserve"> dollars</w:t>
                              </w:r>
                            </w:p>
                          </w:txbxContent>
                        </wps:txbx>
                        <wps:bodyPr horzOverflow="overflow" vert="horz" lIns="0" tIns="0" rIns="0" bIns="0" rtlCol="0">
                          <a:noAutofit/>
                        </wps:bodyPr>
                      </wps:wsp>
                      <wps:wsp>
                        <wps:cNvPr id="1416" name="Rectangle 1416"/>
                        <wps:cNvSpPr/>
                        <wps:spPr>
                          <a:xfrm>
                            <a:off x="3144343" y="0"/>
                            <a:ext cx="951793" cy="152450"/>
                          </a:xfrm>
                          <a:prstGeom prst="rect">
                            <a:avLst/>
                          </a:prstGeom>
                          <a:ln>
                            <a:noFill/>
                          </a:ln>
                        </wps:spPr>
                        <wps:txbx>
                          <w:txbxContent>
                            <w:p w14:paraId="6AD56565" w14:textId="77777777" w:rsidR="00176399" w:rsidRDefault="00176399">
                              <w:pPr>
                                <w:spacing w:after="160" w:line="259" w:lineRule="auto"/>
                                <w:ind w:firstLine="0"/>
                                <w:jc w:val="left"/>
                              </w:pPr>
                              <w:r>
                                <w:rPr>
                                  <w:rFonts w:ascii="Times New Roman" w:eastAsia="Times New Roman" w:hAnsi="Times New Roman" w:cs="Times New Roman"/>
                                  <w:b/>
                                  <w:sz w:val="20"/>
                                </w:rPr>
                                <w:t xml:space="preserve">B: </w:t>
                              </w:r>
                              <w:proofErr w:type="spellStart"/>
                              <w:r>
                                <w:rPr>
                                  <w:rFonts w:ascii="Times New Roman" w:eastAsia="Times New Roman" w:hAnsi="Times New Roman" w:cs="Times New Roman"/>
                                  <w:b/>
                                  <w:sz w:val="20"/>
                                </w:rPr>
                                <w:t>Aggregate</w:t>
                              </w:r>
                              <w:proofErr w:type="spellEnd"/>
                            </w:p>
                          </w:txbxContent>
                        </wps:txbx>
                        <wps:bodyPr horzOverflow="overflow" vert="horz" lIns="0" tIns="0" rIns="0" bIns="0" rtlCol="0">
                          <a:noAutofit/>
                        </wps:bodyPr>
                      </wps:wsp>
                    </wpg:wgp>
                  </a:graphicData>
                </a:graphic>
              </wp:inline>
            </w:drawing>
          </mc:Choice>
          <mc:Fallback>
            <w:pict>
              <v:group w14:anchorId="02703F02" id="Group 31719" o:spid="_x0000_s1026" style="width:444.55pt;height:161.3pt;mso-position-horizontal-relative:char;mso-position-vertical-relative:line" coordsize="56460,204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">
                <v:shape id="Shape 1330" o:spid="_x0000_s1027" style="position:absolute;left:2787;top:17503;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" path="m,l2501742,e" filled="f" strokecolor="#ccc" strokeweight=".1415mm">
                  <v:path arrowok="t" textboxrect="0,0,2501742,0"/>
                </v:shape>
                <v:shape id="Shape 1331" o:spid="_x0000_s1028" style="position:absolute;left:2787;top:14976;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" path="m,l2501742,e" filled="f" strokecolor="#ccc" strokeweight=".1415mm">
                  <v:path arrowok="t" textboxrect="0,0,2501742,0"/>
                </v:shape>
                <v:shape id="Shape 1332" o:spid="_x0000_s1029" style="position:absolute;left:2787;top:12449;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" path="m,l2501742,e" filled="f" strokecolor="#ccc" strokeweight=".1415mm">
                  <v:path arrowok="t" textboxrect="0,0,2501742,0"/>
                </v:shape>
                <v:shape id="Shape 1333" o:spid="_x0000_s1030" style="position:absolute;left:2787;top:9922;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" path="m,l2501742,e" filled="f" strokecolor="#ccc" strokeweight=".1415mm">
                  <v:path arrowok="t" textboxrect="0,0,2501742,0"/>
                </v:shape>
                <v:shape id="Shape 1334" o:spid="_x0000_s1031" style="position:absolute;left:2787;top:7395;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" path="m,l2501742,e" filled="f" strokecolor="#ccc" strokeweight=".1415mm">
                  <v:path arrowok="t" textboxrect="0,0,2501742,0"/>
                </v:shape>
                <v:shape id="Shape 1335" o:spid="_x0000_s1032" style="position:absolute;left:2787;top:4868;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" path="m,l2501742,e" filled="f" strokecolor="#ccc" strokeweight=".1415mm">
                  <v:path arrowok="t" textboxrect="0,0,2501742,0"/>
                </v:shape>
                <v:shape id="Shape 1336" o:spid="_x0000_s1033" style="position:absolute;left:2787;top:2341;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" path="m,l2501742,e" filled="f" strokecolor="#ccc" strokeweight=".1415mm">
                  <v:path arrowok="t" textboxrect="0,0,2501742,0"/>
                </v:shape>
                <v:shape id="Shape 1337" o:spid="_x0000_s1034" style="position:absolute;left:3924;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" path="m,1667855l,e" filled="f" strokecolor="#ccc" strokeweight=".1415mm">
                  <v:path arrowok="t" textboxrect="0,0,0,1667855"/>
                </v:shape>
                <v:shape id="Shape 1338" o:spid="_x0000_s1035" style="position:absolute;left:6451;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" path="m,1667855l,e" filled="f" strokecolor="#ccc" strokeweight=".1415mm">
                  <v:path arrowok="t" textboxrect="0,0,0,1667855"/>
                </v:shape>
                <v:shape id="Shape 1339" o:spid="_x0000_s1036" style="position:absolute;left:8978;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" path="m,1667855l,e" filled="f" strokecolor="#ccc" strokeweight=".1415mm">
                  <v:path arrowok="t" textboxrect="0,0,0,1667855"/>
                </v:shape>
                <v:shape id="Shape 1340" o:spid="_x0000_s1037" style="position:absolute;left:11506;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" path="m,1667855l,e" filled="f" strokecolor="#ccc" strokeweight=".1415mm">
                  <v:path arrowok="t" textboxrect="0,0,0,1667855"/>
                </v:shape>
                <v:shape id="Shape 1341" o:spid="_x0000_s1038" style="position:absolute;left:14032;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" path="m,1667855l,e" filled="f" strokecolor="#ccc" strokeweight=".1415mm">
                  <v:path arrowok="t" textboxrect="0,0,0,1667855"/>
                </v:shape>
                <v:shape id="Shape 1342" o:spid="_x0000_s1039" style="position:absolute;left:16559;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" path="m,1667855l,e" filled="f" strokecolor="#ccc" strokeweight=".1415mm">
                  <v:path arrowok="t" textboxrect="0,0,0,1667855"/>
                </v:shape>
                <v:shape id="Shape 1343" o:spid="_x0000_s1040" style="position:absolute;left:19087;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" path="m,1667855l,e" filled="f" strokecolor="#ccc" strokeweight=".1415mm">
                  <v:path arrowok="t" textboxrect="0,0,0,1667855"/>
                </v:shape>
                <v:shape id="Shape 1344" o:spid="_x0000_s1041" style="position:absolute;left:21613;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" path="m,1667855l,e" filled="f" strokecolor="#ccc" strokeweight=".1415mm">
                  <v:path arrowok="t" textboxrect="0,0,0,1667855"/>
                </v:shape>
                <v:shape id="Shape 1345" o:spid="_x0000_s1042" style="position:absolute;left:24140;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" path="m,1667855l,e" filled="f" strokecolor="#ccc" strokeweight=".1415mm">
                  <v:path arrowok="t" textboxrect="0,0,0,1667855"/>
                </v:shape>
                <v:shape id="Shape 1346" o:spid="_x0000_s1043" style="position:absolute;left:26667;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" path="m,1667855l,e" filled="f" strokecolor="#ccc" strokeweight=".1415mm">
                  <v:path arrowok="t" textboxrect="0,0,0,1667855"/>
                </v:shape>
                <v:shape id="Shape 1347" o:spid="_x0000_s1044" style="position:absolute;left:3924;top:4913;width:22743;height:6448;visibility:visible;mso-wrap-style:square;v-text-anchor:top" coordsize="2274246,644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" path="m,520742l25233,644838r25313,-1831l75779,639027r25313,-79918l126325,486434r25233,-2786l176871,485797r25233,80l227417,486196r25233,-1115l277963,488026r25233,3901l328508,491847r25234,-159l379054,492325r25233,1353l429600,499648r25233,12656l480066,541199r25313,27701l530612,563248r25313,3741l581158,564920r25313,-1672l631704,600899r25313,-3502l682250,594212r25313,-2069l732796,590710r25313,8199l783341,598750r25313,796l833887,600740r25234,1512l884433,610371r25234,1354l934979,613237r25233,1990l985525,617296r25233,2946l1036071,621436r25233,477l1086617,621674r25233,-636l1137163,615227r25233,-876l1187629,613874r25313,-239l1238175,613476r25313,-80l1288721,612600r25313,-796l1339267,611167r25312,-796l1389812,599785r25313,-2150l1440358,593815r25313,-5970l1490904,578850r25313,-22686l1541450,539448r25233,-22129l1591996,490096r25233,-31681l1642542,398158r25233,-32715l1693088,341006r25233,-17910l1743634,312748r25233,-25950l1794179,287037r25234,1672l1844725,290221r25233,716l1895191,247317r25313,-398l1945737,245963r25313,-1114l1996283,243416r25313,-58745l2046829,182920r25313,-2308l2097375,178303r25313,-1671l2147921,63998r25312,-875l2198467,62008r25313,-637l2249012,58665,2274246,e" filled="f" strokecolor="#48b7fb" strokeweight=".47097mm">
                  <v:path arrowok="t" textboxrect="0,0,2274246,644838"/>
                </v:shape>
                <v:shape id="Shape 1348" o:spid="_x0000_s1045" style="position:absolute;left:3924;top:4626;width:22743;height:6611;visibility:visible;mso-wrap-style:square;v-text-anchor:top" coordsize="2274246,6611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" path="m,562771r25233,98385l50546,658370r25233,-4378l101092,573914r25233,-72356l151558,499727r25313,3185l202104,503787r25313,637l252650,503309r25313,2229l303196,508484r25312,-876l353742,507847r25312,-3025l404287,509041r25313,9870l454833,527349r25233,34307l505379,584342r25233,-2945l555925,590869r25233,1990l606471,594610r25233,56516l657017,647624r25233,-5174l707563,637037r25233,-4935l758109,635445r25232,-2149l808654,633216r25233,956l859121,635604r25312,3742l909667,639743r25312,239l960212,640778r25313,1274l1010758,645952r25313,1433l1061304,648818r25313,1274l1111850,651524r25313,-2706l1162396,649455r25233,477l1212942,650410r25233,796l1263488,651843r25233,159l1314034,651843r25233,-955l1364579,648897r25233,-11382l1415125,634410r25233,-2945l1465671,628759r25233,-3105l1516217,602093r25233,-8756l1566683,578133r25313,-22686l1617229,525995r25313,-54446l1667775,436605r25313,-28974l1718321,384706r25313,-14885l1768867,328349r25312,-2229l1819413,326837r25312,1592l1869958,329225r25233,-41711l1920504,284251r25233,-5015l1971050,273584r25233,-5572l2021596,188890r25233,-3582l2072142,182124r25233,-2547l2122688,178144,2147921,51421r25312,558l2198467,52854r25313,2229l2249012,56834,2274246,e" filled="f" strokecolor="#ff7a00" strokeweight=".47097mm">
                  <v:path arrowok="t" textboxrect="0,0,2274246,661156"/>
                </v:shape>
                <v:shape id="Shape 1349" o:spid="_x0000_s1046" style="position:absolute;left:3924;top:12774;width:22743;height:3267;visibility:visible;mso-wrap-style:square;v-text-anchor:top" coordsize="2274246,326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" path="m,2627l25233,637,50546,,75779,319r25313,1034l126325,2945r25233,1990l176871,7244r25233,2706l227417,13134r25233,3503l277963,20378r25233,3741l328508,27462r25234,3184l379054,34228r25233,6129l429600,48954r25233,10507l480066,72436r25313,15044l530612,105072r25313,20139l581158,147260r25313,23243l631704,193348r25313,20457l682250,231237r25313,14010l732796,257426r25313,10746l783341,277963r25313,8756l833887,293803r25234,5254l884433,303912r25234,3901l934979,309962r25233,1751l985525,312748r25233,1751l1036071,317046r25233,2786l1086617,322300r25233,1035l1137163,325484r25233,1194l1187629,325722r25313,-2069l1238175,322698r25313,-1035l1288721,322220r25313,796l1339267,322698r25312,-398l1389812,321345r25313,-3423l1440358,313703r25313,-5890l1490904,300967r25313,-8358l1541450,282739r25233,-9154l1591996,263873r25233,-9870l1642542,244133r25233,-7960l1693088,224710r25233,-7960l1743634,211178r25233,-4457l1794179,202263r25234,-3184l1844725,197328r25233,-876l1895191,197328r25313,-159l1945737,198045r25313,557l1996283,199079r25313,478l2046829,200353r25313,-637l2097375,198920r25313,398l2147921,198124r25312,557l2198467,197328r25313,-2229l2249012,188572r25234,-3980e" filled="f" strokecolor="#48b7fb" strokeweight=".47097mm">
                  <v:path arrowok="t" textboxrect="0,0,2274246,326678"/>
                </v:shape>
                <v:shape id="Shape 1350" o:spid="_x0000_s1047" style="position:absolute;left:3924;top:12685;width:22743;height:2475;visibility:visible;mso-wrap-style:square;v-text-anchor:top" coordsize="2274246,2474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" path="m,1592l25233,318,50546,,75779,398r25313,876l126325,2547r25233,1512l176871,5811r25233,2069l227417,10189r25233,2626l277963,15522r25233,2627l328508,20537r25234,2228l379054,27701r25233,4457l429600,37093r25233,7324l480066,53252r25313,9950l530612,74824r25313,13532l581158,103878r25313,17034l631704,138504r25313,16636l682250,169627r25313,11701l732796,191119r25313,8517l783341,207437r25313,7084l833887,220571r25234,4696l884433,229566r25234,3263l934979,234501r25233,1114l985525,235934r25233,796l1036071,238242r25233,1831l1086617,241824r25233,876l1137163,244530r25233,1433l1187629,246282r25313,159l1238175,247476r25313,l1288721,247237r25313,-1751l1339267,241585r25312,-4378l1389812,233068r25313,-4378l1440358,225427r25313,-2946l1490904,219457r25313,-4060l1541450,209347r25233,-6447l1591996,195418r25233,-7483l1642542,180930r25233,-4855l1693088,169786r25233,-3263l1743634,165010r25233,-557l1794179,163020r25234,-1910l1844725,159040r25233,-2945l1895191,153309r25313,-4298l1945737,145110r25313,-3980l1996283,137867r25313,-2070l2046829,135320r25313,238l2097375,137548r25313,4378l2147921,146862r25312,2785l2198467,151797r25313,1910l2249012,152434r25234,318e" filled="f" strokecolor="#ff7a00" strokeweight=".47097mm">
                  <v:path arrowok="t" textboxrect="0,0,2274246,247476"/>
                </v:shape>
                <v:shape id="Shape 1351" o:spid="_x0000_s1048" style="position:absolute;left:3924;top:7085;width:22743;height:7597;visibility:visible;mso-wrap-style:square;v-text-anchor:top" coordsize="2274246,759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" path="m,338777l25233,460883r25313,-2468l75779,454674r25313,-78883l126325,304708r25233,-796l176871,308449r25233,2786l227417,314658r25233,2468l277963,323812r25233,7642l328508,334638r25234,3104l379054,341961r25233,7482l429600,363930r25233,23243l480066,429043r25313,42745l530612,483728r25313,23800l581158,527667r25313,21492l631704,609575r25313,17035l682250,640858r25313,11860l732796,663544r25313,18945l783341,692120r25313,9552l833887,709951r25234,6766l884433,729691r25234,5174l934979,738606r25233,3742l985525,745452r25233,4696l1036071,753890r25233,3263l1086617,759303r25233,477l1137163,756119r25233,318l1187629,754924r25313,-2308l1238175,751581r25313,-1114l1288721,750228r25313,-80l1339267,749193r25312,-1114l1389812,736537r25313,-5572l1440358,722925r25313,-11860l1490904,695145r25313,-30964l1541450,637515r25233,-31203l1591996,569377r25233,-41551l1642542,457699r25233,-40755l1693088,381044r25233,-25790l1743634,339334r25233,-30407l1794179,304708r25234,-1592l1844725,302957r25233,-159l1895191,259973r25313,-557l1945737,259416r25313,-557l1996283,257903r25313,-58187l2046829,198681r25313,-2945l2097375,192631r25313,-1353l2147921,77451r25312,-319l2198467,74744r25313,-2865l2249012,62566,2274246,e" filled="f" strokecolor="#48b7fb" strokeweight=".47097mm">
                  <v:path arrowok="t" textboxrect="0,0,2274246,759780"/>
                </v:shape>
                <v:shape id="Shape 1352" o:spid="_x0000_s1049" style="position:absolute;left:3924;top:6389;width:22743;height:7465;visibility:visible;mso-wrap-style:square;v-text-anchor:top" coordsize="2274246,7465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" path="m,411690r25233,97112l50546,505697r25233,-4059l101092,422436r25233,-71003l151558,351115r25313,4935l202104,358916r25313,3024l252650,363453r25313,4935l303196,373960r25312,1512l353742,377940r25312,1910l404287,388527r25313,14726l454833,419093r25233,43143l505379,494872r25233,8676l555925,526553r25233,17432l606471,562771r25233,74187l657017,650012r25233,9313l707563,665614r25233,4935l758109,682409r25232,5652l808654,695065r25233,7005l859121,708279r25312,7960l909667,719821r25312,2069l960212,723721r25313,1513l1010758,730010r25313,2865l1061304,736218r25313,3025l1111850,741472r25313,-796l1162396,742666r25233,796l1212942,744178r25233,1831l1263488,746566r25233,l1314034,744576r25233,-4775l1364579,733432r25233,-15522l1415125,710428r25233,-6209l1465671,698568r25233,-6129l1516217,664738r25233,-14726l1566683,628281r25313,-30088l1617229,561258r25313,-61451l1667775,459928r25313,-35263l1718321,398556r25313,-16477l1768867,340130r25312,-3741l1819413,335274r25312,-477l1869958,332568r25233,-44337l1920504,280589r25233,-8915l1971050,261963r25233,-8756l2021596,172015r25233,-4059l2072142,165010r25233,-636l2122688,167399,2147921,45611r25312,3343l2198467,51979r25313,4059l2249012,56595,2274246,e" filled="f" strokecolor="#ff7a00" strokeweight=".47097mm">
                  <v:path arrowok="t" textboxrect="0,0,2274246,746566"/>
                </v:shape>
                <v:rect id="Rectangle 1353" o:spid="_x0000_s1050" style="position:absolute;left:1150;top:17223;width:1655;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" filled="f" stroked="f">
                  <v:textbox inset="0,0,0,0">
                    <w:txbxContent>
                      <w:p w14:paraId="1C9765B0" w14:textId="77777777" w:rsidR="00176399" w:rsidRDefault="00176399">
                        <w:pPr>
                          <w:spacing w:after="160" w:line="259" w:lineRule="auto"/>
                          <w:ind w:firstLine="0"/>
                          <w:jc w:val="left"/>
                        </w:pPr>
                        <w:r>
                          <w:rPr>
                            <w:rFonts w:ascii="Times New Roman" w:eastAsia="Times New Roman" w:hAnsi="Times New Roman" w:cs="Times New Roman"/>
                            <w:color w:val="4D4D4D"/>
                            <w:sz w:val="13"/>
                          </w:rPr>
                          <w:t>−40</w:t>
                        </w:r>
                      </w:p>
                    </w:txbxContent>
                  </v:textbox>
                </v:rect>
                <v:rect id="Rectangle 1354" o:spid="_x0000_s1051" style="position:absolute;left:1150;top:14696;width:1655;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" filled="f" stroked="f">
                  <v:textbox inset="0,0,0,0">
                    <w:txbxContent>
                      <w:p w14:paraId="5C8C5A44"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w:t>
                        </w:r>
                      </w:p>
                    </w:txbxContent>
                  </v:textbox>
                </v:rect>
                <v:rect id="Rectangle 1355" o:spid="_x0000_s1052" style="position:absolute;left:1997;top:12169;width:529;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" filled="f" stroked="f">
                  <v:textbox inset="0,0,0,0">
                    <w:txbxContent>
                      <w:p w14:paraId="518BF986" w14:textId="77777777" w:rsidR="00176399" w:rsidRDefault="00176399">
                        <w:pPr>
                          <w:spacing w:after="160" w:line="259" w:lineRule="auto"/>
                          <w:ind w:firstLine="0"/>
                          <w:jc w:val="left"/>
                        </w:pPr>
                        <w:r>
                          <w:rPr>
                            <w:rFonts w:ascii="Times New Roman" w:eastAsia="Times New Roman" w:hAnsi="Times New Roman" w:cs="Times New Roman"/>
                            <w:color w:val="4D4D4D"/>
                            <w:sz w:val="13"/>
                          </w:rPr>
                          <w:t>0</w:t>
                        </w:r>
                      </w:p>
                    </w:txbxContent>
                  </v:textbox>
                </v:rect>
                <v:rect id="Rectangle 1356" o:spid="_x0000_s1053" style="position:absolute;left:1599;top:9642;width:1058;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" filled="f" stroked="f">
                  <v:textbox inset="0,0,0,0">
                    <w:txbxContent>
                      <w:p w14:paraId="7DCABB20"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w:t>
                        </w:r>
                      </w:p>
                    </w:txbxContent>
                  </v:textbox>
                </v:rect>
                <v:rect id="Rectangle 1357" o:spid="_x0000_s1054" style="position:absolute;left:1599;top:7115;width:1058;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" filled="f" stroked="f">
                  <v:textbox inset="0,0,0,0">
                    <w:txbxContent>
                      <w:p w14:paraId="06B425B7" w14:textId="77777777" w:rsidR="00176399" w:rsidRDefault="00176399">
                        <w:pPr>
                          <w:spacing w:after="160" w:line="259" w:lineRule="auto"/>
                          <w:ind w:firstLine="0"/>
                          <w:jc w:val="left"/>
                        </w:pPr>
                        <w:r>
                          <w:rPr>
                            <w:rFonts w:ascii="Times New Roman" w:eastAsia="Times New Roman" w:hAnsi="Times New Roman" w:cs="Times New Roman"/>
                            <w:color w:val="4D4D4D"/>
                            <w:sz w:val="13"/>
                          </w:rPr>
                          <w:t>40</w:t>
                        </w:r>
                      </w:p>
                    </w:txbxContent>
                  </v:textbox>
                </v:rect>
                <v:rect id="Rectangle 1358" o:spid="_x0000_s1055" style="position:absolute;left:1599;top:4587;width:1058;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" filled="f" stroked="f">
                  <v:textbox inset="0,0,0,0">
                    <w:txbxContent>
                      <w:p w14:paraId="4D0C6290" w14:textId="77777777" w:rsidR="00176399" w:rsidRDefault="00176399">
                        <w:pPr>
                          <w:spacing w:after="160" w:line="259" w:lineRule="auto"/>
                          <w:ind w:firstLine="0"/>
                          <w:jc w:val="left"/>
                        </w:pPr>
                        <w:r>
                          <w:rPr>
                            <w:rFonts w:ascii="Times New Roman" w:eastAsia="Times New Roman" w:hAnsi="Times New Roman" w:cs="Times New Roman"/>
                            <w:color w:val="4D4D4D"/>
                            <w:sz w:val="13"/>
                          </w:rPr>
                          <w:t>60</w:t>
                        </w:r>
                      </w:p>
                    </w:txbxContent>
                  </v:textbox>
                </v:rect>
                <v:rect id="Rectangle 1359" o:spid="_x0000_s1056" style="position:absolute;left:1599;top:2061;width:1058;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" filled="f" stroked="f">
                  <v:textbox inset="0,0,0,0">
                    <w:txbxContent>
                      <w:p w14:paraId="51CB0B0F" w14:textId="77777777" w:rsidR="00176399" w:rsidRDefault="00176399">
                        <w:pPr>
                          <w:spacing w:after="160" w:line="259" w:lineRule="auto"/>
                          <w:ind w:firstLine="0"/>
                          <w:jc w:val="left"/>
                        </w:pPr>
                        <w:r>
                          <w:rPr>
                            <w:rFonts w:ascii="Times New Roman" w:eastAsia="Times New Roman" w:hAnsi="Times New Roman" w:cs="Times New Roman"/>
                            <w:color w:val="4D4D4D"/>
                            <w:sz w:val="13"/>
                          </w:rPr>
                          <w:t>80</w:t>
                        </w:r>
                      </w:p>
                    </w:txbxContent>
                  </v:textbox>
                </v:rect>
                <v:rect id="Rectangle 1360" o:spid="_x0000_s1057" style="position:absolute;left:3725;top:18637;width:530;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" filled="f" stroked="f">
                  <v:textbox inset="0,0,0,0">
                    <w:txbxContent>
                      <w:p w14:paraId="0178A4B2" w14:textId="77777777" w:rsidR="00176399" w:rsidRDefault="00176399">
                        <w:pPr>
                          <w:spacing w:after="160" w:line="259" w:lineRule="auto"/>
                          <w:ind w:firstLine="0"/>
                          <w:jc w:val="left"/>
                        </w:pPr>
                        <w:r>
                          <w:rPr>
                            <w:rFonts w:ascii="Times New Roman" w:eastAsia="Times New Roman" w:hAnsi="Times New Roman" w:cs="Times New Roman"/>
                            <w:color w:val="4D4D4D"/>
                            <w:sz w:val="13"/>
                          </w:rPr>
                          <w:t>0</w:t>
                        </w:r>
                      </w:p>
                    </w:txbxContent>
                  </v:textbox>
                </v:rect>
                <v:rect id="Rectangle 1361" o:spid="_x0000_s1058" style="position:absolute;left:6053;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" filled="f" stroked="f">
                  <v:textbox inset="0,0,0,0">
                    <w:txbxContent>
                      <w:p w14:paraId="67E53E4C"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w:t>
                        </w:r>
                      </w:p>
                    </w:txbxContent>
                  </v:textbox>
                </v:rect>
                <v:rect id="Rectangle 1362" o:spid="_x0000_s1059" style="position:absolute;left:8580;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" filled="f" stroked="f">
                  <v:textbox inset="0,0,0,0">
                    <w:txbxContent>
                      <w:p w14:paraId="2382491A"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w:t>
                        </w:r>
                      </w:p>
                    </w:txbxContent>
                  </v:textbox>
                </v:rect>
                <v:rect id="Rectangle 1363" o:spid="_x0000_s1060" style="position:absolute;left:11108;top:18637;width:1058;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" filled="f" stroked="f">
                  <v:textbox inset="0,0,0,0">
                    <w:txbxContent>
                      <w:p w14:paraId="6F3135D1" w14:textId="77777777" w:rsidR="00176399" w:rsidRDefault="00176399">
                        <w:pPr>
                          <w:spacing w:after="160" w:line="259" w:lineRule="auto"/>
                          <w:ind w:firstLine="0"/>
                          <w:jc w:val="left"/>
                        </w:pPr>
                        <w:r>
                          <w:rPr>
                            <w:rFonts w:ascii="Times New Roman" w:eastAsia="Times New Roman" w:hAnsi="Times New Roman" w:cs="Times New Roman"/>
                            <w:color w:val="4D4D4D"/>
                            <w:sz w:val="13"/>
                          </w:rPr>
                          <w:t>30</w:t>
                        </w:r>
                      </w:p>
                    </w:txbxContent>
                  </v:textbox>
                </v:rect>
                <v:rect id="Rectangle 1364" o:spid="_x0000_s1061" style="position:absolute;left:13634;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" filled="f" stroked="f">
                  <v:textbox inset="0,0,0,0">
                    <w:txbxContent>
                      <w:p w14:paraId="3A2F7557" w14:textId="77777777" w:rsidR="00176399" w:rsidRDefault="00176399">
                        <w:pPr>
                          <w:spacing w:after="160" w:line="259" w:lineRule="auto"/>
                          <w:ind w:firstLine="0"/>
                          <w:jc w:val="left"/>
                        </w:pPr>
                        <w:r>
                          <w:rPr>
                            <w:rFonts w:ascii="Times New Roman" w:eastAsia="Times New Roman" w:hAnsi="Times New Roman" w:cs="Times New Roman"/>
                            <w:color w:val="4D4D4D"/>
                            <w:sz w:val="13"/>
                          </w:rPr>
                          <w:t>40</w:t>
                        </w:r>
                      </w:p>
                    </w:txbxContent>
                  </v:textbox>
                </v:rect>
                <v:rect id="Rectangle 1365" o:spid="_x0000_s1062" style="position:absolute;left:16161;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" filled="f" stroked="f">
                  <v:textbox inset="0,0,0,0">
                    <w:txbxContent>
                      <w:p w14:paraId="4EBB9C82" w14:textId="77777777" w:rsidR="00176399" w:rsidRDefault="00176399">
                        <w:pPr>
                          <w:spacing w:after="160" w:line="259" w:lineRule="auto"/>
                          <w:ind w:firstLine="0"/>
                          <w:jc w:val="left"/>
                        </w:pPr>
                        <w:r>
                          <w:rPr>
                            <w:rFonts w:ascii="Times New Roman" w:eastAsia="Times New Roman" w:hAnsi="Times New Roman" w:cs="Times New Roman"/>
                            <w:color w:val="4D4D4D"/>
                            <w:sz w:val="13"/>
                          </w:rPr>
                          <w:t>50</w:t>
                        </w:r>
                      </w:p>
                    </w:txbxContent>
                  </v:textbox>
                </v:rect>
                <v:rect id="Rectangle 1366" o:spid="_x0000_s1063" style="position:absolute;left:18689;top:18637;width:1058;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" filled="f" stroked="f">
                  <v:textbox inset="0,0,0,0">
                    <w:txbxContent>
                      <w:p w14:paraId="7ADFCF98" w14:textId="77777777" w:rsidR="00176399" w:rsidRDefault="00176399">
                        <w:pPr>
                          <w:spacing w:after="160" w:line="259" w:lineRule="auto"/>
                          <w:ind w:firstLine="0"/>
                          <w:jc w:val="left"/>
                        </w:pPr>
                        <w:r>
                          <w:rPr>
                            <w:rFonts w:ascii="Times New Roman" w:eastAsia="Times New Roman" w:hAnsi="Times New Roman" w:cs="Times New Roman"/>
                            <w:color w:val="4D4D4D"/>
                            <w:sz w:val="13"/>
                          </w:rPr>
                          <w:t>60</w:t>
                        </w:r>
                      </w:p>
                    </w:txbxContent>
                  </v:textbox>
                </v:rect>
                <v:rect id="Rectangle 1367" o:spid="_x0000_s1064" style="position:absolute;left:21215;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" filled="f" stroked="f">
                  <v:textbox inset="0,0,0,0">
                    <w:txbxContent>
                      <w:p w14:paraId="6B24CA92" w14:textId="77777777" w:rsidR="00176399" w:rsidRDefault="00176399">
                        <w:pPr>
                          <w:spacing w:after="160" w:line="259" w:lineRule="auto"/>
                          <w:ind w:firstLine="0"/>
                          <w:jc w:val="left"/>
                        </w:pPr>
                        <w:r>
                          <w:rPr>
                            <w:rFonts w:ascii="Times New Roman" w:eastAsia="Times New Roman" w:hAnsi="Times New Roman" w:cs="Times New Roman"/>
                            <w:color w:val="4D4D4D"/>
                            <w:sz w:val="13"/>
                          </w:rPr>
                          <w:t>70</w:t>
                        </w:r>
                      </w:p>
                    </w:txbxContent>
                  </v:textbox>
                </v:rect>
                <v:rect id="Rectangle 1368" o:spid="_x0000_s1065" style="position:absolute;left:23742;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" filled="f" stroked="f">
                  <v:textbox inset="0,0,0,0">
                    <w:txbxContent>
                      <w:p w14:paraId="21270A8D" w14:textId="77777777" w:rsidR="00176399" w:rsidRDefault="00176399">
                        <w:pPr>
                          <w:spacing w:after="160" w:line="259" w:lineRule="auto"/>
                          <w:ind w:firstLine="0"/>
                          <w:jc w:val="left"/>
                        </w:pPr>
                        <w:r>
                          <w:rPr>
                            <w:rFonts w:ascii="Times New Roman" w:eastAsia="Times New Roman" w:hAnsi="Times New Roman" w:cs="Times New Roman"/>
                            <w:color w:val="4D4D4D"/>
                            <w:sz w:val="13"/>
                          </w:rPr>
                          <w:t>80</w:t>
                        </w:r>
                      </w:p>
                    </w:txbxContent>
                  </v:textbox>
                </v:rect>
                <v:rect id="Rectangle 1369" o:spid="_x0000_s1066" style="position:absolute;left:26269;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" filled="f" stroked="f">
                  <v:textbox inset="0,0,0,0">
                    <w:txbxContent>
                      <w:p w14:paraId="4EDDE113" w14:textId="77777777" w:rsidR="00176399" w:rsidRDefault="00176399">
                        <w:pPr>
                          <w:spacing w:after="160" w:line="259" w:lineRule="auto"/>
                          <w:ind w:firstLine="0"/>
                          <w:jc w:val="left"/>
                        </w:pPr>
                        <w:r>
                          <w:rPr>
                            <w:rFonts w:ascii="Times New Roman" w:eastAsia="Times New Roman" w:hAnsi="Times New Roman" w:cs="Times New Roman"/>
                            <w:color w:val="4D4D4D"/>
                            <w:sz w:val="13"/>
                          </w:rPr>
                          <w:t>90</w:t>
                        </w:r>
                      </w:p>
                    </w:txbxContent>
                  </v:textbox>
                </v:rect>
                <v:rect id="Rectangle 1370" o:spid="_x0000_s1067" style="position:absolute;left:14577;top:19551;width:1911;height:1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" filled="f" stroked="f">
                  <v:textbox inset="0,0,0,0">
                    <w:txbxContent>
                      <w:p w14:paraId="5EF7998E" w14:textId="77777777" w:rsidR="00176399" w:rsidRDefault="00176399">
                        <w:pPr>
                          <w:spacing w:after="160" w:line="259" w:lineRule="auto"/>
                          <w:ind w:firstLine="0"/>
                          <w:jc w:val="left"/>
                        </w:pPr>
                        <w:proofErr w:type="spellStart"/>
                        <w:proofErr w:type="gramStart"/>
                        <w:r>
                          <w:rPr>
                            <w:rFonts w:ascii="Times New Roman" w:eastAsia="Times New Roman" w:hAnsi="Times New Roman" w:cs="Times New Roman"/>
                            <w:sz w:val="16"/>
                          </w:rPr>
                          <w:t>age</w:t>
                        </w:r>
                        <w:proofErr w:type="spellEnd"/>
                        <w:proofErr w:type="gramEnd"/>
                      </w:p>
                    </w:txbxContent>
                  </v:textbox>
                </v:rect>
                <v:rect id="Rectangle 1371" o:spid="_x0000_s1068" style="position:absolute;left:-6529;top:7530;width:14295;height:1238;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" filled="f" stroked="f">
                  <v:textbox inset="0,0,0,0">
                    <w:txbxContent>
                      <w:p w14:paraId="0DEFE0CE" w14:textId="77777777" w:rsidR="00176399" w:rsidRDefault="00176399">
                        <w:pPr>
                          <w:spacing w:after="160" w:line="259" w:lineRule="auto"/>
                          <w:ind w:firstLine="0"/>
                          <w:jc w:val="left"/>
                        </w:pPr>
                        <w:proofErr w:type="spellStart"/>
                        <w:proofErr w:type="gramStart"/>
                        <w:r>
                          <w:rPr>
                            <w:rFonts w:ascii="Times New Roman" w:eastAsia="Times New Roman" w:hAnsi="Times New Roman" w:cs="Times New Roman"/>
                            <w:sz w:val="16"/>
                          </w:rPr>
                          <w:t>thousand</w:t>
                        </w:r>
                        <w:proofErr w:type="spellEnd"/>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canadian</w:t>
                        </w:r>
                        <w:proofErr w:type="spellEnd"/>
                        <w:r>
                          <w:rPr>
                            <w:rFonts w:ascii="Times New Roman" w:eastAsia="Times New Roman" w:hAnsi="Times New Roman" w:cs="Times New Roman"/>
                            <w:sz w:val="16"/>
                          </w:rPr>
                          <w:t xml:space="preserve"> dollars</w:t>
                        </w:r>
                      </w:p>
                    </w:txbxContent>
                  </v:textbox>
                </v:rect>
                <v:rect id="Rectangle 1372" o:spid="_x0000_s1069" style="position:absolute;left:2787;width:9562;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" filled="f" stroked="f">
                  <v:textbox inset="0,0,0,0">
                    <w:txbxContent>
                      <w:p w14:paraId="198F4CE9" w14:textId="77777777" w:rsidR="00176399" w:rsidRDefault="00176399">
                        <w:pPr>
                          <w:spacing w:after="160" w:line="259" w:lineRule="auto"/>
                          <w:ind w:firstLine="0"/>
                          <w:jc w:val="left"/>
                        </w:pPr>
                        <w:r>
                          <w:rPr>
                            <w:rFonts w:ascii="Times New Roman" w:eastAsia="Times New Roman" w:hAnsi="Times New Roman" w:cs="Times New Roman"/>
                            <w:b/>
                            <w:sz w:val="20"/>
                          </w:rPr>
                          <w:t>A: Per capita</w:t>
                        </w:r>
                      </w:p>
                    </w:txbxContent>
                  </v:textbox>
                </v:rect>
                <v:shape id="Shape 1374" o:spid="_x0000_s1070" style="position:absolute;left:31443;top:17503;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" path="m,l2501742,e" filled="f" strokecolor="#ccc" strokeweight=".1415mm">
                  <v:path arrowok="t" textboxrect="0,0,2501742,0"/>
                </v:shape>
                <v:shape id="Shape 1375" o:spid="_x0000_s1071" style="position:absolute;left:31443;top:14976;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" path="m,l2501742,e" filled="f" strokecolor="#ccc" strokeweight=".1415mm">
                  <v:path arrowok="t" textboxrect="0,0,2501742,0"/>
                </v:shape>
                <v:shape id="Shape 1376" o:spid="_x0000_s1072" style="position:absolute;left:31443;top:12449;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" path="m,l2501742,e" filled="f" strokecolor="#ccc" strokeweight=".1415mm">
                  <v:path arrowok="t" textboxrect="0,0,2501742,0"/>
                </v:shape>
                <v:shape id="Shape 1377" o:spid="_x0000_s1073" style="position:absolute;left:31443;top:9922;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" path="m,l2501742,e" filled="f" strokecolor="#ccc" strokeweight=".1415mm">
                  <v:path arrowok="t" textboxrect="0,0,2501742,0"/>
                </v:shape>
                <v:shape id="Shape 1378" o:spid="_x0000_s1074" style="position:absolute;left:31443;top:7395;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" path="m,l2501742,e" filled="f" strokecolor="#ccc" strokeweight=".1415mm">
                  <v:path arrowok="t" textboxrect="0,0,2501742,0"/>
                </v:shape>
                <v:shape id="Shape 1379" o:spid="_x0000_s1075" style="position:absolute;left:31443;top:4868;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" path="m,l2501742,e" filled="f" strokecolor="#ccc" strokeweight=".1415mm">
                  <v:path arrowok="t" textboxrect="0,0,2501742,0"/>
                </v:shape>
                <v:shape id="Shape 1380" o:spid="_x0000_s1076" style="position:absolute;left:31443;top:2341;width:25017;height:0;visibility:visible;mso-wrap-style:square;v-text-anchor:top" coordsize="25017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" path="m,l2501742,e" filled="f" strokecolor="#ccc" strokeweight=".1415mm">
                  <v:path arrowok="t" textboxrect="0,0,2501742,0"/>
                </v:shape>
                <v:shape id="Shape 1381" o:spid="_x0000_s1077" style="position:absolute;left:32580;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" path="m,1667855l,e" filled="f" strokecolor="#ccc" strokeweight=".1415mm">
                  <v:path arrowok="t" textboxrect="0,0,0,1667855"/>
                </v:shape>
                <v:shape id="Shape 1382" o:spid="_x0000_s1078" style="position:absolute;left:35107;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" path="m,1667855l,e" filled="f" strokecolor="#ccc" strokeweight=".1415mm">
                  <v:path arrowok="t" textboxrect="0,0,0,1667855"/>
                </v:shape>
                <v:shape id="Shape 1383" o:spid="_x0000_s1079" style="position:absolute;left:37634;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" path="m,1667855l,e" filled="f" strokecolor="#ccc" strokeweight=".1415mm">
                  <v:path arrowok="t" textboxrect="0,0,0,1667855"/>
                </v:shape>
                <v:shape id="Shape 1384" o:spid="_x0000_s1080" style="position:absolute;left:40162;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" path="m,1667855l,e" filled="f" strokecolor="#ccc" strokeweight=".1415mm">
                  <v:path arrowok="t" textboxrect="0,0,0,1667855"/>
                </v:shape>
                <v:shape id="Shape 1385" o:spid="_x0000_s1081" style="position:absolute;left:42688;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" path="m,1667855l,e" filled="f" strokecolor="#ccc" strokeweight=".1415mm">
                  <v:path arrowok="t" textboxrect="0,0,0,1667855"/>
                </v:shape>
                <v:shape id="Shape 1386" o:spid="_x0000_s1082" style="position:absolute;left:45215;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" path="m,1667855l,e" filled="f" strokecolor="#ccc" strokeweight=".1415mm">
                  <v:path arrowok="t" textboxrect="0,0,0,1667855"/>
                </v:shape>
                <v:shape id="Shape 1387" o:spid="_x0000_s1083" style="position:absolute;left:47743;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" path="m,1667855l,e" filled="f" strokecolor="#ccc" strokeweight=".1415mm">
                  <v:path arrowok="t" textboxrect="0,0,0,1667855"/>
                </v:shape>
                <v:shape id="Shape 1388" o:spid="_x0000_s1084" style="position:absolute;left:50269;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" path="m,1667855l,e" filled="f" strokecolor="#ccc" strokeweight=".1415mm">
                  <v:path arrowok="t" textboxrect="0,0,0,1667855"/>
                </v:shape>
                <v:shape id="Shape 1389" o:spid="_x0000_s1085" style="position:absolute;left:52796;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" path="m,1667855l,e" filled="f" strokecolor="#ccc" strokeweight=".1415mm">
                  <v:path arrowok="t" textboxrect="0,0,0,1667855"/>
                </v:shape>
                <v:shape id="Shape 1390" o:spid="_x0000_s1086" style="position:absolute;left:55323;top:1583;width:0;height:16678;visibility:visible;mso-wrap-style:square;v-text-anchor:top" coordsize="0,1667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" path="m,1667855l,e" filled="f" strokecolor="#ccc" strokeweight=".1415mm">
                  <v:path arrowok="t" textboxrect="0,0,0,1667855"/>
                </v:shape>
                <v:shape id="Shape 1391" o:spid="_x0000_s1087" style="position:absolute;left:32580;top:3731;width:22743;height:4584;visibility:visible;mso-wrap-style:square;v-text-anchor:top" coordsize="2274245,458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" path="m,174960l25233,412486r25313,-3025l75779,403412,101092,255754,126325,116534r25233,-3741l176871,121628r25233,17672l227416,156971r25234,10268l277963,169707r25232,16795l328508,184910r25233,2707l379054,173607r25233,5174l429600,185468r25233,13293l480066,232193r25313,43222l530612,265306r25313,4617l581158,260530r25313,-6368l631704,328827r25313,8438l682250,343075r25313,-4617l732796,331215r25312,15999l783341,350080r25313,4935l833888,360110r25232,-478l884433,378179r25233,9552l934979,393701r25233,4617l985525,401979r25233,7244l1036071,419650r25233,2627l1086617,418775r25233,-14567l1137163,398477r25233,3343l1187629,400546r25313,-7403l1238175,377383r25312,-23800l1288721,342040r25312,-7004l1339267,335513r25312,-8756l1389812,310598r25313,160l1440358,307494r25313,-1671l1490904,302718r25313,-36138l1541450,252093r25233,-11622l1591996,220412r25233,-31283l1642542,123459r25233,-8676l1693087,63839r25234,-21253l1743634,136912r25233,11382l1794179,159677r25234,21970l1844725,225029r25233,24755l1895191,260689r25313,17274l1945737,302639r25313,22367l1996283,334160r25313,-12417l2046829,343314r25313,3980l2097375,359075r25313,20457l2147921,361224r25312,35820l2198467,417501r25313,29770l2249012,458415,2274245,e" filled="f" strokecolor="#48b7fb" strokeweight=".47097mm">
                  <v:path arrowok="t" textboxrect="0,0,2274245,458415"/>
                </v:shape>
                <v:shape id="Shape 1392" o:spid="_x0000_s1088" style="position:absolute;left:32580;top:5542;width:22743;height:4374;visibility:visible;mso-wrap-style:square;v-text-anchor:top" coordsize="2274245,4374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" path="m,437401r25233,-1353l50546,433660r25233,-2786l101092,423073r25233,-12099l151558,405402r25313,-6209l202104,395372r25312,-4537l252650,385582r25313,-3662l303195,379452r25313,-2627l353741,366716r25313,-2945l404287,362259r25313,-1831l454833,361224r25233,7005l505379,373880r25233,-2467l555925,372129r25233,-1910l606471,365602r25233,16477l657017,376109r25233,-7244l707563,361224r25233,-9313l758108,348966r25233,-5333l808654,339653r25234,-1593l859120,338299r25313,1274l909666,339493r25313,1353l960212,339095r25313,-716l1010758,337583r25313,-717l1061304,335036r25313,-876l1111850,333603r25313,-4298l1162396,327951r25233,3025l1212942,334797r25233,-3025l1263487,330498r25234,-636l1314033,331931r25234,8119l1364579,340369r25233,-6050l1415125,337901r25233,-1592l1465671,335832r25233,-1513l1516217,319912r25233,875l1566683,312350r25313,-12816l1617229,279475r25313,-34944l1667775,208790r25312,2468l1718321,195099r25313,24278l1768867,214362r25312,10030l1819413,238083r25312,14408l1869958,260132r25233,-14885l1920504,254321r25233,4219l1971050,268411r25233,3422l2021596,260530r25233,8915l2072142,278599r25233,12418l2122688,295634r25233,-13453l2173233,296191r25234,12577l2223780,322538r25232,24438l2274245,e" filled="f" strokecolor="#ff7a00" strokeweight=".47097mm">
                  <v:path arrowok="t" textboxrect="0,0,2274245,437401"/>
                </v:shape>
                <v:shape id="Shape 1393" o:spid="_x0000_s1089" style="position:absolute;left:32580;top:10433;width:22743;height:6730;visibility:visible;mso-wrap-style:square;v-text-anchor:top" coordsize="2274245,6730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" path="m,15920l25233,11940,50546,10507r25233,159l101092,12099r25233,3502l151558,19104r25313,3661l202104,24994r25312,2707l252650,31601r25313,6845l303195,42506r25313,5811l353741,52934r25313,9790l404287,72356r25313,15602l454833,109211r25233,30885l505379,172254r25233,32317l555925,243973r25233,46725l606471,338060r25233,40118l657017,393541r25233,12179l707563,431670r25233,29770l758108,477280r25233,11224l808654,496066r25234,5731l859120,517239r25313,-2467l909666,503867r25313,-4856l960212,498295r25313,796l1010758,494951r25313,-18626l1061304,475609r25313,11860l1111850,525677r25313,-5811l1162396,509439r25233,-319l1212942,523846r25233,37810l1263487,619684r25234,26268l1314033,660997r25234,-4935l1364579,673016r25233,-14407l1415125,641734r25233,-17592l1465671,592143r25233,-39641l1516217,529498r25233,-40357l1566683,439550r25313,-42188l1617229,366239r25313,-31522l1667775,297942r25312,-2945l1718321,282738r25313,-67261l1768867,190164r25312,-10030l1819413,166762r25312,-22368l1869958,131658r25233,-20139l1920504,103480r25233,-10826l1971050,82465r25233,-4219l2021596,70207r25233,-8756l2072142,59063r25233,-5572l2122688,45133r25233,-10030l2173233,23243r25234,-7403l2223780,5413,2249012,r25233,127280e" filled="f" strokecolor="#48b7fb" strokeweight=".47097mm">
                  <v:path arrowok="t" textboxrect="0,0,2274245,673016"/>
                </v:shape>
                <v:shape id="Shape 1394" o:spid="_x0000_s1090" style="position:absolute;left:32580;top:9923;width:22743;height:2248;visibility:visible;mso-wrap-style:square;v-text-anchor:top" coordsize="2274245,224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" path="m,l25233,318,50546,716r25233,478l101092,1671r25233,717l151558,3104r25313,876l202104,4696r25312,955l252650,6766r25313,1035l303195,8836r25313,875l353741,11940r25313,1671l404287,15363r25313,2388l454833,20377r25233,3821l505379,28019r25233,4537l555925,38447r25233,7004l606471,55640r25233,13373l657017,81988r25233,13452l707563,108176r25233,14805l758108,135319r25233,10906l808654,156971r25234,7641l859120,169070r25313,5174l909666,177030r25313,-876l960212,181090r25313,3024l1010758,191676r25313,4458l1061304,203298r25313,5094l1111850,212372r25313,5890l1162396,223118r25233,-5015l1212942,211178r25233,8438l1263487,223198r25234,1592l1314033,218660r25234,-21094l1364579,190801r25233,-7164l1415125,170662r25233,-2866l1465671,163577r25233,-2785l1516217,156573r25233,-12179l1566683,139220r25313,-5652l1617229,130782r25313,-3582l1667775,132295r25312,-15363l1718321,116056r25313,-16238l1768867,92574r25312,-5333l1819413,80953r25312,-6448l1869958,70446r25233,-1592l1920504,63521r25233,-3423l1971050,54844r25233,-2786l2021596,47521r25233,-2786l2072142,42188r25233,-3025l2122688,38924r25233,-2706l2173233,33511r25234,-2547l2223780,28019r25232,-6050l2274245,98624e" filled="f" strokecolor="#ff7a00" strokeweight=".47097mm">
                  <v:path arrowok="t" textboxrect="0,0,2274245,224790"/>
                </v:shape>
                <v:shape id="Shape 1395" o:spid="_x0000_s1091" style="position:absolute;left:32580;top:5515;width:22743;height:8726;visibility:visible;mso-wrap-style:square;v-text-anchor:top" coordsize="2274245,872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" path="m,63680l25233,297146r25313,-4457l75779,286798,101092,140653,126325,4856r25233,-160l176871,17194r25233,19820l227416,57471r25234,14169l277963,80874r25232,20855l328508,105947r25233,7324l379054,109052r25233,14885l429600,146145r25233,34547l480066,245088r25313,75301l530612,342677r25313,43939l581158,423949r25313,41073l631704,579805r25313,23721l682250,621595r25313,21253l732796,665375r25312,31919l783341,711304r25313,12577l833888,734706r25232,14965l884433,765750r25233,-1433l934979,765432r25233,3900l985525,773790r25233,3104l1036071,768775r25233,1831l1086617,779043r25233,23641l1137163,791063r25233,-7084l1187629,782387r25313,7323l1238175,811759r25312,34307l1288721,860713r25312,8039l1339267,864295r25312,8278l1389812,842007r25313,-16796l1440358,804356r25313,-33671l1490904,727940r25313,-59142l1541450,613953r25233,-61292l1591996,490494r25233,-62327l1642542,330817r25233,-45372l1693087,231635r25234,-33590l1743634,225108r25233,-13850l1794179,212532r25234,8676l1844725,242143r25233,12019l1895191,245008r25313,9234l1945737,268013r25313,12258l1996283,285127r25313,-20458l2046829,277485r25313,1592l2097375,285286r25313,12099l2147921,269047r25312,23960l2198467,306141r25313,19263l2249012,331135,2274245,e" filled="f" strokecolor="#48b7fb" strokeweight=".47097mm">
                  <v:path arrowok="t" textboxrect="0,0,2274245,872573"/>
                </v:shape>
                <v:shape id="Shape 1396" o:spid="_x0000_s1092" style="position:absolute;left:32580;top:6529;width:22743;height:4560;visibility:visible;mso-wrap-style:square;v-text-anchor:top" coordsize="2274245,456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" path="m,338777r25233,-1035l50546,335752r25233,-2229l101092,326120r25233,-11382l151558,309882r25313,-5333l202104,301444r25312,-3582l252650,293723r25313,-2627l303195,289664r25313,-1752l353741,280032r25313,-1273l404287,278997r25313,557l454833,282977r25233,10826l505379,303275r25233,2070l555925,311952r25233,5174l606471,322618r25233,29850l657017,359552r25233,6130l707563,370855r25233,5413l758108,385661r25233,5652l808654,397999r25234,6129l859120,408825r25313,6368l909666,417978r25313,398l960212,421560r25313,2389l1010758,430635r25313,3741l1061304,439709r25313,4219l1111850,447430r25313,1513l1162396,452445r25233,-1990l1212942,447430r25233,5333l1263487,455072r25234,955l1314033,451968r25234,-12975l1364579,432545r25233,-13134l1415125,409939r25233,-4458l1465671,400865r25233,-4299l1516217,377780r25233,-11143l1566683,353025r25313,-18467l1617229,311633r25313,-38447l1667775,242461r25312,-12895l1718321,212531r25313,8120l1768867,208313r25312,4776l1819413,220491r25312,7960l1869958,231954r25233,-16477l1920504,219297r25233,717l1971050,224631r25233,636l2021596,209507r25233,6049l2072142,222163r25233,9472l2122688,235934r25233,-16079l2173233,231158r25234,9950l2223780,252013r25232,18308l2274245,e" filled="f" strokecolor="#ff7a00" strokeweight=".47097mm">
                  <v:path arrowok="t" textboxrect="0,0,2274245,456027"/>
                </v:shape>
                <v:rect id="Rectangle 1397" o:spid="_x0000_s1093" style="position:absolute;left:29806;top:17223;width:1655;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" filled="f" stroked="f">
                  <v:textbox inset="0,0,0,0">
                    <w:txbxContent>
                      <w:p w14:paraId="21BA9789" w14:textId="77777777" w:rsidR="00176399" w:rsidRDefault="00176399">
                        <w:pPr>
                          <w:spacing w:after="160" w:line="259" w:lineRule="auto"/>
                          <w:ind w:firstLine="0"/>
                          <w:jc w:val="left"/>
                        </w:pPr>
                        <w:r>
                          <w:rPr>
                            <w:rFonts w:ascii="Times New Roman" w:eastAsia="Times New Roman" w:hAnsi="Times New Roman" w:cs="Times New Roman"/>
                            <w:color w:val="4D4D4D"/>
                            <w:sz w:val="13"/>
                          </w:rPr>
                          <w:t>−12</w:t>
                        </w:r>
                      </w:p>
                    </w:txbxContent>
                  </v:textbox>
                </v:rect>
                <v:rect id="Rectangle 1398" o:spid="_x0000_s1094" style="position:absolute;left:30204;top:14696;width:1126;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" filled="f" stroked="f">
                  <v:textbox inset="0,0,0,0">
                    <w:txbxContent>
                      <w:p w14:paraId="4AA143A9" w14:textId="77777777" w:rsidR="00176399" w:rsidRDefault="00176399">
                        <w:pPr>
                          <w:spacing w:after="160" w:line="259" w:lineRule="auto"/>
                          <w:ind w:firstLine="0"/>
                          <w:jc w:val="left"/>
                        </w:pPr>
                        <w:r>
                          <w:rPr>
                            <w:rFonts w:ascii="Times New Roman" w:eastAsia="Times New Roman" w:hAnsi="Times New Roman" w:cs="Times New Roman"/>
                            <w:color w:val="4D4D4D"/>
                            <w:sz w:val="13"/>
                          </w:rPr>
                          <w:t>−8</w:t>
                        </w:r>
                      </w:p>
                    </w:txbxContent>
                  </v:textbox>
                </v:rect>
                <v:rect id="Rectangle 1399" o:spid="_x0000_s1095" style="position:absolute;left:30204;top:12169;width:1126;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" filled="f" stroked="f">
                  <v:textbox inset="0,0,0,0">
                    <w:txbxContent>
                      <w:p w14:paraId="49F85DF7" w14:textId="77777777" w:rsidR="00176399" w:rsidRDefault="00176399">
                        <w:pPr>
                          <w:spacing w:after="160" w:line="259" w:lineRule="auto"/>
                          <w:ind w:firstLine="0"/>
                          <w:jc w:val="left"/>
                        </w:pPr>
                        <w:r>
                          <w:rPr>
                            <w:rFonts w:ascii="Times New Roman" w:eastAsia="Times New Roman" w:hAnsi="Times New Roman" w:cs="Times New Roman"/>
                            <w:color w:val="4D4D4D"/>
                            <w:sz w:val="13"/>
                          </w:rPr>
                          <w:t>−4</w:t>
                        </w:r>
                      </w:p>
                    </w:txbxContent>
                  </v:textbox>
                </v:rect>
                <v:rect id="Rectangle 1400" o:spid="_x0000_s1096" style="position:absolute;left:30653;top:9642;width:52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" filled="f" stroked="f">
                  <v:textbox inset="0,0,0,0">
                    <w:txbxContent>
                      <w:p w14:paraId="35C68B93" w14:textId="77777777" w:rsidR="00176399" w:rsidRDefault="00176399">
                        <w:pPr>
                          <w:spacing w:after="160" w:line="259" w:lineRule="auto"/>
                          <w:ind w:firstLine="0"/>
                          <w:jc w:val="left"/>
                        </w:pPr>
                        <w:r>
                          <w:rPr>
                            <w:rFonts w:ascii="Times New Roman" w:eastAsia="Times New Roman" w:hAnsi="Times New Roman" w:cs="Times New Roman"/>
                            <w:color w:val="4D4D4D"/>
                            <w:sz w:val="13"/>
                          </w:rPr>
                          <w:t>0</w:t>
                        </w:r>
                      </w:p>
                    </w:txbxContent>
                  </v:textbox>
                </v:rect>
                <v:rect id="Rectangle 1401" o:spid="_x0000_s1097" style="position:absolute;left:30653;top:7115;width:52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" filled="f" stroked="f">
                  <v:textbox inset="0,0,0,0">
                    <w:txbxContent>
                      <w:p w14:paraId="26BB3B6C" w14:textId="77777777" w:rsidR="00176399" w:rsidRDefault="00176399">
                        <w:pPr>
                          <w:spacing w:after="160" w:line="259" w:lineRule="auto"/>
                          <w:ind w:firstLine="0"/>
                          <w:jc w:val="left"/>
                        </w:pPr>
                        <w:r>
                          <w:rPr>
                            <w:rFonts w:ascii="Times New Roman" w:eastAsia="Times New Roman" w:hAnsi="Times New Roman" w:cs="Times New Roman"/>
                            <w:color w:val="4D4D4D"/>
                            <w:sz w:val="13"/>
                          </w:rPr>
                          <w:t>4</w:t>
                        </w:r>
                      </w:p>
                    </w:txbxContent>
                  </v:textbox>
                </v:rect>
                <v:rect id="Rectangle 1402" o:spid="_x0000_s1098" style="position:absolute;left:30653;top:4587;width:52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" filled="f" stroked="f">
                  <v:textbox inset="0,0,0,0">
                    <w:txbxContent>
                      <w:p w14:paraId="68BC6E07" w14:textId="77777777" w:rsidR="00176399" w:rsidRDefault="00176399">
                        <w:pPr>
                          <w:spacing w:after="160" w:line="259" w:lineRule="auto"/>
                          <w:ind w:firstLine="0"/>
                          <w:jc w:val="left"/>
                        </w:pPr>
                        <w:r>
                          <w:rPr>
                            <w:rFonts w:ascii="Times New Roman" w:eastAsia="Times New Roman" w:hAnsi="Times New Roman" w:cs="Times New Roman"/>
                            <w:color w:val="4D4D4D"/>
                            <w:sz w:val="13"/>
                          </w:rPr>
                          <w:t>8</w:t>
                        </w:r>
                      </w:p>
                    </w:txbxContent>
                  </v:textbox>
                </v:rect>
                <v:rect id="Rectangle 1403" o:spid="_x0000_s1099" style="position:absolute;left:30255;top:2061;width:1058;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" filled="f" stroked="f">
                  <v:textbox inset="0,0,0,0">
                    <w:txbxContent>
                      <w:p w14:paraId="6AF2E795" w14:textId="77777777" w:rsidR="00176399" w:rsidRDefault="00176399">
                        <w:pPr>
                          <w:spacing w:after="160" w:line="259" w:lineRule="auto"/>
                          <w:ind w:firstLine="0"/>
                          <w:jc w:val="left"/>
                        </w:pPr>
                        <w:r>
                          <w:rPr>
                            <w:rFonts w:ascii="Times New Roman" w:eastAsia="Times New Roman" w:hAnsi="Times New Roman" w:cs="Times New Roman"/>
                            <w:color w:val="4D4D4D"/>
                            <w:sz w:val="13"/>
                          </w:rPr>
                          <w:t>12</w:t>
                        </w:r>
                      </w:p>
                    </w:txbxContent>
                  </v:textbox>
                </v:rect>
                <v:rect id="Rectangle 1404" o:spid="_x0000_s1100" style="position:absolute;left:32381;top:18637;width:530;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" filled="f" stroked="f">
                  <v:textbox inset="0,0,0,0">
                    <w:txbxContent>
                      <w:p w14:paraId="576AE282" w14:textId="77777777" w:rsidR="00176399" w:rsidRDefault="00176399">
                        <w:pPr>
                          <w:spacing w:after="160" w:line="259" w:lineRule="auto"/>
                          <w:ind w:firstLine="0"/>
                          <w:jc w:val="left"/>
                        </w:pPr>
                        <w:r>
                          <w:rPr>
                            <w:rFonts w:ascii="Times New Roman" w:eastAsia="Times New Roman" w:hAnsi="Times New Roman" w:cs="Times New Roman"/>
                            <w:color w:val="4D4D4D"/>
                            <w:sz w:val="13"/>
                          </w:rPr>
                          <w:t>0</w:t>
                        </w:r>
                      </w:p>
                    </w:txbxContent>
                  </v:textbox>
                </v:rect>
                <v:rect id="Rectangle 1405" o:spid="_x0000_s1101" style="position:absolute;left:34709;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yuE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" filled="f" stroked="f">
                  <v:textbox inset="0,0,0,0">
                    <w:txbxContent>
                      <w:p w14:paraId="70A6DD81"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w:t>
                        </w:r>
                      </w:p>
                    </w:txbxContent>
                  </v:textbox>
                </v:rect>
                <v:rect id="Rectangle 1406" o:spid="_x0000_s1102" style="position:absolute;left:37236;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bXz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" filled="f" stroked="f">
                  <v:textbox inset="0,0,0,0">
                    <w:txbxContent>
                      <w:p w14:paraId="45D00F95"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w:t>
                        </w:r>
                      </w:p>
                    </w:txbxContent>
                  </v:textbox>
                </v:rect>
                <v:rect id="Rectangle 1407" o:spid="_x0000_s1103" style="position:absolute;left:39764;top:18637;width:1058;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" filled="f" stroked="f">
                  <v:textbox inset="0,0,0,0">
                    <w:txbxContent>
                      <w:p w14:paraId="4983D962" w14:textId="77777777" w:rsidR="00176399" w:rsidRDefault="00176399">
                        <w:pPr>
                          <w:spacing w:after="160" w:line="259" w:lineRule="auto"/>
                          <w:ind w:firstLine="0"/>
                          <w:jc w:val="left"/>
                        </w:pPr>
                        <w:r>
                          <w:rPr>
                            <w:rFonts w:ascii="Times New Roman" w:eastAsia="Times New Roman" w:hAnsi="Times New Roman" w:cs="Times New Roman"/>
                            <w:color w:val="4D4D4D"/>
                            <w:sz w:val="13"/>
                          </w:rPr>
                          <w:t>30</w:t>
                        </w:r>
                      </w:p>
                    </w:txbxContent>
                  </v:textbox>
                </v:rect>
                <v:rect id="Rectangle 1408" o:spid="_x0000_s1104" style="position:absolute;left:42290;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oQaygAAAOI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" filled="f" stroked="f">
                  <v:textbox inset="0,0,0,0">
                    <w:txbxContent>
                      <w:p w14:paraId="7ED06202" w14:textId="77777777" w:rsidR="00176399" w:rsidRDefault="00176399">
                        <w:pPr>
                          <w:spacing w:after="160" w:line="259" w:lineRule="auto"/>
                          <w:ind w:firstLine="0"/>
                          <w:jc w:val="left"/>
                        </w:pPr>
                        <w:r>
                          <w:rPr>
                            <w:rFonts w:ascii="Times New Roman" w:eastAsia="Times New Roman" w:hAnsi="Times New Roman" w:cs="Times New Roman"/>
                            <w:color w:val="4D4D4D"/>
                            <w:sz w:val="13"/>
                          </w:rPr>
                          <w:t>40</w:t>
                        </w:r>
                      </w:p>
                    </w:txbxContent>
                  </v:textbox>
                </v:rect>
                <v:rect id="Rectangle 1409" o:spid="_x0000_s1105" style="position:absolute;left:44817;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iGB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" filled="f" stroked="f">
                  <v:textbox inset="0,0,0,0">
                    <w:txbxContent>
                      <w:p w14:paraId="6E47412C" w14:textId="77777777" w:rsidR="00176399" w:rsidRDefault="00176399">
                        <w:pPr>
                          <w:spacing w:after="160" w:line="259" w:lineRule="auto"/>
                          <w:ind w:firstLine="0"/>
                          <w:jc w:val="left"/>
                        </w:pPr>
                        <w:r>
                          <w:rPr>
                            <w:rFonts w:ascii="Times New Roman" w:eastAsia="Times New Roman" w:hAnsi="Times New Roman" w:cs="Times New Roman"/>
                            <w:color w:val="4D4D4D"/>
                            <w:sz w:val="13"/>
                          </w:rPr>
                          <w:t>50</w:t>
                        </w:r>
                      </w:p>
                    </w:txbxContent>
                  </v:textbox>
                </v:rect>
                <v:rect id="Rectangle 1410" o:spid="_x0000_s1106" style="position:absolute;left:47345;top:18637;width:1058;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" filled="f" stroked="f">
                  <v:textbox inset="0,0,0,0">
                    <w:txbxContent>
                      <w:p w14:paraId="060B0E4B" w14:textId="77777777" w:rsidR="00176399" w:rsidRDefault="00176399">
                        <w:pPr>
                          <w:spacing w:after="160" w:line="259" w:lineRule="auto"/>
                          <w:ind w:firstLine="0"/>
                          <w:jc w:val="left"/>
                        </w:pPr>
                        <w:r>
                          <w:rPr>
                            <w:rFonts w:ascii="Times New Roman" w:eastAsia="Times New Roman" w:hAnsi="Times New Roman" w:cs="Times New Roman"/>
                            <w:color w:val="4D4D4D"/>
                            <w:sz w:val="13"/>
                          </w:rPr>
                          <w:t>60</w:t>
                        </w:r>
                      </w:p>
                    </w:txbxContent>
                  </v:textbox>
                </v:rect>
                <v:rect id="Rectangle 1411" o:spid="_x0000_s1107" style="position:absolute;left:49871;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" filled="f" stroked="f">
                  <v:textbox inset="0,0,0,0">
                    <w:txbxContent>
                      <w:p w14:paraId="5C02C76B" w14:textId="77777777" w:rsidR="00176399" w:rsidRDefault="00176399">
                        <w:pPr>
                          <w:spacing w:after="160" w:line="259" w:lineRule="auto"/>
                          <w:ind w:firstLine="0"/>
                          <w:jc w:val="left"/>
                        </w:pPr>
                        <w:r>
                          <w:rPr>
                            <w:rFonts w:ascii="Times New Roman" w:eastAsia="Times New Roman" w:hAnsi="Times New Roman" w:cs="Times New Roman"/>
                            <w:color w:val="4D4D4D"/>
                            <w:sz w:val="13"/>
                          </w:rPr>
                          <w:t>70</w:t>
                        </w:r>
                      </w:p>
                    </w:txbxContent>
                  </v:textbox>
                </v:rect>
                <v:rect id="Rectangle 1412" o:spid="_x0000_s1108" style="position:absolute;left:52398;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" filled="f" stroked="f">
                  <v:textbox inset="0,0,0,0">
                    <w:txbxContent>
                      <w:p w14:paraId="051A1076" w14:textId="77777777" w:rsidR="00176399" w:rsidRDefault="00176399">
                        <w:pPr>
                          <w:spacing w:after="160" w:line="259" w:lineRule="auto"/>
                          <w:ind w:firstLine="0"/>
                          <w:jc w:val="left"/>
                        </w:pPr>
                        <w:r>
                          <w:rPr>
                            <w:rFonts w:ascii="Times New Roman" w:eastAsia="Times New Roman" w:hAnsi="Times New Roman" w:cs="Times New Roman"/>
                            <w:color w:val="4D4D4D"/>
                            <w:sz w:val="13"/>
                          </w:rPr>
                          <w:t>80</w:t>
                        </w:r>
                      </w:p>
                    </w:txbxContent>
                  </v:textbox>
                </v:rect>
                <v:rect id="Rectangle 1413" o:spid="_x0000_s1109" style="position:absolute;left:54925;top:18637;width:1059;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" filled="f" stroked="f">
                  <v:textbox inset="0,0,0,0">
                    <w:txbxContent>
                      <w:p w14:paraId="27B9A2D9" w14:textId="77777777" w:rsidR="00176399" w:rsidRDefault="00176399">
                        <w:pPr>
                          <w:spacing w:after="160" w:line="259" w:lineRule="auto"/>
                          <w:ind w:firstLine="0"/>
                          <w:jc w:val="left"/>
                        </w:pPr>
                        <w:r>
                          <w:rPr>
                            <w:rFonts w:ascii="Times New Roman" w:eastAsia="Times New Roman" w:hAnsi="Times New Roman" w:cs="Times New Roman"/>
                            <w:color w:val="4D4D4D"/>
                            <w:sz w:val="13"/>
                          </w:rPr>
                          <w:t>90</w:t>
                        </w:r>
                      </w:p>
                    </w:txbxContent>
                  </v:textbox>
                </v:rect>
                <v:rect id="Rectangle 1414" o:spid="_x0000_s1110" style="position:absolute;left:43233;top:19551;width:1911;height:1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" filled="f" stroked="f">
                  <v:textbox inset="0,0,0,0">
                    <w:txbxContent>
                      <w:p w14:paraId="501E451B" w14:textId="77777777" w:rsidR="00176399" w:rsidRDefault="00176399">
                        <w:pPr>
                          <w:spacing w:after="160" w:line="259" w:lineRule="auto"/>
                          <w:ind w:firstLine="0"/>
                          <w:jc w:val="left"/>
                        </w:pPr>
                        <w:proofErr w:type="spellStart"/>
                        <w:proofErr w:type="gramStart"/>
                        <w:r>
                          <w:rPr>
                            <w:rFonts w:ascii="Times New Roman" w:eastAsia="Times New Roman" w:hAnsi="Times New Roman" w:cs="Times New Roman"/>
                            <w:sz w:val="16"/>
                          </w:rPr>
                          <w:t>age</w:t>
                        </w:r>
                        <w:proofErr w:type="spellEnd"/>
                        <w:proofErr w:type="gramEnd"/>
                      </w:p>
                    </w:txbxContent>
                  </v:textbox>
                </v:rect>
                <v:rect id="Rectangle 1415" o:spid="_x0000_s1111" style="position:absolute;left:22815;top:7699;width:12920;height:123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" filled="f" stroked="f">
                  <v:textbox inset="0,0,0,0">
                    <w:txbxContent>
                      <w:p w14:paraId="303AF61D" w14:textId="77777777" w:rsidR="00176399" w:rsidRDefault="00176399">
                        <w:pPr>
                          <w:spacing w:after="160" w:line="259" w:lineRule="auto"/>
                          <w:ind w:firstLine="0"/>
                          <w:jc w:val="left"/>
                        </w:pPr>
                        <w:proofErr w:type="gramStart"/>
                        <w:r>
                          <w:rPr>
                            <w:rFonts w:ascii="Times New Roman" w:eastAsia="Times New Roman" w:hAnsi="Times New Roman" w:cs="Times New Roman"/>
                            <w:sz w:val="16"/>
                          </w:rPr>
                          <w:t>billion</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canadian</w:t>
                        </w:r>
                        <w:proofErr w:type="spellEnd"/>
                        <w:r>
                          <w:rPr>
                            <w:rFonts w:ascii="Times New Roman" w:eastAsia="Times New Roman" w:hAnsi="Times New Roman" w:cs="Times New Roman"/>
                            <w:sz w:val="16"/>
                          </w:rPr>
                          <w:t xml:space="preserve"> dollars</w:t>
                        </w:r>
                      </w:p>
                    </w:txbxContent>
                  </v:textbox>
                </v:rect>
                <v:rect id="Rectangle 1416" o:spid="_x0000_s1112" style="position:absolute;left:31443;width:9518;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" filled="f" stroked="f">
                  <v:textbox inset="0,0,0,0">
                    <w:txbxContent>
                      <w:p w14:paraId="6AD56565" w14:textId="77777777" w:rsidR="00176399" w:rsidRDefault="00176399">
                        <w:pPr>
                          <w:spacing w:after="160" w:line="259" w:lineRule="auto"/>
                          <w:ind w:firstLine="0"/>
                          <w:jc w:val="left"/>
                        </w:pPr>
                        <w:r>
                          <w:rPr>
                            <w:rFonts w:ascii="Times New Roman" w:eastAsia="Times New Roman" w:hAnsi="Times New Roman" w:cs="Times New Roman"/>
                            <w:b/>
                            <w:sz w:val="20"/>
                          </w:rPr>
                          <w:t xml:space="preserve">B: </w:t>
                        </w:r>
                        <w:proofErr w:type="spellStart"/>
                        <w:r>
                          <w:rPr>
                            <w:rFonts w:ascii="Times New Roman" w:eastAsia="Times New Roman" w:hAnsi="Times New Roman" w:cs="Times New Roman"/>
                            <w:b/>
                            <w:sz w:val="20"/>
                          </w:rPr>
                          <w:t>Aggregate</w:t>
                        </w:r>
                        <w:proofErr w:type="spellEnd"/>
                      </w:p>
                    </w:txbxContent>
                  </v:textbox>
                </v:rect>
                <w10:anchorlock/>
              </v:group>
            </w:pict>
          </mc:Fallback>
        </mc:AlternateContent>
      </w:r>
    </w:p>
    <w:p w14:paraId="21163499" w14:textId="77777777" w:rsidR="00231BAD" w:rsidRPr="00C81D98" w:rsidRDefault="00400DDB">
      <w:pPr>
        <w:spacing w:after="0" w:line="265" w:lineRule="auto"/>
        <w:ind w:left="326" w:right="38" w:hanging="10"/>
        <w:jc w:val="center"/>
        <w:rPr>
          <w:lang w:val="en-US"/>
        </w:rPr>
      </w:pPr>
      <w:r w:rsidRPr="00C81D98">
        <w:rPr>
          <w:rFonts w:ascii="Times New Roman" w:eastAsia="Times New Roman" w:hAnsi="Times New Roman" w:cs="Times New Roman"/>
          <w:sz w:val="13"/>
          <w:lang w:val="en-US"/>
        </w:rPr>
        <w:t xml:space="preserve">Canadian </w:t>
      </w:r>
      <w:proofErr w:type="spellStart"/>
      <w:r w:rsidRPr="00C81D98">
        <w:rPr>
          <w:rFonts w:ascii="Times New Roman" w:eastAsia="Times New Roman" w:hAnsi="Times New Roman" w:cs="Times New Roman"/>
          <w:sz w:val="13"/>
          <w:lang w:val="en-US"/>
        </w:rPr>
        <w:t>Born.InflowsCanadian</w:t>
      </w:r>
      <w:proofErr w:type="spellEnd"/>
      <w:r w:rsidRPr="00C81D98">
        <w:rPr>
          <w:rFonts w:ascii="Times New Roman" w:eastAsia="Times New Roman" w:hAnsi="Times New Roman" w:cs="Times New Roman"/>
          <w:sz w:val="13"/>
          <w:lang w:val="en-US"/>
        </w:rPr>
        <w:t xml:space="preserve"> </w:t>
      </w:r>
      <w:proofErr w:type="spellStart"/>
      <w:r w:rsidRPr="00C81D98">
        <w:rPr>
          <w:rFonts w:ascii="Times New Roman" w:eastAsia="Times New Roman" w:hAnsi="Times New Roman" w:cs="Times New Roman"/>
          <w:sz w:val="13"/>
          <w:lang w:val="en-US"/>
        </w:rPr>
        <w:t>Born.OutflowsCanadian</w:t>
      </w:r>
      <w:proofErr w:type="spellEnd"/>
      <w:r w:rsidRPr="00C81D98">
        <w:rPr>
          <w:rFonts w:ascii="Times New Roman" w:eastAsia="Times New Roman" w:hAnsi="Times New Roman" w:cs="Times New Roman"/>
          <w:sz w:val="13"/>
          <w:lang w:val="en-US"/>
        </w:rPr>
        <w:t xml:space="preserve"> Born.Net Transfer</w:t>
      </w:r>
    </w:p>
    <w:p w14:paraId="6BEC8EA5" w14:textId="77777777" w:rsidR="00231BAD" w:rsidRDefault="00400DDB">
      <w:pPr>
        <w:spacing w:after="0" w:line="259" w:lineRule="auto"/>
        <w:ind w:left="1987" w:firstLine="0"/>
        <w:jc w:val="left"/>
      </w:pPr>
      <w:r>
        <w:rPr>
          <w:noProof/>
          <w:sz w:val="22"/>
        </w:rPr>
        <mc:AlternateContent>
          <mc:Choice Requires="wpg">
            <w:drawing>
              <wp:inline distT="0" distB="0" distL="0" distR="0" wp14:anchorId="236436BE" wp14:editId="5694E972">
                <wp:extent cx="2242326" cy="137548"/>
                <wp:effectExtent l="0" t="0" r="0" b="0"/>
                <wp:docPr id="33004" name="Group 33004"/>
                <wp:cNvGraphicFramePr/>
                <a:graphic xmlns:a="http://schemas.openxmlformats.org/drawingml/2006/main">
                  <a:graphicData uri="http://schemas.microsoft.com/office/word/2010/wordprocessingGroup">
                    <wpg:wgp>
                      <wpg:cNvGrpSpPr/>
                      <wpg:grpSpPr>
                        <a:xfrm>
                          <a:off x="0" y="0"/>
                          <a:ext cx="2242326" cy="137548"/>
                          <a:chOff x="0" y="0"/>
                          <a:chExt cx="2242326" cy="137548"/>
                        </a:xfrm>
                      </wpg:grpSpPr>
                      <wps:wsp>
                        <wps:cNvPr id="1418" name="Shape 1418"/>
                        <wps:cNvSpPr/>
                        <wps:spPr>
                          <a:xfrm>
                            <a:off x="0" y="0"/>
                            <a:ext cx="110007" cy="0"/>
                          </a:xfrm>
                          <a:custGeom>
                            <a:avLst/>
                            <a:gdLst/>
                            <a:ahLst/>
                            <a:cxnLst/>
                            <a:rect l="0" t="0" r="0" b="0"/>
                            <a:pathLst>
                              <a:path w="110007">
                                <a:moveTo>
                                  <a:pt x="0" y="0"/>
                                </a:moveTo>
                                <a:lnTo>
                                  <a:pt x="110007" y="0"/>
                                </a:lnTo>
                              </a:path>
                            </a:pathLst>
                          </a:custGeom>
                          <a:ln w="16955" cap="flat">
                            <a:round/>
                          </a:ln>
                        </wps:spPr>
                        <wps:style>
                          <a:lnRef idx="1">
                            <a:srgbClr val="48B7FB"/>
                          </a:lnRef>
                          <a:fillRef idx="0">
                            <a:srgbClr val="000000">
                              <a:alpha val="0"/>
                            </a:srgbClr>
                          </a:fillRef>
                          <a:effectRef idx="0">
                            <a:scrgbClr r="0" g="0" b="0"/>
                          </a:effectRef>
                          <a:fontRef idx="none"/>
                        </wps:style>
                        <wps:bodyPr/>
                      </wps:wsp>
                      <wps:wsp>
                        <wps:cNvPr id="1419" name="Shape 1419"/>
                        <wps:cNvSpPr/>
                        <wps:spPr>
                          <a:xfrm>
                            <a:off x="0" y="137548"/>
                            <a:ext cx="110007" cy="0"/>
                          </a:xfrm>
                          <a:custGeom>
                            <a:avLst/>
                            <a:gdLst/>
                            <a:ahLst/>
                            <a:cxnLst/>
                            <a:rect l="0" t="0" r="0" b="0"/>
                            <a:pathLst>
                              <a:path w="110007">
                                <a:moveTo>
                                  <a:pt x="0" y="0"/>
                                </a:moveTo>
                                <a:lnTo>
                                  <a:pt x="110007" y="0"/>
                                </a:lnTo>
                              </a:path>
                            </a:pathLst>
                          </a:custGeom>
                          <a:ln w="16955" cap="flat">
                            <a:round/>
                          </a:ln>
                        </wps:spPr>
                        <wps:style>
                          <a:lnRef idx="1">
                            <a:srgbClr val="FF7A00"/>
                          </a:lnRef>
                          <a:fillRef idx="0">
                            <a:srgbClr val="000000">
                              <a:alpha val="0"/>
                            </a:srgbClr>
                          </a:fillRef>
                          <a:effectRef idx="0">
                            <a:scrgbClr r="0" g="0" b="0"/>
                          </a:effectRef>
                          <a:fontRef idx="none"/>
                        </wps:style>
                        <wps:bodyPr/>
                      </wps:wsp>
                      <wps:wsp>
                        <wps:cNvPr id="1420" name="Shape 1420"/>
                        <wps:cNvSpPr/>
                        <wps:spPr>
                          <a:xfrm>
                            <a:off x="1038539" y="0"/>
                            <a:ext cx="110007" cy="0"/>
                          </a:xfrm>
                          <a:custGeom>
                            <a:avLst/>
                            <a:gdLst/>
                            <a:ahLst/>
                            <a:cxnLst/>
                            <a:rect l="0" t="0" r="0" b="0"/>
                            <a:pathLst>
                              <a:path w="110007">
                                <a:moveTo>
                                  <a:pt x="0" y="0"/>
                                </a:moveTo>
                                <a:lnTo>
                                  <a:pt x="110007" y="0"/>
                                </a:lnTo>
                              </a:path>
                            </a:pathLst>
                          </a:custGeom>
                          <a:ln w="16955" cap="flat">
                            <a:custDash>
                              <a:ds d="535262" sp="535262"/>
                            </a:custDash>
                            <a:round/>
                          </a:ln>
                        </wps:spPr>
                        <wps:style>
                          <a:lnRef idx="1">
                            <a:srgbClr val="48B7FB"/>
                          </a:lnRef>
                          <a:fillRef idx="0">
                            <a:srgbClr val="000000">
                              <a:alpha val="0"/>
                            </a:srgbClr>
                          </a:fillRef>
                          <a:effectRef idx="0">
                            <a:scrgbClr r="0" g="0" b="0"/>
                          </a:effectRef>
                          <a:fontRef idx="none"/>
                        </wps:style>
                        <wps:bodyPr/>
                      </wps:wsp>
                      <wps:wsp>
                        <wps:cNvPr id="1421" name="Shape 1421"/>
                        <wps:cNvSpPr/>
                        <wps:spPr>
                          <a:xfrm>
                            <a:off x="1038539" y="137548"/>
                            <a:ext cx="110007" cy="0"/>
                          </a:xfrm>
                          <a:custGeom>
                            <a:avLst/>
                            <a:gdLst/>
                            <a:ahLst/>
                            <a:cxnLst/>
                            <a:rect l="0" t="0" r="0" b="0"/>
                            <a:pathLst>
                              <a:path w="110007">
                                <a:moveTo>
                                  <a:pt x="0" y="0"/>
                                </a:moveTo>
                                <a:lnTo>
                                  <a:pt x="110007" y="0"/>
                                </a:lnTo>
                              </a:path>
                            </a:pathLst>
                          </a:custGeom>
                          <a:ln w="16955" cap="flat">
                            <a:custDash>
                              <a:ds d="535262" sp="535262"/>
                            </a:custDash>
                            <a:round/>
                          </a:ln>
                        </wps:spPr>
                        <wps:style>
                          <a:lnRef idx="1">
                            <a:srgbClr val="FF7A00"/>
                          </a:lnRef>
                          <a:fillRef idx="0">
                            <a:srgbClr val="000000">
                              <a:alpha val="0"/>
                            </a:srgbClr>
                          </a:fillRef>
                          <a:effectRef idx="0">
                            <a:scrgbClr r="0" g="0" b="0"/>
                          </a:effectRef>
                          <a:fontRef idx="none"/>
                        </wps:style>
                        <wps:bodyPr/>
                      </wps:wsp>
                      <wps:wsp>
                        <wps:cNvPr id="1422" name="Shape 1422"/>
                        <wps:cNvSpPr/>
                        <wps:spPr>
                          <a:xfrm>
                            <a:off x="2132240" y="0"/>
                            <a:ext cx="110087" cy="0"/>
                          </a:xfrm>
                          <a:custGeom>
                            <a:avLst/>
                            <a:gdLst/>
                            <a:ahLst/>
                            <a:cxnLst/>
                            <a:rect l="0" t="0" r="0" b="0"/>
                            <a:pathLst>
                              <a:path w="110087">
                                <a:moveTo>
                                  <a:pt x="0" y="0"/>
                                </a:moveTo>
                                <a:lnTo>
                                  <a:pt x="110087" y="0"/>
                                </a:lnTo>
                              </a:path>
                            </a:pathLst>
                          </a:custGeom>
                          <a:ln w="16955" cap="flat">
                            <a:custDash>
                              <a:ds d="133502" sp="401133"/>
                            </a:custDash>
                            <a:round/>
                          </a:ln>
                        </wps:spPr>
                        <wps:style>
                          <a:lnRef idx="1">
                            <a:srgbClr val="48B7FB"/>
                          </a:lnRef>
                          <a:fillRef idx="0">
                            <a:srgbClr val="000000">
                              <a:alpha val="0"/>
                            </a:srgbClr>
                          </a:fillRef>
                          <a:effectRef idx="0">
                            <a:scrgbClr r="0" g="0" b="0"/>
                          </a:effectRef>
                          <a:fontRef idx="none"/>
                        </wps:style>
                        <wps:bodyPr/>
                      </wps:wsp>
                      <wps:wsp>
                        <wps:cNvPr id="1423" name="Shape 1423"/>
                        <wps:cNvSpPr/>
                        <wps:spPr>
                          <a:xfrm>
                            <a:off x="2132240" y="137548"/>
                            <a:ext cx="110087" cy="0"/>
                          </a:xfrm>
                          <a:custGeom>
                            <a:avLst/>
                            <a:gdLst/>
                            <a:ahLst/>
                            <a:cxnLst/>
                            <a:rect l="0" t="0" r="0" b="0"/>
                            <a:pathLst>
                              <a:path w="110087">
                                <a:moveTo>
                                  <a:pt x="0" y="0"/>
                                </a:moveTo>
                                <a:lnTo>
                                  <a:pt x="110087" y="0"/>
                                </a:lnTo>
                              </a:path>
                            </a:pathLst>
                          </a:custGeom>
                          <a:ln w="16955" cap="flat">
                            <a:custDash>
                              <a:ds d="133502" sp="401133"/>
                            </a:custDash>
                            <a:round/>
                          </a:ln>
                        </wps:spPr>
                        <wps:style>
                          <a:lnRef idx="1">
                            <a:srgbClr val="FF7A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004" style="width:176.561pt;height:10.8306pt;mso-position-horizontal-relative:char;mso-position-vertical-relative:line" coordsize="22423,1375">
                <v:shape id="Shape 1418" style="position:absolute;width:1100;height:0;left:0;top:0;" coordsize="110007,0" path="m0,0l110007,0">
                  <v:stroke weight="1.33502pt" endcap="flat" joinstyle="round" on="true" color="#48b7fb"/>
                  <v:fill on="false" color="#000000" opacity="0"/>
                </v:shape>
                <v:shape id="Shape 1419" style="position:absolute;width:1100;height:0;left:0;top:1375;" coordsize="110007,0" path="m0,0l110007,0">
                  <v:stroke weight="1.33502pt" endcap="flat" joinstyle="round" on="true" color="#ff7a00"/>
                  <v:fill on="false" color="#000000" opacity="0"/>
                </v:shape>
                <v:shape id="Shape 1420" style="position:absolute;width:1100;height:0;left:10385;top:0;" coordsize="110007,0" path="m0,0l110007,0">
                  <v:stroke weight="1.33502pt" endcap="flat" dashstyle="4.00939 4.00939" joinstyle="round" on="true" color="#48b7fb"/>
                  <v:fill on="false" color="#000000" opacity="0"/>
                </v:shape>
                <v:shape id="Shape 1421" style="position:absolute;width:1100;height:0;left:10385;top:1375;" coordsize="110007,0" path="m0,0l110007,0">
                  <v:stroke weight="1.33502pt" endcap="flat" dashstyle="4.00939 4.00939" joinstyle="round" on="true" color="#ff7a00"/>
                  <v:fill on="false" color="#000000" opacity="0"/>
                </v:shape>
                <v:shape id="Shape 1422" style="position:absolute;width:1100;height:0;left:21322;top:0;" coordsize="110087,0" path="m0,0l110087,0">
                  <v:stroke weight="1.33502pt" endcap="flat" dashstyle="1 3.00469" joinstyle="round" on="true" color="#48b7fb"/>
                  <v:fill on="false" color="#000000" opacity="0"/>
                </v:shape>
                <v:shape id="Shape 1423" style="position:absolute;width:1100;height:0;left:21322;top:1375;" coordsize="110087,0" path="m0,0l110087,0">
                  <v:stroke weight="1.33502pt" endcap="flat" dashstyle="1 3.00469" joinstyle="round" on="true" color="#ff7a00"/>
                  <v:fill on="false" color="#000000" opacity="0"/>
                </v:shape>
              </v:group>
            </w:pict>
          </mc:Fallback>
        </mc:AlternateContent>
      </w:r>
    </w:p>
    <w:p w14:paraId="6D295191" w14:textId="77777777" w:rsidR="00231BAD" w:rsidRDefault="00400DDB">
      <w:pPr>
        <w:spacing w:after="1069" w:line="265" w:lineRule="auto"/>
        <w:ind w:left="326" w:hanging="10"/>
        <w:jc w:val="center"/>
      </w:pPr>
      <w:proofErr w:type="spellStart"/>
      <w:r>
        <w:rPr>
          <w:rFonts w:ascii="Times New Roman" w:eastAsia="Times New Roman" w:hAnsi="Times New Roman" w:cs="Times New Roman"/>
          <w:sz w:val="13"/>
        </w:rPr>
        <w:t>Pmt</w:t>
      </w:r>
      <w:proofErr w:type="spellEnd"/>
      <w:r>
        <w:rPr>
          <w:rFonts w:ascii="Times New Roman" w:eastAsia="Times New Roman" w:hAnsi="Times New Roman" w:cs="Times New Roman"/>
          <w:sz w:val="13"/>
        </w:rPr>
        <w:t xml:space="preserve">. </w:t>
      </w:r>
      <w:proofErr w:type="spellStart"/>
      <w:r>
        <w:rPr>
          <w:rFonts w:ascii="Times New Roman" w:eastAsia="Times New Roman" w:hAnsi="Times New Roman" w:cs="Times New Roman"/>
          <w:sz w:val="13"/>
        </w:rPr>
        <w:t>Immigrant.InflowsPmt</w:t>
      </w:r>
      <w:proofErr w:type="spellEnd"/>
      <w:r>
        <w:rPr>
          <w:rFonts w:ascii="Times New Roman" w:eastAsia="Times New Roman" w:hAnsi="Times New Roman" w:cs="Times New Roman"/>
          <w:sz w:val="13"/>
        </w:rPr>
        <w:t xml:space="preserve">. </w:t>
      </w:r>
      <w:proofErr w:type="spellStart"/>
      <w:r>
        <w:rPr>
          <w:rFonts w:ascii="Times New Roman" w:eastAsia="Times New Roman" w:hAnsi="Times New Roman" w:cs="Times New Roman"/>
          <w:sz w:val="13"/>
        </w:rPr>
        <w:t>Immigrant.OutflowsPmt</w:t>
      </w:r>
      <w:proofErr w:type="spellEnd"/>
      <w:r>
        <w:rPr>
          <w:rFonts w:ascii="Times New Roman" w:eastAsia="Times New Roman" w:hAnsi="Times New Roman" w:cs="Times New Roman"/>
          <w:sz w:val="13"/>
        </w:rPr>
        <w:t>. Immigrant.Net Transfer</w:t>
      </w:r>
    </w:p>
    <w:p w14:paraId="652B0ACE" w14:textId="77777777" w:rsidR="00231BAD" w:rsidRDefault="00400DDB">
      <w:pPr>
        <w:pStyle w:val="Titre2"/>
        <w:ind w:left="704" w:hanging="719"/>
      </w:pPr>
      <w:bookmarkStart w:id="415" w:name="_Toc60218564"/>
      <w:r>
        <w:t xml:space="preserve">Trends in </w:t>
      </w:r>
      <w:proofErr w:type="spellStart"/>
      <w:r>
        <w:t>Crude</w:t>
      </w:r>
      <w:proofErr w:type="spellEnd"/>
      <w:r>
        <w:t xml:space="preserve"> </w:t>
      </w:r>
      <w:proofErr w:type="spellStart"/>
      <w:r>
        <w:t>transfers</w:t>
      </w:r>
      <w:bookmarkEnd w:id="415"/>
      <w:proofErr w:type="spellEnd"/>
    </w:p>
    <w:p w14:paraId="3F4A66AA" w14:textId="77777777" w:rsidR="00231BAD" w:rsidRDefault="00400DDB">
      <w:pPr>
        <w:pStyle w:val="Titre3"/>
        <w:pPrChange w:id="416" w:author="julien navaux" w:date="2020-12-30T11:04:00Z">
          <w:pPr>
            <w:pStyle w:val="Titre4"/>
            <w:ind w:left="-5"/>
          </w:pPr>
        </w:pPrChange>
      </w:pPr>
      <w:r>
        <w:t>Transfer to population ratio</w:t>
      </w:r>
    </w:p>
    <w:p w14:paraId="24515BD4" w14:textId="77777777" w:rsidR="00231BAD" w:rsidRPr="00C81D98" w:rsidRDefault="00400DDB">
      <w:pPr>
        <w:ind w:left="-15"/>
        <w:rPr>
          <w:lang w:val="en-US"/>
        </w:rPr>
      </w:pPr>
      <w:r w:rsidRPr="00C81D98">
        <w:rPr>
          <w:lang w:val="en-US"/>
        </w:rPr>
        <w:t>If immigrants are responsible for a relatively small share of public transfers compared to natives, they appear to account for a disproportionated share in regard to their population share (</w:t>
      </w:r>
      <w:r w:rsidRPr="00C81D98">
        <w:rPr>
          <w:color w:val="0000FF"/>
          <w:lang w:val="en-US"/>
        </w:rPr>
        <w:t>Table 1</w:t>
      </w:r>
      <w:r w:rsidRPr="00C81D98">
        <w:rPr>
          <w:lang w:val="en-US"/>
        </w:rPr>
        <w:t>). In 2015 for instance, immigrants represent about 24.2% of the Canadian population but contribute to only 22.7% of outflows. Furthermore, while their share in inflow transfers (25.2</w:t>
      </w:r>
      <w:proofErr w:type="gramStart"/>
      <w:r w:rsidRPr="00C81D98">
        <w:rPr>
          <w:lang w:val="en-US"/>
        </w:rPr>
        <w:t>% )</w:t>
      </w:r>
      <w:proofErr w:type="gramEnd"/>
      <w:r w:rsidRPr="00C81D98">
        <w:rPr>
          <w:lang w:val="en-US"/>
        </w:rPr>
        <w:t xml:space="preserve"> is much closer to their share in the population, there is a significant gap between inflows sub-accounts. For instance, immigrants are only responsible for 14.5% of education costs but account for 29.5% for health expenses. For outflow accounts, the share ranges from 21.7% for sales taxes at one end and 25.4% for social insurance contributions at the other end. In dollar values, net transfer to public finances in 2015 is positive (19 004 million or 0.96% of GDP) for immigrants but slightly negative (7 120 million $ or 0.36% of GDP) for natives. However, as the benefits of immigrations become visible only in the medium and </w:t>
      </w:r>
      <w:r w:rsidRPr="00C81D98">
        <w:rPr>
          <w:lang w:val="en-US"/>
        </w:rPr>
        <w:lastRenderedPageBreak/>
        <w:t>long term (Goldin et al., 2011), a more accurate analysis requires a comparison over many years.</w:t>
      </w:r>
    </w:p>
    <w:p w14:paraId="603CA636" w14:textId="23E2846A" w:rsidR="00231BAD" w:rsidRPr="00C81D98" w:rsidRDefault="00400DDB">
      <w:pPr>
        <w:spacing w:after="141"/>
        <w:ind w:left="-15" w:firstLine="0"/>
        <w:rPr>
          <w:lang w:val="en-US"/>
        </w:rPr>
      </w:pPr>
      <w:r w:rsidRPr="00C81D98">
        <w:rPr>
          <w:lang w:val="en-US"/>
        </w:rPr>
        <w:t>Table 1 – Population and aggregates public transfers, Canada 2015</w:t>
      </w:r>
      <w:ins w:id="417" w:author="julien navaux" w:date="2021-01-04T16:21:00Z">
        <w:r w:rsidR="00EC5ED8">
          <w:rPr>
            <w:lang w:val="en-US"/>
          </w:rPr>
          <w:t xml:space="preserve"> (mi</w:t>
        </w:r>
      </w:ins>
      <w:ins w:id="418" w:author="julien navaux" w:date="2021-01-04T16:22:00Z">
        <w:r w:rsidR="00EC5ED8">
          <w:rPr>
            <w:lang w:val="en-US"/>
          </w:rPr>
          <w:t>llions $)</w:t>
        </w:r>
      </w:ins>
    </w:p>
    <w:p w14:paraId="11C1496D" w14:textId="77777777" w:rsidR="00231BAD" w:rsidRDefault="00400DDB">
      <w:pPr>
        <w:spacing w:after="79" w:line="259" w:lineRule="auto"/>
        <w:ind w:firstLine="0"/>
        <w:jc w:val="left"/>
      </w:pPr>
      <w:r>
        <w:rPr>
          <w:noProof/>
          <w:sz w:val="22"/>
        </w:rPr>
        <mc:AlternateContent>
          <mc:Choice Requires="wpg">
            <w:drawing>
              <wp:inline distT="0" distB="0" distL="0" distR="0" wp14:anchorId="29CC8CC3" wp14:editId="2740E038">
                <wp:extent cx="5696348" cy="8333"/>
                <wp:effectExtent l="0" t="0" r="0" b="0"/>
                <wp:docPr id="32686" name="Group 32686"/>
                <wp:cNvGraphicFramePr/>
                <a:graphic xmlns:a="http://schemas.openxmlformats.org/drawingml/2006/main">
                  <a:graphicData uri="http://schemas.microsoft.com/office/word/2010/wordprocessingGroup">
                    <wpg:wgp>
                      <wpg:cNvGrpSpPr/>
                      <wpg:grpSpPr>
                        <a:xfrm>
                          <a:off x="0" y="0"/>
                          <a:ext cx="5696348" cy="8333"/>
                          <a:chOff x="0" y="0"/>
                          <a:chExt cx="5696348" cy="8333"/>
                        </a:xfrm>
                      </wpg:grpSpPr>
                      <wps:wsp>
                        <wps:cNvPr id="1458" name="Shape 1458"/>
                        <wps:cNvSpPr/>
                        <wps:spPr>
                          <a:xfrm>
                            <a:off x="0" y="0"/>
                            <a:ext cx="5696348" cy="0"/>
                          </a:xfrm>
                          <a:custGeom>
                            <a:avLst/>
                            <a:gdLst/>
                            <a:ahLst/>
                            <a:cxnLst/>
                            <a:rect l="0" t="0" r="0" b="0"/>
                            <a:pathLst>
                              <a:path w="5696348">
                                <a:moveTo>
                                  <a:pt x="0" y="0"/>
                                </a:moveTo>
                                <a:lnTo>
                                  <a:pt x="5696348" y="0"/>
                                </a:lnTo>
                              </a:path>
                            </a:pathLst>
                          </a:custGeom>
                          <a:ln w="833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686" style="width:448.531pt;height:0.656136pt;mso-position-horizontal-relative:char;mso-position-vertical-relative:line" coordsize="56963,83">
                <v:shape id="Shape 1458" style="position:absolute;width:56963;height:0;left:0;top:0;" coordsize="5696348,0" path="m0,0l5696348,0">
                  <v:stroke weight="0.656136pt" endcap="flat" joinstyle="miter" miterlimit="10" on="true" color="#000000"/>
                  <v:fill on="false" color="#000000" opacity="0"/>
                </v:shape>
              </v:group>
            </w:pict>
          </mc:Fallback>
        </mc:AlternateContent>
      </w:r>
    </w:p>
    <w:p w14:paraId="3F2A8BFA" w14:textId="77777777" w:rsidR="00231BAD" w:rsidRDefault="00400DDB">
      <w:pPr>
        <w:tabs>
          <w:tab w:val="center" w:pos="5615"/>
          <w:tab w:val="center" w:pos="8098"/>
        </w:tabs>
        <w:spacing w:after="0" w:line="259" w:lineRule="auto"/>
        <w:ind w:firstLine="0"/>
        <w:jc w:val="left"/>
      </w:pPr>
      <w:r>
        <w:rPr>
          <w:sz w:val="22"/>
        </w:rPr>
        <w:tab/>
      </w:r>
      <w:proofErr w:type="spellStart"/>
      <w:r>
        <w:rPr>
          <w:sz w:val="17"/>
        </w:rPr>
        <w:t>Absolute</w:t>
      </w:r>
      <w:proofErr w:type="spellEnd"/>
      <w:r>
        <w:rPr>
          <w:sz w:val="17"/>
        </w:rPr>
        <w:t xml:space="preserve"> </w:t>
      </w:r>
      <w:proofErr w:type="spellStart"/>
      <w:r>
        <w:rPr>
          <w:sz w:val="17"/>
        </w:rPr>
        <w:t>numbers</w:t>
      </w:r>
      <w:proofErr w:type="spellEnd"/>
      <w:r>
        <w:rPr>
          <w:sz w:val="17"/>
        </w:rPr>
        <w:tab/>
      </w:r>
      <w:proofErr w:type="spellStart"/>
      <w:r>
        <w:rPr>
          <w:sz w:val="17"/>
        </w:rPr>
        <w:t>Percentage</w:t>
      </w:r>
      <w:proofErr w:type="spellEnd"/>
    </w:p>
    <w:tbl>
      <w:tblPr>
        <w:tblStyle w:val="TableGrid"/>
        <w:tblW w:w="8971" w:type="dxa"/>
        <w:tblInd w:w="0" w:type="dxa"/>
        <w:tblCellMar>
          <w:top w:w="23" w:type="dxa"/>
          <w:bottom w:w="22" w:type="dxa"/>
          <w:right w:w="84" w:type="dxa"/>
        </w:tblCellMar>
        <w:tblLook w:val="04A0" w:firstRow="1" w:lastRow="0" w:firstColumn="1" w:lastColumn="0" w:noHBand="0" w:noVBand="1"/>
      </w:tblPr>
      <w:tblGrid>
        <w:gridCol w:w="4278"/>
        <w:gridCol w:w="1173"/>
        <w:gridCol w:w="702"/>
        <w:gridCol w:w="1156"/>
        <w:gridCol w:w="757"/>
        <w:gridCol w:w="905"/>
      </w:tblGrid>
      <w:tr w:rsidR="00231BAD" w14:paraId="77553201" w14:textId="77777777">
        <w:trPr>
          <w:trHeight w:val="233"/>
        </w:trPr>
        <w:tc>
          <w:tcPr>
            <w:tcW w:w="4278" w:type="dxa"/>
            <w:tcBorders>
              <w:top w:val="nil"/>
              <w:left w:val="nil"/>
              <w:bottom w:val="single" w:sz="3" w:space="0" w:color="000000"/>
              <w:right w:val="nil"/>
            </w:tcBorders>
          </w:tcPr>
          <w:p w14:paraId="5E48C432" w14:textId="77777777" w:rsidR="00231BAD" w:rsidRDefault="00400DDB">
            <w:pPr>
              <w:spacing w:after="0" w:line="259" w:lineRule="auto"/>
              <w:ind w:left="84" w:firstLine="0"/>
              <w:jc w:val="left"/>
            </w:pPr>
            <w:r>
              <w:rPr>
                <w:sz w:val="17"/>
              </w:rPr>
              <w:t>Items</w:t>
            </w:r>
          </w:p>
        </w:tc>
        <w:tc>
          <w:tcPr>
            <w:tcW w:w="1173" w:type="dxa"/>
            <w:tcBorders>
              <w:top w:val="single" w:sz="2" w:space="0" w:color="000000"/>
              <w:left w:val="nil"/>
              <w:bottom w:val="single" w:sz="3" w:space="0" w:color="000000"/>
              <w:right w:val="nil"/>
            </w:tcBorders>
          </w:tcPr>
          <w:p w14:paraId="289B8BDB" w14:textId="77777777" w:rsidR="00231BAD" w:rsidRDefault="00400DDB">
            <w:pPr>
              <w:spacing w:after="0" w:line="259" w:lineRule="auto"/>
              <w:ind w:left="459" w:firstLine="0"/>
              <w:jc w:val="left"/>
            </w:pPr>
            <w:r>
              <w:rPr>
                <w:sz w:val="17"/>
              </w:rPr>
              <w:t>Canada</w:t>
            </w:r>
          </w:p>
        </w:tc>
        <w:tc>
          <w:tcPr>
            <w:tcW w:w="702" w:type="dxa"/>
            <w:tcBorders>
              <w:top w:val="single" w:sz="2" w:space="0" w:color="000000"/>
              <w:left w:val="nil"/>
              <w:bottom w:val="single" w:sz="3" w:space="0" w:color="000000"/>
              <w:right w:val="nil"/>
            </w:tcBorders>
          </w:tcPr>
          <w:p w14:paraId="7251144B" w14:textId="77777777" w:rsidR="00231BAD" w:rsidRDefault="00400DDB">
            <w:pPr>
              <w:spacing w:after="0" w:line="259" w:lineRule="auto"/>
              <w:ind w:firstLine="0"/>
              <w:jc w:val="left"/>
            </w:pPr>
            <w:r>
              <w:rPr>
                <w:sz w:val="17"/>
              </w:rPr>
              <w:t>Natives</w:t>
            </w:r>
          </w:p>
        </w:tc>
        <w:tc>
          <w:tcPr>
            <w:tcW w:w="1156" w:type="dxa"/>
            <w:tcBorders>
              <w:top w:val="nil"/>
              <w:left w:val="nil"/>
              <w:bottom w:val="single" w:sz="3" w:space="0" w:color="000000"/>
              <w:right w:val="nil"/>
            </w:tcBorders>
          </w:tcPr>
          <w:p w14:paraId="2B8462E1" w14:textId="77777777" w:rsidR="00231BAD" w:rsidRDefault="00400DDB">
            <w:pPr>
              <w:spacing w:after="0" w:line="259" w:lineRule="auto"/>
              <w:ind w:firstLine="0"/>
              <w:jc w:val="left"/>
            </w:pPr>
            <w:r>
              <w:rPr>
                <w:sz w:val="17"/>
              </w:rPr>
              <w:t>Immigrants</w:t>
            </w:r>
          </w:p>
        </w:tc>
        <w:tc>
          <w:tcPr>
            <w:tcW w:w="757" w:type="dxa"/>
            <w:tcBorders>
              <w:top w:val="single" w:sz="2" w:space="0" w:color="000000"/>
              <w:left w:val="nil"/>
              <w:bottom w:val="single" w:sz="3" w:space="0" w:color="000000"/>
              <w:right w:val="nil"/>
            </w:tcBorders>
          </w:tcPr>
          <w:p w14:paraId="10D21F4B" w14:textId="77777777" w:rsidR="00231BAD" w:rsidRDefault="00400DDB">
            <w:pPr>
              <w:spacing w:after="0" w:line="259" w:lineRule="auto"/>
              <w:ind w:left="55" w:firstLine="0"/>
              <w:jc w:val="left"/>
            </w:pPr>
            <w:r>
              <w:rPr>
                <w:sz w:val="17"/>
              </w:rPr>
              <w:t>Natives</w:t>
            </w:r>
          </w:p>
        </w:tc>
        <w:tc>
          <w:tcPr>
            <w:tcW w:w="905" w:type="dxa"/>
            <w:tcBorders>
              <w:top w:val="single" w:sz="2" w:space="0" w:color="000000"/>
              <w:left w:val="nil"/>
              <w:bottom w:val="single" w:sz="3" w:space="0" w:color="000000"/>
              <w:right w:val="nil"/>
            </w:tcBorders>
          </w:tcPr>
          <w:p w14:paraId="680733A5" w14:textId="77777777" w:rsidR="00231BAD" w:rsidRDefault="00400DDB">
            <w:pPr>
              <w:spacing w:after="0" w:line="259" w:lineRule="auto"/>
              <w:ind w:firstLine="0"/>
              <w:jc w:val="left"/>
            </w:pPr>
            <w:r>
              <w:rPr>
                <w:sz w:val="17"/>
              </w:rPr>
              <w:t>Immigrants</w:t>
            </w:r>
          </w:p>
        </w:tc>
      </w:tr>
      <w:tr w:rsidR="00231BAD" w14:paraId="382A7E0D" w14:textId="77777777">
        <w:trPr>
          <w:trHeight w:val="353"/>
        </w:trPr>
        <w:tc>
          <w:tcPr>
            <w:tcW w:w="4278" w:type="dxa"/>
            <w:tcBorders>
              <w:top w:val="single" w:sz="3" w:space="0" w:color="000000"/>
              <w:left w:val="nil"/>
              <w:bottom w:val="nil"/>
              <w:right w:val="nil"/>
            </w:tcBorders>
          </w:tcPr>
          <w:p w14:paraId="1A6C543D" w14:textId="77777777" w:rsidR="00231BAD" w:rsidRDefault="00400DDB">
            <w:pPr>
              <w:spacing w:after="0" w:line="259" w:lineRule="auto"/>
              <w:ind w:left="84" w:firstLine="0"/>
              <w:jc w:val="left"/>
            </w:pPr>
            <w:r>
              <w:rPr>
                <w:sz w:val="17"/>
              </w:rPr>
              <w:t>Population</w:t>
            </w:r>
          </w:p>
        </w:tc>
        <w:tc>
          <w:tcPr>
            <w:tcW w:w="1173" w:type="dxa"/>
            <w:tcBorders>
              <w:top w:val="single" w:sz="3" w:space="0" w:color="000000"/>
              <w:left w:val="nil"/>
              <w:bottom w:val="nil"/>
              <w:right w:val="nil"/>
            </w:tcBorders>
          </w:tcPr>
          <w:p w14:paraId="48E87603" w14:textId="77777777" w:rsidR="00231BAD" w:rsidRDefault="00400DDB">
            <w:pPr>
              <w:spacing w:after="0" w:line="259" w:lineRule="auto"/>
              <w:ind w:left="82" w:firstLine="0"/>
              <w:jc w:val="left"/>
            </w:pPr>
            <w:r>
              <w:rPr>
                <w:rFonts w:ascii="Cambria" w:eastAsia="Cambria" w:hAnsi="Cambria" w:cs="Cambria"/>
                <w:sz w:val="17"/>
              </w:rPr>
              <w:t>35065</w:t>
            </w:r>
          </w:p>
        </w:tc>
        <w:tc>
          <w:tcPr>
            <w:tcW w:w="702" w:type="dxa"/>
            <w:tcBorders>
              <w:top w:val="single" w:sz="3" w:space="0" w:color="000000"/>
              <w:left w:val="nil"/>
              <w:bottom w:val="nil"/>
              <w:right w:val="nil"/>
            </w:tcBorders>
          </w:tcPr>
          <w:p w14:paraId="1904205E" w14:textId="77777777" w:rsidR="00231BAD" w:rsidRDefault="00400DDB">
            <w:pPr>
              <w:spacing w:after="0" w:line="259" w:lineRule="auto"/>
              <w:ind w:left="124" w:firstLine="0"/>
              <w:jc w:val="left"/>
            </w:pPr>
            <w:r>
              <w:rPr>
                <w:sz w:val="17"/>
              </w:rPr>
              <w:t>26575</w:t>
            </w:r>
          </w:p>
        </w:tc>
        <w:tc>
          <w:tcPr>
            <w:tcW w:w="1156" w:type="dxa"/>
            <w:tcBorders>
              <w:top w:val="single" w:sz="3" w:space="0" w:color="000000"/>
              <w:left w:val="nil"/>
              <w:bottom w:val="nil"/>
              <w:right w:val="nil"/>
            </w:tcBorders>
          </w:tcPr>
          <w:p w14:paraId="4E5A705E" w14:textId="77777777" w:rsidR="00231BAD" w:rsidRDefault="00400DDB">
            <w:pPr>
              <w:spacing w:after="0" w:line="259" w:lineRule="auto"/>
              <w:ind w:left="242" w:firstLine="0"/>
              <w:jc w:val="center"/>
            </w:pPr>
            <w:r>
              <w:rPr>
                <w:sz w:val="17"/>
              </w:rPr>
              <w:t>8490</w:t>
            </w:r>
          </w:p>
        </w:tc>
        <w:tc>
          <w:tcPr>
            <w:tcW w:w="757" w:type="dxa"/>
            <w:tcBorders>
              <w:top w:val="single" w:sz="3" w:space="0" w:color="000000"/>
              <w:left w:val="nil"/>
              <w:bottom w:val="nil"/>
              <w:right w:val="nil"/>
            </w:tcBorders>
          </w:tcPr>
          <w:p w14:paraId="7E95A527" w14:textId="77777777" w:rsidR="00231BAD" w:rsidRDefault="00400DDB">
            <w:pPr>
              <w:spacing w:after="0" w:line="259" w:lineRule="auto"/>
              <w:ind w:left="130" w:firstLine="0"/>
              <w:jc w:val="left"/>
            </w:pPr>
            <w:r>
              <w:rPr>
                <w:rFonts w:ascii="Cambria" w:eastAsia="Cambria" w:hAnsi="Cambria" w:cs="Cambria"/>
                <w:sz w:val="17"/>
              </w:rPr>
              <w:t>75</w:t>
            </w:r>
            <w:r>
              <w:rPr>
                <w:rFonts w:ascii="Cambria" w:eastAsia="Cambria" w:hAnsi="Cambria" w:cs="Cambria"/>
                <w:i/>
                <w:sz w:val="17"/>
              </w:rPr>
              <w:t>.</w:t>
            </w:r>
            <w:r>
              <w:rPr>
                <w:rFonts w:ascii="Cambria" w:eastAsia="Cambria" w:hAnsi="Cambria" w:cs="Cambria"/>
                <w:sz w:val="17"/>
              </w:rPr>
              <w:t>8</w:t>
            </w:r>
          </w:p>
        </w:tc>
        <w:tc>
          <w:tcPr>
            <w:tcW w:w="905" w:type="dxa"/>
            <w:tcBorders>
              <w:top w:val="single" w:sz="3" w:space="0" w:color="000000"/>
              <w:left w:val="nil"/>
              <w:bottom w:val="nil"/>
              <w:right w:val="nil"/>
            </w:tcBorders>
          </w:tcPr>
          <w:p w14:paraId="4DEDD5A8" w14:textId="77777777" w:rsidR="00231BAD" w:rsidRDefault="00400DDB">
            <w:pPr>
              <w:spacing w:after="0" w:line="259" w:lineRule="auto"/>
              <w:ind w:left="246" w:firstLine="0"/>
              <w:jc w:val="left"/>
            </w:pPr>
            <w:r>
              <w:rPr>
                <w:rFonts w:ascii="Cambria" w:eastAsia="Cambria" w:hAnsi="Cambria" w:cs="Cambria"/>
                <w:sz w:val="17"/>
              </w:rPr>
              <w:t>24</w:t>
            </w:r>
            <w:r>
              <w:rPr>
                <w:rFonts w:ascii="Cambria" w:eastAsia="Cambria" w:hAnsi="Cambria" w:cs="Cambria"/>
                <w:i/>
                <w:sz w:val="17"/>
              </w:rPr>
              <w:t>.</w:t>
            </w:r>
            <w:r>
              <w:rPr>
                <w:rFonts w:ascii="Cambria" w:eastAsia="Cambria" w:hAnsi="Cambria" w:cs="Cambria"/>
                <w:sz w:val="17"/>
              </w:rPr>
              <w:t>2</w:t>
            </w:r>
          </w:p>
        </w:tc>
      </w:tr>
      <w:tr w:rsidR="00231BAD" w14:paraId="6A5EDEFA" w14:textId="77777777">
        <w:trPr>
          <w:trHeight w:val="304"/>
        </w:trPr>
        <w:tc>
          <w:tcPr>
            <w:tcW w:w="4278" w:type="dxa"/>
            <w:tcBorders>
              <w:top w:val="nil"/>
              <w:left w:val="nil"/>
              <w:bottom w:val="nil"/>
              <w:right w:val="nil"/>
            </w:tcBorders>
            <w:vAlign w:val="bottom"/>
          </w:tcPr>
          <w:p w14:paraId="51328167" w14:textId="77777777" w:rsidR="00231BAD" w:rsidRDefault="00400DDB">
            <w:pPr>
              <w:spacing w:after="0" w:line="259" w:lineRule="auto"/>
              <w:ind w:left="84" w:firstLine="0"/>
              <w:jc w:val="left"/>
            </w:pPr>
            <w:proofErr w:type="spellStart"/>
            <w:r>
              <w:rPr>
                <w:sz w:val="17"/>
              </w:rPr>
              <w:t>Inflows</w:t>
            </w:r>
            <w:proofErr w:type="spellEnd"/>
            <w:r>
              <w:rPr>
                <w:sz w:val="17"/>
              </w:rPr>
              <w:t xml:space="preserve"> </w:t>
            </w:r>
            <w:proofErr w:type="spellStart"/>
            <w:r>
              <w:rPr>
                <w:sz w:val="17"/>
              </w:rPr>
              <w:t>Transfers</w:t>
            </w:r>
            <w:proofErr w:type="spellEnd"/>
          </w:p>
        </w:tc>
        <w:tc>
          <w:tcPr>
            <w:tcW w:w="1173" w:type="dxa"/>
            <w:tcBorders>
              <w:top w:val="nil"/>
              <w:left w:val="nil"/>
              <w:bottom w:val="nil"/>
              <w:right w:val="nil"/>
            </w:tcBorders>
            <w:vAlign w:val="bottom"/>
          </w:tcPr>
          <w:p w14:paraId="199B2D9A" w14:textId="77777777" w:rsidR="00231BAD" w:rsidRDefault="00400DDB">
            <w:pPr>
              <w:spacing w:after="0" w:line="259" w:lineRule="auto"/>
              <w:ind w:firstLine="0"/>
              <w:jc w:val="left"/>
            </w:pPr>
            <w:r>
              <w:rPr>
                <w:rFonts w:ascii="Cambria" w:eastAsia="Cambria" w:hAnsi="Cambria" w:cs="Cambria"/>
                <w:sz w:val="17"/>
              </w:rPr>
              <w:t>638972</w:t>
            </w:r>
          </w:p>
        </w:tc>
        <w:tc>
          <w:tcPr>
            <w:tcW w:w="702" w:type="dxa"/>
            <w:tcBorders>
              <w:top w:val="nil"/>
              <w:left w:val="nil"/>
              <w:bottom w:val="nil"/>
              <w:right w:val="nil"/>
            </w:tcBorders>
            <w:vAlign w:val="bottom"/>
          </w:tcPr>
          <w:p w14:paraId="713136F9" w14:textId="77777777" w:rsidR="00231BAD" w:rsidRDefault="00400DDB">
            <w:pPr>
              <w:spacing w:after="0" w:line="259" w:lineRule="auto"/>
              <w:ind w:left="42" w:firstLine="0"/>
              <w:jc w:val="left"/>
            </w:pPr>
            <w:r>
              <w:rPr>
                <w:sz w:val="17"/>
              </w:rPr>
              <w:t>478204</w:t>
            </w:r>
          </w:p>
        </w:tc>
        <w:tc>
          <w:tcPr>
            <w:tcW w:w="1156" w:type="dxa"/>
            <w:tcBorders>
              <w:top w:val="nil"/>
              <w:left w:val="nil"/>
              <w:bottom w:val="nil"/>
              <w:right w:val="nil"/>
            </w:tcBorders>
            <w:vAlign w:val="bottom"/>
          </w:tcPr>
          <w:p w14:paraId="0816D9FC" w14:textId="77777777" w:rsidR="00231BAD" w:rsidRDefault="00400DDB">
            <w:pPr>
              <w:spacing w:after="0" w:line="259" w:lineRule="auto"/>
              <w:ind w:left="78" w:firstLine="0"/>
              <w:jc w:val="center"/>
            </w:pPr>
            <w:r>
              <w:rPr>
                <w:sz w:val="17"/>
              </w:rPr>
              <w:t>160768</w:t>
            </w:r>
          </w:p>
        </w:tc>
        <w:tc>
          <w:tcPr>
            <w:tcW w:w="757" w:type="dxa"/>
            <w:tcBorders>
              <w:top w:val="nil"/>
              <w:left w:val="nil"/>
              <w:bottom w:val="nil"/>
              <w:right w:val="nil"/>
            </w:tcBorders>
            <w:vAlign w:val="bottom"/>
          </w:tcPr>
          <w:p w14:paraId="6FB53ED5" w14:textId="77777777" w:rsidR="00231BAD" w:rsidRDefault="00400DDB">
            <w:pPr>
              <w:spacing w:after="0" w:line="259" w:lineRule="auto"/>
              <w:ind w:left="130" w:firstLine="0"/>
              <w:jc w:val="left"/>
            </w:pPr>
            <w:r>
              <w:rPr>
                <w:rFonts w:ascii="Cambria" w:eastAsia="Cambria" w:hAnsi="Cambria" w:cs="Cambria"/>
                <w:sz w:val="17"/>
              </w:rPr>
              <w:t>74</w:t>
            </w:r>
            <w:r>
              <w:rPr>
                <w:rFonts w:ascii="Cambria" w:eastAsia="Cambria" w:hAnsi="Cambria" w:cs="Cambria"/>
                <w:i/>
                <w:sz w:val="17"/>
              </w:rPr>
              <w:t>.</w:t>
            </w:r>
            <w:r>
              <w:rPr>
                <w:rFonts w:ascii="Cambria" w:eastAsia="Cambria" w:hAnsi="Cambria" w:cs="Cambria"/>
                <w:sz w:val="17"/>
              </w:rPr>
              <w:t>8</w:t>
            </w:r>
          </w:p>
        </w:tc>
        <w:tc>
          <w:tcPr>
            <w:tcW w:w="905" w:type="dxa"/>
            <w:tcBorders>
              <w:top w:val="nil"/>
              <w:left w:val="nil"/>
              <w:bottom w:val="nil"/>
              <w:right w:val="nil"/>
            </w:tcBorders>
            <w:vAlign w:val="bottom"/>
          </w:tcPr>
          <w:p w14:paraId="17386A9E" w14:textId="77777777" w:rsidR="00231BAD" w:rsidRDefault="00400DDB">
            <w:pPr>
              <w:spacing w:after="0" w:line="259" w:lineRule="auto"/>
              <w:ind w:left="246" w:firstLine="0"/>
              <w:jc w:val="left"/>
            </w:pPr>
            <w:r>
              <w:rPr>
                <w:rFonts w:ascii="Cambria" w:eastAsia="Cambria" w:hAnsi="Cambria" w:cs="Cambria"/>
                <w:sz w:val="17"/>
              </w:rPr>
              <w:t>25</w:t>
            </w:r>
            <w:r>
              <w:rPr>
                <w:rFonts w:ascii="Cambria" w:eastAsia="Cambria" w:hAnsi="Cambria" w:cs="Cambria"/>
                <w:i/>
                <w:sz w:val="17"/>
              </w:rPr>
              <w:t>.</w:t>
            </w:r>
            <w:r>
              <w:rPr>
                <w:rFonts w:ascii="Cambria" w:eastAsia="Cambria" w:hAnsi="Cambria" w:cs="Cambria"/>
                <w:sz w:val="17"/>
              </w:rPr>
              <w:t>2</w:t>
            </w:r>
          </w:p>
        </w:tc>
      </w:tr>
      <w:tr w:rsidR="00231BAD" w14:paraId="6C8CC9C7" w14:textId="77777777">
        <w:trPr>
          <w:trHeight w:val="203"/>
        </w:trPr>
        <w:tc>
          <w:tcPr>
            <w:tcW w:w="4278" w:type="dxa"/>
            <w:tcBorders>
              <w:top w:val="nil"/>
              <w:left w:val="nil"/>
              <w:bottom w:val="nil"/>
              <w:right w:val="nil"/>
            </w:tcBorders>
          </w:tcPr>
          <w:p w14:paraId="549D03C5" w14:textId="77777777" w:rsidR="00231BAD" w:rsidRDefault="00400DDB">
            <w:pPr>
              <w:spacing w:after="0" w:line="259" w:lineRule="auto"/>
              <w:ind w:left="248" w:firstLine="0"/>
              <w:jc w:val="left"/>
            </w:pPr>
            <w:r>
              <w:rPr>
                <w:sz w:val="17"/>
              </w:rPr>
              <w:t xml:space="preserve">Cash </w:t>
            </w:r>
            <w:proofErr w:type="spellStart"/>
            <w:r>
              <w:rPr>
                <w:sz w:val="17"/>
              </w:rPr>
              <w:t>transfers</w:t>
            </w:r>
            <w:proofErr w:type="spellEnd"/>
            <w:r>
              <w:rPr>
                <w:sz w:val="17"/>
              </w:rPr>
              <w:t xml:space="preserve"> (Cash)</w:t>
            </w:r>
          </w:p>
        </w:tc>
        <w:tc>
          <w:tcPr>
            <w:tcW w:w="1173" w:type="dxa"/>
            <w:tcBorders>
              <w:top w:val="nil"/>
              <w:left w:val="nil"/>
              <w:bottom w:val="nil"/>
              <w:right w:val="nil"/>
            </w:tcBorders>
          </w:tcPr>
          <w:p w14:paraId="26A68C70" w14:textId="77777777" w:rsidR="00231BAD" w:rsidRDefault="00400DDB">
            <w:pPr>
              <w:spacing w:after="0" w:line="259" w:lineRule="auto"/>
              <w:ind w:firstLine="0"/>
              <w:jc w:val="left"/>
            </w:pPr>
            <w:r>
              <w:rPr>
                <w:rFonts w:ascii="Cambria" w:eastAsia="Cambria" w:hAnsi="Cambria" w:cs="Cambria"/>
                <w:sz w:val="17"/>
              </w:rPr>
              <w:t>228722</w:t>
            </w:r>
          </w:p>
        </w:tc>
        <w:tc>
          <w:tcPr>
            <w:tcW w:w="702" w:type="dxa"/>
            <w:tcBorders>
              <w:top w:val="nil"/>
              <w:left w:val="nil"/>
              <w:bottom w:val="nil"/>
              <w:right w:val="nil"/>
            </w:tcBorders>
          </w:tcPr>
          <w:p w14:paraId="5E665F6E" w14:textId="77777777" w:rsidR="00231BAD" w:rsidRDefault="00400DDB">
            <w:pPr>
              <w:spacing w:after="0" w:line="259" w:lineRule="auto"/>
              <w:ind w:left="42" w:firstLine="0"/>
              <w:jc w:val="left"/>
            </w:pPr>
            <w:r>
              <w:rPr>
                <w:sz w:val="17"/>
              </w:rPr>
              <w:t>165925</w:t>
            </w:r>
          </w:p>
        </w:tc>
        <w:tc>
          <w:tcPr>
            <w:tcW w:w="1156" w:type="dxa"/>
            <w:tcBorders>
              <w:top w:val="nil"/>
              <w:left w:val="nil"/>
              <w:bottom w:val="nil"/>
              <w:right w:val="nil"/>
            </w:tcBorders>
          </w:tcPr>
          <w:p w14:paraId="1867E863" w14:textId="77777777" w:rsidR="00231BAD" w:rsidRDefault="00400DDB">
            <w:pPr>
              <w:spacing w:after="0" w:line="259" w:lineRule="auto"/>
              <w:ind w:left="160" w:firstLine="0"/>
              <w:jc w:val="center"/>
            </w:pPr>
            <w:r>
              <w:rPr>
                <w:sz w:val="17"/>
              </w:rPr>
              <w:t>62797</w:t>
            </w:r>
          </w:p>
        </w:tc>
        <w:tc>
          <w:tcPr>
            <w:tcW w:w="757" w:type="dxa"/>
            <w:tcBorders>
              <w:top w:val="nil"/>
              <w:left w:val="nil"/>
              <w:bottom w:val="nil"/>
              <w:right w:val="nil"/>
            </w:tcBorders>
          </w:tcPr>
          <w:p w14:paraId="654AE73E" w14:textId="77777777" w:rsidR="00231BAD" w:rsidRDefault="00400DDB">
            <w:pPr>
              <w:spacing w:after="0" w:line="259" w:lineRule="auto"/>
              <w:ind w:left="130" w:firstLine="0"/>
              <w:jc w:val="left"/>
            </w:pPr>
            <w:r>
              <w:rPr>
                <w:rFonts w:ascii="Cambria" w:eastAsia="Cambria" w:hAnsi="Cambria" w:cs="Cambria"/>
                <w:sz w:val="17"/>
              </w:rPr>
              <w:t>72</w:t>
            </w:r>
            <w:r>
              <w:rPr>
                <w:rFonts w:ascii="Cambria" w:eastAsia="Cambria" w:hAnsi="Cambria" w:cs="Cambria"/>
                <w:i/>
                <w:sz w:val="17"/>
              </w:rPr>
              <w:t>.</w:t>
            </w:r>
            <w:r>
              <w:rPr>
                <w:rFonts w:ascii="Cambria" w:eastAsia="Cambria" w:hAnsi="Cambria" w:cs="Cambria"/>
                <w:sz w:val="17"/>
              </w:rPr>
              <w:t>5</w:t>
            </w:r>
          </w:p>
        </w:tc>
        <w:tc>
          <w:tcPr>
            <w:tcW w:w="905" w:type="dxa"/>
            <w:tcBorders>
              <w:top w:val="nil"/>
              <w:left w:val="nil"/>
              <w:bottom w:val="nil"/>
              <w:right w:val="nil"/>
            </w:tcBorders>
          </w:tcPr>
          <w:p w14:paraId="05962818" w14:textId="77777777" w:rsidR="00231BAD" w:rsidRDefault="00400DDB">
            <w:pPr>
              <w:spacing w:after="0" w:line="259" w:lineRule="auto"/>
              <w:ind w:left="246" w:firstLine="0"/>
              <w:jc w:val="left"/>
            </w:pPr>
            <w:r>
              <w:rPr>
                <w:rFonts w:ascii="Cambria" w:eastAsia="Cambria" w:hAnsi="Cambria" w:cs="Cambria"/>
                <w:sz w:val="17"/>
              </w:rPr>
              <w:t>27</w:t>
            </w:r>
            <w:r>
              <w:rPr>
                <w:rFonts w:ascii="Cambria" w:eastAsia="Cambria" w:hAnsi="Cambria" w:cs="Cambria"/>
                <w:i/>
                <w:sz w:val="17"/>
              </w:rPr>
              <w:t>.</w:t>
            </w:r>
            <w:r>
              <w:rPr>
                <w:rFonts w:ascii="Cambria" w:eastAsia="Cambria" w:hAnsi="Cambria" w:cs="Cambria"/>
                <w:sz w:val="17"/>
              </w:rPr>
              <w:t>5</w:t>
            </w:r>
          </w:p>
        </w:tc>
      </w:tr>
      <w:tr w:rsidR="00231BAD" w14:paraId="510FF390" w14:textId="77777777">
        <w:trPr>
          <w:trHeight w:val="203"/>
        </w:trPr>
        <w:tc>
          <w:tcPr>
            <w:tcW w:w="4278" w:type="dxa"/>
            <w:tcBorders>
              <w:top w:val="nil"/>
              <w:left w:val="nil"/>
              <w:bottom w:val="nil"/>
              <w:right w:val="nil"/>
            </w:tcBorders>
          </w:tcPr>
          <w:p w14:paraId="7025C5CF" w14:textId="77777777" w:rsidR="00231BAD" w:rsidRDefault="00400DDB">
            <w:pPr>
              <w:spacing w:after="0" w:line="259" w:lineRule="auto"/>
              <w:ind w:left="248" w:firstLine="0"/>
              <w:jc w:val="left"/>
            </w:pPr>
            <w:proofErr w:type="spellStart"/>
            <w:r>
              <w:rPr>
                <w:sz w:val="17"/>
              </w:rPr>
              <w:t>Education</w:t>
            </w:r>
            <w:proofErr w:type="spellEnd"/>
            <w:r>
              <w:rPr>
                <w:sz w:val="17"/>
              </w:rPr>
              <w:t xml:space="preserve"> </w:t>
            </w:r>
            <w:proofErr w:type="spellStart"/>
            <w:r>
              <w:rPr>
                <w:sz w:val="17"/>
              </w:rPr>
              <w:t>Cost</w:t>
            </w:r>
            <w:proofErr w:type="spellEnd"/>
            <w:r>
              <w:rPr>
                <w:sz w:val="17"/>
              </w:rPr>
              <w:t xml:space="preserve"> (</w:t>
            </w:r>
            <w:proofErr w:type="spellStart"/>
            <w:r>
              <w:rPr>
                <w:sz w:val="17"/>
              </w:rPr>
              <w:t>Education</w:t>
            </w:r>
            <w:proofErr w:type="spellEnd"/>
            <w:r>
              <w:rPr>
                <w:sz w:val="17"/>
              </w:rPr>
              <w:t>)</w:t>
            </w:r>
          </w:p>
        </w:tc>
        <w:tc>
          <w:tcPr>
            <w:tcW w:w="1173" w:type="dxa"/>
            <w:tcBorders>
              <w:top w:val="nil"/>
              <w:left w:val="nil"/>
              <w:bottom w:val="nil"/>
              <w:right w:val="nil"/>
            </w:tcBorders>
          </w:tcPr>
          <w:p w14:paraId="74229367" w14:textId="77777777" w:rsidR="00231BAD" w:rsidRDefault="00400DDB">
            <w:pPr>
              <w:spacing w:after="0" w:line="259" w:lineRule="auto"/>
              <w:ind w:left="82" w:firstLine="0"/>
              <w:jc w:val="left"/>
            </w:pPr>
            <w:r>
              <w:rPr>
                <w:rFonts w:ascii="Cambria" w:eastAsia="Cambria" w:hAnsi="Cambria" w:cs="Cambria"/>
                <w:sz w:val="17"/>
              </w:rPr>
              <w:t>97209</w:t>
            </w:r>
          </w:p>
        </w:tc>
        <w:tc>
          <w:tcPr>
            <w:tcW w:w="702" w:type="dxa"/>
            <w:tcBorders>
              <w:top w:val="nil"/>
              <w:left w:val="nil"/>
              <w:bottom w:val="nil"/>
              <w:right w:val="nil"/>
            </w:tcBorders>
          </w:tcPr>
          <w:p w14:paraId="6D7DC456" w14:textId="77777777" w:rsidR="00231BAD" w:rsidRDefault="00400DDB">
            <w:pPr>
              <w:spacing w:after="0" w:line="259" w:lineRule="auto"/>
              <w:ind w:left="124" w:firstLine="0"/>
              <w:jc w:val="left"/>
            </w:pPr>
            <w:r>
              <w:rPr>
                <w:sz w:val="17"/>
              </w:rPr>
              <w:t>83130</w:t>
            </w:r>
          </w:p>
        </w:tc>
        <w:tc>
          <w:tcPr>
            <w:tcW w:w="1156" w:type="dxa"/>
            <w:tcBorders>
              <w:top w:val="nil"/>
              <w:left w:val="nil"/>
              <w:bottom w:val="nil"/>
              <w:right w:val="nil"/>
            </w:tcBorders>
          </w:tcPr>
          <w:p w14:paraId="0CE20311" w14:textId="77777777" w:rsidR="00231BAD" w:rsidRDefault="00400DDB">
            <w:pPr>
              <w:spacing w:after="0" w:line="259" w:lineRule="auto"/>
              <w:ind w:left="160" w:firstLine="0"/>
              <w:jc w:val="center"/>
            </w:pPr>
            <w:r>
              <w:rPr>
                <w:sz w:val="17"/>
              </w:rPr>
              <w:t>14079</w:t>
            </w:r>
          </w:p>
        </w:tc>
        <w:tc>
          <w:tcPr>
            <w:tcW w:w="757" w:type="dxa"/>
            <w:tcBorders>
              <w:top w:val="nil"/>
              <w:left w:val="nil"/>
              <w:bottom w:val="nil"/>
              <w:right w:val="nil"/>
            </w:tcBorders>
          </w:tcPr>
          <w:p w14:paraId="559C6556" w14:textId="77777777" w:rsidR="00231BAD" w:rsidRDefault="00400DDB">
            <w:pPr>
              <w:spacing w:after="0" w:line="259" w:lineRule="auto"/>
              <w:ind w:left="130" w:firstLine="0"/>
              <w:jc w:val="left"/>
            </w:pPr>
            <w:r>
              <w:rPr>
                <w:rFonts w:ascii="Cambria" w:eastAsia="Cambria" w:hAnsi="Cambria" w:cs="Cambria"/>
                <w:sz w:val="17"/>
              </w:rPr>
              <w:t>85</w:t>
            </w:r>
            <w:r>
              <w:rPr>
                <w:rFonts w:ascii="Cambria" w:eastAsia="Cambria" w:hAnsi="Cambria" w:cs="Cambria"/>
                <w:i/>
                <w:sz w:val="17"/>
              </w:rPr>
              <w:t>.</w:t>
            </w:r>
            <w:r>
              <w:rPr>
                <w:rFonts w:ascii="Cambria" w:eastAsia="Cambria" w:hAnsi="Cambria" w:cs="Cambria"/>
                <w:sz w:val="17"/>
              </w:rPr>
              <w:t>5</w:t>
            </w:r>
          </w:p>
        </w:tc>
        <w:tc>
          <w:tcPr>
            <w:tcW w:w="905" w:type="dxa"/>
            <w:tcBorders>
              <w:top w:val="nil"/>
              <w:left w:val="nil"/>
              <w:bottom w:val="nil"/>
              <w:right w:val="nil"/>
            </w:tcBorders>
          </w:tcPr>
          <w:p w14:paraId="6BE87CFD" w14:textId="77777777" w:rsidR="00231BAD" w:rsidRDefault="00400DDB">
            <w:pPr>
              <w:spacing w:after="0" w:line="259" w:lineRule="auto"/>
              <w:ind w:left="246" w:firstLine="0"/>
              <w:jc w:val="left"/>
            </w:pPr>
            <w:r>
              <w:rPr>
                <w:rFonts w:ascii="Cambria" w:eastAsia="Cambria" w:hAnsi="Cambria" w:cs="Cambria"/>
                <w:sz w:val="17"/>
              </w:rPr>
              <w:t>14</w:t>
            </w:r>
            <w:r>
              <w:rPr>
                <w:rFonts w:ascii="Cambria" w:eastAsia="Cambria" w:hAnsi="Cambria" w:cs="Cambria"/>
                <w:i/>
                <w:sz w:val="17"/>
              </w:rPr>
              <w:t>.</w:t>
            </w:r>
            <w:r>
              <w:rPr>
                <w:rFonts w:ascii="Cambria" w:eastAsia="Cambria" w:hAnsi="Cambria" w:cs="Cambria"/>
                <w:sz w:val="17"/>
              </w:rPr>
              <w:t>5</w:t>
            </w:r>
          </w:p>
        </w:tc>
      </w:tr>
      <w:tr w:rsidR="00231BAD" w14:paraId="23B2198E" w14:textId="77777777">
        <w:trPr>
          <w:trHeight w:val="203"/>
        </w:trPr>
        <w:tc>
          <w:tcPr>
            <w:tcW w:w="4278" w:type="dxa"/>
            <w:tcBorders>
              <w:top w:val="nil"/>
              <w:left w:val="nil"/>
              <w:bottom w:val="nil"/>
              <w:right w:val="nil"/>
            </w:tcBorders>
          </w:tcPr>
          <w:p w14:paraId="6BFFCCAD" w14:textId="77777777" w:rsidR="00231BAD" w:rsidRDefault="00400DDB">
            <w:pPr>
              <w:spacing w:after="0" w:line="259" w:lineRule="auto"/>
              <w:ind w:left="248" w:firstLine="0"/>
              <w:jc w:val="left"/>
            </w:pPr>
            <w:proofErr w:type="spellStart"/>
            <w:r>
              <w:rPr>
                <w:sz w:val="17"/>
              </w:rPr>
              <w:t>Health</w:t>
            </w:r>
            <w:proofErr w:type="spellEnd"/>
            <w:r>
              <w:rPr>
                <w:sz w:val="17"/>
              </w:rPr>
              <w:t xml:space="preserve"> </w:t>
            </w:r>
            <w:proofErr w:type="spellStart"/>
            <w:r>
              <w:rPr>
                <w:sz w:val="17"/>
              </w:rPr>
              <w:t>Expenses</w:t>
            </w:r>
            <w:proofErr w:type="spellEnd"/>
            <w:r>
              <w:rPr>
                <w:sz w:val="17"/>
              </w:rPr>
              <w:t xml:space="preserve"> (</w:t>
            </w:r>
            <w:proofErr w:type="spellStart"/>
            <w:r>
              <w:rPr>
                <w:sz w:val="17"/>
              </w:rPr>
              <w:t>Health</w:t>
            </w:r>
            <w:proofErr w:type="spellEnd"/>
            <w:r>
              <w:rPr>
                <w:sz w:val="17"/>
              </w:rPr>
              <w:t>)</w:t>
            </w:r>
          </w:p>
        </w:tc>
        <w:tc>
          <w:tcPr>
            <w:tcW w:w="1173" w:type="dxa"/>
            <w:tcBorders>
              <w:top w:val="nil"/>
              <w:left w:val="nil"/>
              <w:bottom w:val="nil"/>
              <w:right w:val="nil"/>
            </w:tcBorders>
          </w:tcPr>
          <w:p w14:paraId="4F5C023B" w14:textId="77777777" w:rsidR="00231BAD" w:rsidRDefault="00400DDB">
            <w:pPr>
              <w:spacing w:after="0" w:line="259" w:lineRule="auto"/>
              <w:ind w:firstLine="0"/>
              <w:jc w:val="left"/>
            </w:pPr>
            <w:r>
              <w:rPr>
                <w:rFonts w:ascii="Cambria" w:eastAsia="Cambria" w:hAnsi="Cambria" w:cs="Cambria"/>
                <w:sz w:val="17"/>
              </w:rPr>
              <w:t>154292</w:t>
            </w:r>
          </w:p>
        </w:tc>
        <w:tc>
          <w:tcPr>
            <w:tcW w:w="702" w:type="dxa"/>
            <w:tcBorders>
              <w:top w:val="nil"/>
              <w:left w:val="nil"/>
              <w:bottom w:val="nil"/>
              <w:right w:val="nil"/>
            </w:tcBorders>
          </w:tcPr>
          <w:p w14:paraId="17CE752A" w14:textId="77777777" w:rsidR="00231BAD" w:rsidRDefault="00400DDB">
            <w:pPr>
              <w:spacing w:after="0" w:line="259" w:lineRule="auto"/>
              <w:ind w:left="42" w:firstLine="0"/>
              <w:jc w:val="left"/>
            </w:pPr>
            <w:r>
              <w:rPr>
                <w:sz w:val="17"/>
              </w:rPr>
              <w:t>108837</w:t>
            </w:r>
          </w:p>
        </w:tc>
        <w:tc>
          <w:tcPr>
            <w:tcW w:w="1156" w:type="dxa"/>
            <w:tcBorders>
              <w:top w:val="nil"/>
              <w:left w:val="nil"/>
              <w:bottom w:val="nil"/>
              <w:right w:val="nil"/>
            </w:tcBorders>
          </w:tcPr>
          <w:p w14:paraId="66719D07" w14:textId="77777777" w:rsidR="00231BAD" w:rsidRDefault="00400DDB">
            <w:pPr>
              <w:spacing w:after="0" w:line="259" w:lineRule="auto"/>
              <w:ind w:left="160" w:firstLine="0"/>
              <w:jc w:val="center"/>
            </w:pPr>
            <w:r>
              <w:rPr>
                <w:sz w:val="17"/>
              </w:rPr>
              <w:t>45455</w:t>
            </w:r>
          </w:p>
        </w:tc>
        <w:tc>
          <w:tcPr>
            <w:tcW w:w="757" w:type="dxa"/>
            <w:tcBorders>
              <w:top w:val="nil"/>
              <w:left w:val="nil"/>
              <w:bottom w:val="nil"/>
              <w:right w:val="nil"/>
            </w:tcBorders>
          </w:tcPr>
          <w:p w14:paraId="2FA20E67" w14:textId="77777777" w:rsidR="00231BAD" w:rsidRDefault="00400DDB">
            <w:pPr>
              <w:spacing w:after="0" w:line="259" w:lineRule="auto"/>
              <w:ind w:left="130" w:firstLine="0"/>
              <w:jc w:val="left"/>
            </w:pPr>
            <w:r>
              <w:rPr>
                <w:rFonts w:ascii="Cambria" w:eastAsia="Cambria" w:hAnsi="Cambria" w:cs="Cambria"/>
                <w:sz w:val="17"/>
              </w:rPr>
              <w:t>70</w:t>
            </w:r>
            <w:r>
              <w:rPr>
                <w:rFonts w:ascii="Cambria" w:eastAsia="Cambria" w:hAnsi="Cambria" w:cs="Cambria"/>
                <w:i/>
                <w:sz w:val="17"/>
              </w:rPr>
              <w:t>.</w:t>
            </w:r>
            <w:r>
              <w:rPr>
                <w:rFonts w:ascii="Cambria" w:eastAsia="Cambria" w:hAnsi="Cambria" w:cs="Cambria"/>
                <w:sz w:val="17"/>
              </w:rPr>
              <w:t>5</w:t>
            </w:r>
          </w:p>
        </w:tc>
        <w:tc>
          <w:tcPr>
            <w:tcW w:w="905" w:type="dxa"/>
            <w:tcBorders>
              <w:top w:val="nil"/>
              <w:left w:val="nil"/>
              <w:bottom w:val="nil"/>
              <w:right w:val="nil"/>
            </w:tcBorders>
          </w:tcPr>
          <w:p w14:paraId="770F5EBB" w14:textId="77777777" w:rsidR="00231BAD" w:rsidRDefault="00400DDB">
            <w:pPr>
              <w:spacing w:after="0" w:line="259" w:lineRule="auto"/>
              <w:ind w:left="246" w:firstLine="0"/>
              <w:jc w:val="left"/>
            </w:pPr>
            <w:r>
              <w:rPr>
                <w:rFonts w:ascii="Cambria" w:eastAsia="Cambria" w:hAnsi="Cambria" w:cs="Cambria"/>
                <w:sz w:val="17"/>
              </w:rPr>
              <w:t>29</w:t>
            </w:r>
            <w:r>
              <w:rPr>
                <w:rFonts w:ascii="Cambria" w:eastAsia="Cambria" w:hAnsi="Cambria" w:cs="Cambria"/>
                <w:i/>
                <w:sz w:val="17"/>
              </w:rPr>
              <w:t>.</w:t>
            </w:r>
            <w:commentRangeStart w:id="419"/>
            <w:r>
              <w:rPr>
                <w:rFonts w:ascii="Cambria" w:eastAsia="Cambria" w:hAnsi="Cambria" w:cs="Cambria"/>
                <w:sz w:val="17"/>
              </w:rPr>
              <w:t>5</w:t>
            </w:r>
            <w:commentRangeEnd w:id="419"/>
            <w:r w:rsidR="00E51F3E">
              <w:rPr>
                <w:rStyle w:val="Marquedecommentaire"/>
              </w:rPr>
              <w:commentReference w:id="419"/>
            </w:r>
          </w:p>
        </w:tc>
      </w:tr>
      <w:tr w:rsidR="00231BAD" w14:paraId="165C6CA5" w14:textId="77777777">
        <w:trPr>
          <w:trHeight w:val="304"/>
        </w:trPr>
        <w:tc>
          <w:tcPr>
            <w:tcW w:w="4278" w:type="dxa"/>
            <w:tcBorders>
              <w:top w:val="nil"/>
              <w:left w:val="nil"/>
              <w:bottom w:val="nil"/>
              <w:right w:val="nil"/>
            </w:tcBorders>
          </w:tcPr>
          <w:p w14:paraId="028B2C8A" w14:textId="77777777" w:rsidR="00231BAD" w:rsidRDefault="00400DDB">
            <w:pPr>
              <w:spacing w:after="0" w:line="259" w:lineRule="auto"/>
              <w:ind w:left="248" w:firstLine="0"/>
              <w:jc w:val="left"/>
            </w:pPr>
            <w:proofErr w:type="spellStart"/>
            <w:r>
              <w:rPr>
                <w:sz w:val="17"/>
              </w:rPr>
              <w:t>Other</w:t>
            </w:r>
            <w:proofErr w:type="spellEnd"/>
            <w:r>
              <w:rPr>
                <w:sz w:val="17"/>
              </w:rPr>
              <w:t xml:space="preserve"> </w:t>
            </w:r>
            <w:proofErr w:type="spellStart"/>
            <w:r>
              <w:rPr>
                <w:sz w:val="17"/>
              </w:rPr>
              <w:t>Inflows</w:t>
            </w:r>
            <w:proofErr w:type="spellEnd"/>
            <w:r>
              <w:rPr>
                <w:sz w:val="17"/>
              </w:rPr>
              <w:t xml:space="preserve"> (</w:t>
            </w:r>
            <w:proofErr w:type="spellStart"/>
            <w:r>
              <w:rPr>
                <w:sz w:val="17"/>
              </w:rPr>
              <w:t>Others</w:t>
            </w:r>
            <w:proofErr w:type="spellEnd"/>
            <w:r>
              <w:rPr>
                <w:sz w:val="17"/>
              </w:rPr>
              <w:t>)</w:t>
            </w:r>
          </w:p>
        </w:tc>
        <w:tc>
          <w:tcPr>
            <w:tcW w:w="1173" w:type="dxa"/>
            <w:tcBorders>
              <w:top w:val="nil"/>
              <w:left w:val="nil"/>
              <w:bottom w:val="nil"/>
              <w:right w:val="nil"/>
            </w:tcBorders>
          </w:tcPr>
          <w:p w14:paraId="30385658" w14:textId="77777777" w:rsidR="00231BAD" w:rsidRDefault="00400DDB">
            <w:pPr>
              <w:spacing w:after="0" w:line="259" w:lineRule="auto"/>
              <w:ind w:firstLine="0"/>
              <w:jc w:val="left"/>
            </w:pPr>
            <w:r>
              <w:rPr>
                <w:rFonts w:ascii="Cambria" w:eastAsia="Cambria" w:hAnsi="Cambria" w:cs="Cambria"/>
                <w:sz w:val="17"/>
              </w:rPr>
              <w:t>158749</w:t>
            </w:r>
          </w:p>
        </w:tc>
        <w:tc>
          <w:tcPr>
            <w:tcW w:w="702" w:type="dxa"/>
            <w:tcBorders>
              <w:top w:val="nil"/>
              <w:left w:val="nil"/>
              <w:bottom w:val="nil"/>
              <w:right w:val="nil"/>
            </w:tcBorders>
          </w:tcPr>
          <w:p w14:paraId="7C5527E3" w14:textId="77777777" w:rsidR="00231BAD" w:rsidRDefault="00400DDB">
            <w:pPr>
              <w:spacing w:after="0" w:line="259" w:lineRule="auto"/>
              <w:ind w:left="42" w:firstLine="0"/>
              <w:jc w:val="left"/>
            </w:pPr>
            <w:r>
              <w:rPr>
                <w:sz w:val="17"/>
              </w:rPr>
              <w:t>120312</w:t>
            </w:r>
          </w:p>
        </w:tc>
        <w:tc>
          <w:tcPr>
            <w:tcW w:w="1156" w:type="dxa"/>
            <w:tcBorders>
              <w:top w:val="nil"/>
              <w:left w:val="nil"/>
              <w:bottom w:val="nil"/>
              <w:right w:val="nil"/>
            </w:tcBorders>
          </w:tcPr>
          <w:p w14:paraId="69E82FF7" w14:textId="77777777" w:rsidR="00231BAD" w:rsidRDefault="00400DDB">
            <w:pPr>
              <w:spacing w:after="0" w:line="259" w:lineRule="auto"/>
              <w:ind w:left="160" w:firstLine="0"/>
              <w:jc w:val="center"/>
            </w:pPr>
            <w:r>
              <w:rPr>
                <w:sz w:val="17"/>
              </w:rPr>
              <w:t>38437</w:t>
            </w:r>
          </w:p>
        </w:tc>
        <w:tc>
          <w:tcPr>
            <w:tcW w:w="757" w:type="dxa"/>
            <w:tcBorders>
              <w:top w:val="nil"/>
              <w:left w:val="nil"/>
              <w:bottom w:val="nil"/>
              <w:right w:val="nil"/>
            </w:tcBorders>
          </w:tcPr>
          <w:p w14:paraId="0B85045B" w14:textId="77777777" w:rsidR="00231BAD" w:rsidRDefault="00400DDB">
            <w:pPr>
              <w:spacing w:after="0" w:line="259" w:lineRule="auto"/>
              <w:ind w:left="130" w:firstLine="0"/>
              <w:jc w:val="left"/>
            </w:pPr>
            <w:r>
              <w:rPr>
                <w:rFonts w:ascii="Cambria" w:eastAsia="Cambria" w:hAnsi="Cambria" w:cs="Cambria"/>
                <w:sz w:val="17"/>
              </w:rPr>
              <w:t>75</w:t>
            </w:r>
            <w:r>
              <w:rPr>
                <w:rFonts w:ascii="Cambria" w:eastAsia="Cambria" w:hAnsi="Cambria" w:cs="Cambria"/>
                <w:i/>
                <w:sz w:val="17"/>
              </w:rPr>
              <w:t>.</w:t>
            </w:r>
            <w:r>
              <w:rPr>
                <w:rFonts w:ascii="Cambria" w:eastAsia="Cambria" w:hAnsi="Cambria" w:cs="Cambria"/>
                <w:sz w:val="17"/>
              </w:rPr>
              <w:t>8</w:t>
            </w:r>
          </w:p>
        </w:tc>
        <w:tc>
          <w:tcPr>
            <w:tcW w:w="905" w:type="dxa"/>
            <w:tcBorders>
              <w:top w:val="nil"/>
              <w:left w:val="nil"/>
              <w:bottom w:val="nil"/>
              <w:right w:val="nil"/>
            </w:tcBorders>
          </w:tcPr>
          <w:p w14:paraId="0904C093" w14:textId="77777777" w:rsidR="00231BAD" w:rsidRDefault="00400DDB">
            <w:pPr>
              <w:spacing w:after="0" w:line="259" w:lineRule="auto"/>
              <w:ind w:left="246" w:firstLine="0"/>
              <w:jc w:val="left"/>
            </w:pPr>
            <w:r>
              <w:rPr>
                <w:rFonts w:ascii="Cambria" w:eastAsia="Cambria" w:hAnsi="Cambria" w:cs="Cambria"/>
                <w:sz w:val="17"/>
              </w:rPr>
              <w:t>24</w:t>
            </w:r>
            <w:r>
              <w:rPr>
                <w:rFonts w:ascii="Cambria" w:eastAsia="Cambria" w:hAnsi="Cambria" w:cs="Cambria"/>
                <w:i/>
                <w:sz w:val="17"/>
              </w:rPr>
              <w:t>.</w:t>
            </w:r>
            <w:r>
              <w:rPr>
                <w:rFonts w:ascii="Cambria" w:eastAsia="Cambria" w:hAnsi="Cambria" w:cs="Cambria"/>
                <w:sz w:val="17"/>
              </w:rPr>
              <w:t>2</w:t>
            </w:r>
          </w:p>
        </w:tc>
      </w:tr>
      <w:tr w:rsidR="00231BAD" w14:paraId="03F030D9" w14:textId="77777777">
        <w:trPr>
          <w:trHeight w:val="304"/>
        </w:trPr>
        <w:tc>
          <w:tcPr>
            <w:tcW w:w="4278" w:type="dxa"/>
            <w:tcBorders>
              <w:top w:val="nil"/>
              <w:left w:val="nil"/>
              <w:bottom w:val="nil"/>
              <w:right w:val="nil"/>
            </w:tcBorders>
            <w:vAlign w:val="bottom"/>
          </w:tcPr>
          <w:p w14:paraId="72C0B3FB" w14:textId="77777777" w:rsidR="00231BAD" w:rsidRDefault="00400DDB">
            <w:pPr>
              <w:spacing w:after="0" w:line="259" w:lineRule="auto"/>
              <w:ind w:left="84" w:firstLine="0"/>
              <w:jc w:val="left"/>
            </w:pPr>
            <w:proofErr w:type="spellStart"/>
            <w:r>
              <w:rPr>
                <w:sz w:val="17"/>
              </w:rPr>
              <w:t>Outflows</w:t>
            </w:r>
            <w:proofErr w:type="spellEnd"/>
            <w:r>
              <w:rPr>
                <w:sz w:val="17"/>
              </w:rPr>
              <w:t xml:space="preserve"> </w:t>
            </w:r>
            <w:proofErr w:type="spellStart"/>
            <w:r>
              <w:rPr>
                <w:sz w:val="17"/>
              </w:rPr>
              <w:t>Transfers</w:t>
            </w:r>
            <w:proofErr w:type="spellEnd"/>
          </w:p>
        </w:tc>
        <w:tc>
          <w:tcPr>
            <w:tcW w:w="1173" w:type="dxa"/>
            <w:tcBorders>
              <w:top w:val="nil"/>
              <w:left w:val="nil"/>
              <w:bottom w:val="nil"/>
              <w:right w:val="nil"/>
            </w:tcBorders>
            <w:vAlign w:val="bottom"/>
          </w:tcPr>
          <w:p w14:paraId="65C58D4E" w14:textId="77777777" w:rsidR="00231BAD" w:rsidRDefault="00400DDB">
            <w:pPr>
              <w:spacing w:after="0" w:line="259" w:lineRule="auto"/>
              <w:ind w:firstLine="0"/>
              <w:jc w:val="left"/>
            </w:pPr>
            <w:r>
              <w:rPr>
                <w:rFonts w:ascii="Cambria" w:eastAsia="Cambria" w:hAnsi="Cambria" w:cs="Cambria"/>
                <w:sz w:val="17"/>
              </w:rPr>
              <w:t>627472</w:t>
            </w:r>
          </w:p>
        </w:tc>
        <w:tc>
          <w:tcPr>
            <w:tcW w:w="702" w:type="dxa"/>
            <w:tcBorders>
              <w:top w:val="nil"/>
              <w:left w:val="nil"/>
              <w:bottom w:val="nil"/>
              <w:right w:val="nil"/>
            </w:tcBorders>
            <w:vAlign w:val="bottom"/>
          </w:tcPr>
          <w:p w14:paraId="66CAE38B" w14:textId="77777777" w:rsidR="00231BAD" w:rsidRDefault="00400DDB">
            <w:pPr>
              <w:spacing w:after="0" w:line="259" w:lineRule="auto"/>
              <w:ind w:left="42" w:firstLine="0"/>
              <w:jc w:val="left"/>
            </w:pPr>
            <w:r>
              <w:rPr>
                <w:sz w:val="17"/>
              </w:rPr>
              <w:t>485325</w:t>
            </w:r>
          </w:p>
        </w:tc>
        <w:tc>
          <w:tcPr>
            <w:tcW w:w="1156" w:type="dxa"/>
            <w:tcBorders>
              <w:top w:val="nil"/>
              <w:left w:val="nil"/>
              <w:bottom w:val="nil"/>
              <w:right w:val="nil"/>
            </w:tcBorders>
            <w:vAlign w:val="bottom"/>
          </w:tcPr>
          <w:p w14:paraId="10882F27" w14:textId="77777777" w:rsidR="00231BAD" w:rsidRDefault="00400DDB">
            <w:pPr>
              <w:spacing w:after="0" w:line="259" w:lineRule="auto"/>
              <w:ind w:left="78" w:firstLine="0"/>
              <w:jc w:val="center"/>
            </w:pPr>
            <w:r>
              <w:rPr>
                <w:sz w:val="17"/>
              </w:rPr>
              <w:t>142147</w:t>
            </w:r>
          </w:p>
        </w:tc>
        <w:tc>
          <w:tcPr>
            <w:tcW w:w="757" w:type="dxa"/>
            <w:tcBorders>
              <w:top w:val="nil"/>
              <w:left w:val="nil"/>
              <w:bottom w:val="nil"/>
              <w:right w:val="nil"/>
            </w:tcBorders>
            <w:vAlign w:val="bottom"/>
          </w:tcPr>
          <w:p w14:paraId="5385B4F9" w14:textId="77777777" w:rsidR="00231BAD" w:rsidRDefault="00400DDB">
            <w:pPr>
              <w:spacing w:after="0" w:line="259" w:lineRule="auto"/>
              <w:ind w:left="130" w:firstLine="0"/>
              <w:jc w:val="left"/>
            </w:pPr>
            <w:r>
              <w:rPr>
                <w:rFonts w:ascii="Cambria" w:eastAsia="Cambria" w:hAnsi="Cambria" w:cs="Cambria"/>
                <w:sz w:val="17"/>
              </w:rPr>
              <w:t>77</w:t>
            </w:r>
            <w:r>
              <w:rPr>
                <w:rFonts w:ascii="Cambria" w:eastAsia="Cambria" w:hAnsi="Cambria" w:cs="Cambria"/>
                <w:i/>
                <w:sz w:val="17"/>
              </w:rPr>
              <w:t>.</w:t>
            </w:r>
            <w:r>
              <w:rPr>
                <w:rFonts w:ascii="Cambria" w:eastAsia="Cambria" w:hAnsi="Cambria" w:cs="Cambria"/>
                <w:sz w:val="17"/>
              </w:rPr>
              <w:t>3</w:t>
            </w:r>
          </w:p>
        </w:tc>
        <w:tc>
          <w:tcPr>
            <w:tcW w:w="905" w:type="dxa"/>
            <w:tcBorders>
              <w:top w:val="nil"/>
              <w:left w:val="nil"/>
              <w:bottom w:val="nil"/>
              <w:right w:val="nil"/>
            </w:tcBorders>
            <w:vAlign w:val="bottom"/>
          </w:tcPr>
          <w:p w14:paraId="4B7C8B13" w14:textId="77777777" w:rsidR="00231BAD" w:rsidRDefault="00400DDB">
            <w:pPr>
              <w:spacing w:after="0" w:line="259" w:lineRule="auto"/>
              <w:ind w:left="246" w:firstLine="0"/>
              <w:jc w:val="left"/>
            </w:pPr>
            <w:r>
              <w:rPr>
                <w:rFonts w:ascii="Cambria" w:eastAsia="Cambria" w:hAnsi="Cambria" w:cs="Cambria"/>
                <w:sz w:val="17"/>
              </w:rPr>
              <w:t>22</w:t>
            </w:r>
            <w:r>
              <w:rPr>
                <w:rFonts w:ascii="Cambria" w:eastAsia="Cambria" w:hAnsi="Cambria" w:cs="Cambria"/>
                <w:i/>
                <w:sz w:val="17"/>
              </w:rPr>
              <w:t>.</w:t>
            </w:r>
            <w:r>
              <w:rPr>
                <w:rFonts w:ascii="Cambria" w:eastAsia="Cambria" w:hAnsi="Cambria" w:cs="Cambria"/>
                <w:sz w:val="17"/>
              </w:rPr>
              <w:t>7</w:t>
            </w:r>
          </w:p>
        </w:tc>
      </w:tr>
      <w:tr w:rsidR="00231BAD" w14:paraId="1441C8EB" w14:textId="77777777">
        <w:trPr>
          <w:trHeight w:val="203"/>
        </w:trPr>
        <w:tc>
          <w:tcPr>
            <w:tcW w:w="4278" w:type="dxa"/>
            <w:tcBorders>
              <w:top w:val="nil"/>
              <w:left w:val="nil"/>
              <w:bottom w:val="nil"/>
              <w:right w:val="nil"/>
            </w:tcBorders>
          </w:tcPr>
          <w:p w14:paraId="308E9940" w14:textId="77777777" w:rsidR="00231BAD" w:rsidRDefault="00400DDB">
            <w:pPr>
              <w:spacing w:after="0" w:line="259" w:lineRule="auto"/>
              <w:ind w:left="248" w:firstLine="0"/>
              <w:jc w:val="left"/>
            </w:pPr>
            <w:r>
              <w:rPr>
                <w:sz w:val="17"/>
              </w:rPr>
              <w:t xml:space="preserve">Contributions to social </w:t>
            </w:r>
            <w:proofErr w:type="spellStart"/>
            <w:r>
              <w:rPr>
                <w:sz w:val="17"/>
              </w:rPr>
              <w:t>insurance</w:t>
            </w:r>
            <w:proofErr w:type="spellEnd"/>
            <w:r>
              <w:rPr>
                <w:sz w:val="17"/>
              </w:rPr>
              <w:t xml:space="preserve"> plans (</w:t>
            </w:r>
            <w:proofErr w:type="spellStart"/>
            <w:r>
              <w:rPr>
                <w:sz w:val="17"/>
              </w:rPr>
              <w:t>Insurance</w:t>
            </w:r>
            <w:proofErr w:type="spellEnd"/>
            <w:r>
              <w:rPr>
                <w:sz w:val="17"/>
              </w:rPr>
              <w:t>)</w:t>
            </w:r>
          </w:p>
        </w:tc>
        <w:tc>
          <w:tcPr>
            <w:tcW w:w="1173" w:type="dxa"/>
            <w:tcBorders>
              <w:top w:val="nil"/>
              <w:left w:val="nil"/>
              <w:bottom w:val="nil"/>
              <w:right w:val="nil"/>
            </w:tcBorders>
          </w:tcPr>
          <w:p w14:paraId="6999EA5D" w14:textId="77777777" w:rsidR="00231BAD" w:rsidRDefault="00400DDB">
            <w:pPr>
              <w:spacing w:after="0" w:line="259" w:lineRule="auto"/>
              <w:ind w:left="82" w:firstLine="0"/>
              <w:jc w:val="left"/>
            </w:pPr>
            <w:r>
              <w:rPr>
                <w:rFonts w:ascii="Cambria" w:eastAsia="Cambria" w:hAnsi="Cambria" w:cs="Cambria"/>
                <w:sz w:val="17"/>
              </w:rPr>
              <w:t>93238</w:t>
            </w:r>
          </w:p>
        </w:tc>
        <w:tc>
          <w:tcPr>
            <w:tcW w:w="702" w:type="dxa"/>
            <w:tcBorders>
              <w:top w:val="nil"/>
              <w:left w:val="nil"/>
              <w:bottom w:val="nil"/>
              <w:right w:val="nil"/>
            </w:tcBorders>
          </w:tcPr>
          <w:p w14:paraId="50C0E1E1" w14:textId="77777777" w:rsidR="00231BAD" w:rsidRDefault="00400DDB">
            <w:pPr>
              <w:spacing w:after="0" w:line="259" w:lineRule="auto"/>
              <w:ind w:left="124" w:firstLine="0"/>
              <w:jc w:val="left"/>
            </w:pPr>
            <w:r>
              <w:rPr>
                <w:sz w:val="17"/>
              </w:rPr>
              <w:t>69580</w:t>
            </w:r>
          </w:p>
        </w:tc>
        <w:tc>
          <w:tcPr>
            <w:tcW w:w="1156" w:type="dxa"/>
            <w:tcBorders>
              <w:top w:val="nil"/>
              <w:left w:val="nil"/>
              <w:bottom w:val="nil"/>
              <w:right w:val="nil"/>
            </w:tcBorders>
          </w:tcPr>
          <w:p w14:paraId="12A64464" w14:textId="77777777" w:rsidR="00231BAD" w:rsidRDefault="00400DDB">
            <w:pPr>
              <w:spacing w:after="0" w:line="259" w:lineRule="auto"/>
              <w:ind w:left="160" w:firstLine="0"/>
              <w:jc w:val="center"/>
            </w:pPr>
            <w:r>
              <w:rPr>
                <w:sz w:val="17"/>
              </w:rPr>
              <w:t>23658</w:t>
            </w:r>
          </w:p>
        </w:tc>
        <w:tc>
          <w:tcPr>
            <w:tcW w:w="757" w:type="dxa"/>
            <w:tcBorders>
              <w:top w:val="nil"/>
              <w:left w:val="nil"/>
              <w:bottom w:val="nil"/>
              <w:right w:val="nil"/>
            </w:tcBorders>
          </w:tcPr>
          <w:p w14:paraId="0F9A6707" w14:textId="77777777" w:rsidR="00231BAD" w:rsidRDefault="00400DDB">
            <w:pPr>
              <w:spacing w:after="0" w:line="259" w:lineRule="auto"/>
              <w:ind w:left="130" w:firstLine="0"/>
              <w:jc w:val="left"/>
            </w:pPr>
            <w:r>
              <w:rPr>
                <w:rFonts w:ascii="Cambria" w:eastAsia="Cambria" w:hAnsi="Cambria" w:cs="Cambria"/>
                <w:sz w:val="17"/>
              </w:rPr>
              <w:t>74</w:t>
            </w:r>
            <w:r>
              <w:rPr>
                <w:rFonts w:ascii="Cambria" w:eastAsia="Cambria" w:hAnsi="Cambria" w:cs="Cambria"/>
                <w:i/>
                <w:sz w:val="17"/>
              </w:rPr>
              <w:t>.</w:t>
            </w:r>
            <w:r>
              <w:rPr>
                <w:rFonts w:ascii="Cambria" w:eastAsia="Cambria" w:hAnsi="Cambria" w:cs="Cambria"/>
                <w:sz w:val="17"/>
              </w:rPr>
              <w:t>6</w:t>
            </w:r>
          </w:p>
        </w:tc>
        <w:tc>
          <w:tcPr>
            <w:tcW w:w="905" w:type="dxa"/>
            <w:tcBorders>
              <w:top w:val="nil"/>
              <w:left w:val="nil"/>
              <w:bottom w:val="nil"/>
              <w:right w:val="nil"/>
            </w:tcBorders>
          </w:tcPr>
          <w:p w14:paraId="316F41F3" w14:textId="77777777" w:rsidR="00231BAD" w:rsidRDefault="00400DDB">
            <w:pPr>
              <w:spacing w:after="0" w:line="259" w:lineRule="auto"/>
              <w:ind w:left="246" w:firstLine="0"/>
              <w:jc w:val="left"/>
            </w:pPr>
            <w:r>
              <w:rPr>
                <w:rFonts w:ascii="Cambria" w:eastAsia="Cambria" w:hAnsi="Cambria" w:cs="Cambria"/>
                <w:sz w:val="17"/>
              </w:rPr>
              <w:t>25</w:t>
            </w:r>
            <w:r>
              <w:rPr>
                <w:rFonts w:ascii="Cambria" w:eastAsia="Cambria" w:hAnsi="Cambria" w:cs="Cambria"/>
                <w:i/>
                <w:sz w:val="17"/>
              </w:rPr>
              <w:t>.</w:t>
            </w:r>
            <w:r>
              <w:rPr>
                <w:rFonts w:ascii="Cambria" w:eastAsia="Cambria" w:hAnsi="Cambria" w:cs="Cambria"/>
                <w:sz w:val="17"/>
              </w:rPr>
              <w:t>4</w:t>
            </w:r>
          </w:p>
        </w:tc>
      </w:tr>
      <w:tr w:rsidR="00231BAD" w14:paraId="0008B8B5" w14:textId="77777777">
        <w:trPr>
          <w:trHeight w:val="203"/>
        </w:trPr>
        <w:tc>
          <w:tcPr>
            <w:tcW w:w="4278" w:type="dxa"/>
            <w:tcBorders>
              <w:top w:val="nil"/>
              <w:left w:val="nil"/>
              <w:bottom w:val="nil"/>
              <w:right w:val="nil"/>
            </w:tcBorders>
          </w:tcPr>
          <w:p w14:paraId="3AC59758" w14:textId="77777777" w:rsidR="00231BAD" w:rsidRPr="00C81D98" w:rsidRDefault="00400DDB">
            <w:pPr>
              <w:spacing w:after="0" w:line="259" w:lineRule="auto"/>
              <w:ind w:left="248" w:firstLine="0"/>
              <w:jc w:val="left"/>
              <w:rPr>
                <w:lang w:val="en-US"/>
              </w:rPr>
            </w:pPr>
            <w:r w:rsidRPr="00C81D98">
              <w:rPr>
                <w:sz w:val="17"/>
                <w:lang w:val="en-US"/>
              </w:rPr>
              <w:t>Taxes on Products and Imports (Sales)</w:t>
            </w:r>
          </w:p>
        </w:tc>
        <w:tc>
          <w:tcPr>
            <w:tcW w:w="1173" w:type="dxa"/>
            <w:tcBorders>
              <w:top w:val="nil"/>
              <w:left w:val="nil"/>
              <w:bottom w:val="nil"/>
              <w:right w:val="nil"/>
            </w:tcBorders>
          </w:tcPr>
          <w:p w14:paraId="494BD8BE" w14:textId="77777777" w:rsidR="00231BAD" w:rsidRDefault="00400DDB">
            <w:pPr>
              <w:spacing w:after="0" w:line="259" w:lineRule="auto"/>
              <w:ind w:firstLine="0"/>
              <w:jc w:val="left"/>
            </w:pPr>
            <w:r>
              <w:rPr>
                <w:rFonts w:ascii="Cambria" w:eastAsia="Cambria" w:hAnsi="Cambria" w:cs="Cambria"/>
                <w:sz w:val="17"/>
              </w:rPr>
              <w:t>235613</w:t>
            </w:r>
          </w:p>
        </w:tc>
        <w:tc>
          <w:tcPr>
            <w:tcW w:w="702" w:type="dxa"/>
            <w:tcBorders>
              <w:top w:val="nil"/>
              <w:left w:val="nil"/>
              <w:bottom w:val="nil"/>
              <w:right w:val="nil"/>
            </w:tcBorders>
          </w:tcPr>
          <w:p w14:paraId="7DC6DFB0" w14:textId="77777777" w:rsidR="00231BAD" w:rsidRDefault="00400DDB">
            <w:pPr>
              <w:spacing w:after="0" w:line="259" w:lineRule="auto"/>
              <w:ind w:left="42" w:firstLine="0"/>
              <w:jc w:val="left"/>
            </w:pPr>
            <w:r>
              <w:rPr>
                <w:sz w:val="17"/>
              </w:rPr>
              <w:t>184420</w:t>
            </w:r>
          </w:p>
        </w:tc>
        <w:tc>
          <w:tcPr>
            <w:tcW w:w="1156" w:type="dxa"/>
            <w:tcBorders>
              <w:top w:val="nil"/>
              <w:left w:val="nil"/>
              <w:bottom w:val="nil"/>
              <w:right w:val="nil"/>
            </w:tcBorders>
          </w:tcPr>
          <w:p w14:paraId="51806E01" w14:textId="77777777" w:rsidR="00231BAD" w:rsidRDefault="00400DDB">
            <w:pPr>
              <w:spacing w:after="0" w:line="259" w:lineRule="auto"/>
              <w:ind w:left="160" w:firstLine="0"/>
              <w:jc w:val="center"/>
            </w:pPr>
            <w:r>
              <w:rPr>
                <w:sz w:val="17"/>
              </w:rPr>
              <w:t>51193</w:t>
            </w:r>
          </w:p>
        </w:tc>
        <w:tc>
          <w:tcPr>
            <w:tcW w:w="757" w:type="dxa"/>
            <w:tcBorders>
              <w:top w:val="nil"/>
              <w:left w:val="nil"/>
              <w:bottom w:val="nil"/>
              <w:right w:val="nil"/>
            </w:tcBorders>
          </w:tcPr>
          <w:p w14:paraId="4708FAFF" w14:textId="77777777" w:rsidR="00231BAD" w:rsidRDefault="00400DDB">
            <w:pPr>
              <w:spacing w:after="0" w:line="259" w:lineRule="auto"/>
              <w:ind w:left="130" w:firstLine="0"/>
              <w:jc w:val="left"/>
            </w:pPr>
            <w:r>
              <w:rPr>
                <w:rFonts w:ascii="Cambria" w:eastAsia="Cambria" w:hAnsi="Cambria" w:cs="Cambria"/>
                <w:sz w:val="17"/>
              </w:rPr>
              <w:t>78</w:t>
            </w:r>
            <w:r>
              <w:rPr>
                <w:rFonts w:ascii="Cambria" w:eastAsia="Cambria" w:hAnsi="Cambria" w:cs="Cambria"/>
                <w:i/>
                <w:sz w:val="17"/>
              </w:rPr>
              <w:t>.</w:t>
            </w:r>
            <w:r>
              <w:rPr>
                <w:rFonts w:ascii="Cambria" w:eastAsia="Cambria" w:hAnsi="Cambria" w:cs="Cambria"/>
                <w:sz w:val="17"/>
              </w:rPr>
              <w:t>3</w:t>
            </w:r>
          </w:p>
        </w:tc>
        <w:tc>
          <w:tcPr>
            <w:tcW w:w="905" w:type="dxa"/>
            <w:tcBorders>
              <w:top w:val="nil"/>
              <w:left w:val="nil"/>
              <w:bottom w:val="nil"/>
              <w:right w:val="nil"/>
            </w:tcBorders>
          </w:tcPr>
          <w:p w14:paraId="3E91F249" w14:textId="77777777" w:rsidR="00231BAD" w:rsidRDefault="00400DDB">
            <w:pPr>
              <w:spacing w:after="0" w:line="259" w:lineRule="auto"/>
              <w:ind w:left="246" w:firstLine="0"/>
              <w:jc w:val="left"/>
            </w:pPr>
            <w:r>
              <w:rPr>
                <w:rFonts w:ascii="Cambria" w:eastAsia="Cambria" w:hAnsi="Cambria" w:cs="Cambria"/>
                <w:sz w:val="17"/>
              </w:rPr>
              <w:t>21</w:t>
            </w:r>
            <w:r>
              <w:rPr>
                <w:rFonts w:ascii="Cambria" w:eastAsia="Cambria" w:hAnsi="Cambria" w:cs="Cambria"/>
                <w:i/>
                <w:sz w:val="17"/>
              </w:rPr>
              <w:t>.</w:t>
            </w:r>
            <w:r>
              <w:rPr>
                <w:rFonts w:ascii="Cambria" w:eastAsia="Cambria" w:hAnsi="Cambria" w:cs="Cambria"/>
                <w:sz w:val="17"/>
              </w:rPr>
              <w:t>7</w:t>
            </w:r>
          </w:p>
        </w:tc>
      </w:tr>
      <w:tr w:rsidR="00231BAD" w14:paraId="2C35A7A7" w14:textId="77777777">
        <w:trPr>
          <w:trHeight w:val="203"/>
        </w:trPr>
        <w:tc>
          <w:tcPr>
            <w:tcW w:w="4278" w:type="dxa"/>
            <w:tcBorders>
              <w:top w:val="nil"/>
              <w:left w:val="nil"/>
              <w:bottom w:val="nil"/>
              <w:right w:val="nil"/>
            </w:tcBorders>
          </w:tcPr>
          <w:p w14:paraId="69A2B797" w14:textId="77777777" w:rsidR="00231BAD" w:rsidRDefault="00400DDB">
            <w:pPr>
              <w:spacing w:after="0" w:line="259" w:lineRule="auto"/>
              <w:ind w:left="248" w:firstLine="0"/>
              <w:jc w:val="left"/>
            </w:pPr>
            <w:r>
              <w:rPr>
                <w:sz w:val="17"/>
              </w:rPr>
              <w:t xml:space="preserve">Person </w:t>
            </w:r>
            <w:proofErr w:type="spellStart"/>
            <w:r>
              <w:rPr>
                <w:sz w:val="17"/>
              </w:rPr>
              <w:t>Income</w:t>
            </w:r>
            <w:proofErr w:type="spellEnd"/>
            <w:r>
              <w:rPr>
                <w:sz w:val="17"/>
              </w:rPr>
              <w:t xml:space="preserve"> Taxes (</w:t>
            </w:r>
            <w:proofErr w:type="spellStart"/>
            <w:r>
              <w:rPr>
                <w:sz w:val="17"/>
              </w:rPr>
              <w:t>Income</w:t>
            </w:r>
            <w:proofErr w:type="spellEnd"/>
            <w:r>
              <w:rPr>
                <w:sz w:val="17"/>
              </w:rPr>
              <w:t>)</w:t>
            </w:r>
          </w:p>
        </w:tc>
        <w:tc>
          <w:tcPr>
            <w:tcW w:w="1173" w:type="dxa"/>
            <w:tcBorders>
              <w:top w:val="nil"/>
              <w:left w:val="nil"/>
              <w:bottom w:val="nil"/>
              <w:right w:val="nil"/>
            </w:tcBorders>
          </w:tcPr>
          <w:p w14:paraId="226A12C5" w14:textId="77777777" w:rsidR="00231BAD" w:rsidRDefault="00400DDB">
            <w:pPr>
              <w:spacing w:after="0" w:line="259" w:lineRule="auto"/>
              <w:ind w:firstLine="0"/>
              <w:jc w:val="left"/>
            </w:pPr>
            <w:r>
              <w:rPr>
                <w:rFonts w:ascii="Cambria" w:eastAsia="Cambria" w:hAnsi="Cambria" w:cs="Cambria"/>
                <w:sz w:val="17"/>
              </w:rPr>
              <w:t>238391</w:t>
            </w:r>
          </w:p>
        </w:tc>
        <w:tc>
          <w:tcPr>
            <w:tcW w:w="702" w:type="dxa"/>
            <w:tcBorders>
              <w:top w:val="nil"/>
              <w:left w:val="nil"/>
              <w:bottom w:val="nil"/>
              <w:right w:val="nil"/>
            </w:tcBorders>
          </w:tcPr>
          <w:p w14:paraId="5A5EDACB" w14:textId="77777777" w:rsidR="00231BAD" w:rsidRDefault="00400DDB">
            <w:pPr>
              <w:spacing w:after="0" w:line="259" w:lineRule="auto"/>
              <w:ind w:left="42" w:firstLine="0"/>
              <w:jc w:val="left"/>
            </w:pPr>
            <w:r>
              <w:rPr>
                <w:sz w:val="17"/>
              </w:rPr>
              <w:t>186447</w:t>
            </w:r>
          </w:p>
        </w:tc>
        <w:tc>
          <w:tcPr>
            <w:tcW w:w="1156" w:type="dxa"/>
            <w:tcBorders>
              <w:top w:val="nil"/>
              <w:left w:val="nil"/>
              <w:bottom w:val="nil"/>
              <w:right w:val="nil"/>
            </w:tcBorders>
          </w:tcPr>
          <w:p w14:paraId="03FC85AD" w14:textId="77777777" w:rsidR="00231BAD" w:rsidRDefault="00400DDB">
            <w:pPr>
              <w:spacing w:after="0" w:line="259" w:lineRule="auto"/>
              <w:ind w:left="160" w:firstLine="0"/>
              <w:jc w:val="center"/>
            </w:pPr>
            <w:r>
              <w:rPr>
                <w:sz w:val="17"/>
              </w:rPr>
              <w:t>51944</w:t>
            </w:r>
          </w:p>
        </w:tc>
        <w:tc>
          <w:tcPr>
            <w:tcW w:w="757" w:type="dxa"/>
            <w:tcBorders>
              <w:top w:val="nil"/>
              <w:left w:val="nil"/>
              <w:bottom w:val="nil"/>
              <w:right w:val="nil"/>
            </w:tcBorders>
          </w:tcPr>
          <w:p w14:paraId="09A0EEDB" w14:textId="77777777" w:rsidR="00231BAD" w:rsidRDefault="00400DDB">
            <w:pPr>
              <w:spacing w:after="0" w:line="259" w:lineRule="auto"/>
              <w:ind w:left="130" w:firstLine="0"/>
              <w:jc w:val="left"/>
            </w:pPr>
            <w:r>
              <w:rPr>
                <w:rFonts w:ascii="Cambria" w:eastAsia="Cambria" w:hAnsi="Cambria" w:cs="Cambria"/>
                <w:sz w:val="17"/>
              </w:rPr>
              <w:t>78</w:t>
            </w:r>
            <w:r>
              <w:rPr>
                <w:rFonts w:ascii="Cambria" w:eastAsia="Cambria" w:hAnsi="Cambria" w:cs="Cambria"/>
                <w:i/>
                <w:sz w:val="17"/>
              </w:rPr>
              <w:t>.</w:t>
            </w:r>
            <w:r>
              <w:rPr>
                <w:rFonts w:ascii="Cambria" w:eastAsia="Cambria" w:hAnsi="Cambria" w:cs="Cambria"/>
                <w:sz w:val="17"/>
              </w:rPr>
              <w:t>2</w:t>
            </w:r>
          </w:p>
        </w:tc>
        <w:tc>
          <w:tcPr>
            <w:tcW w:w="905" w:type="dxa"/>
            <w:tcBorders>
              <w:top w:val="nil"/>
              <w:left w:val="nil"/>
              <w:bottom w:val="nil"/>
              <w:right w:val="nil"/>
            </w:tcBorders>
          </w:tcPr>
          <w:p w14:paraId="7DF7F317" w14:textId="77777777" w:rsidR="00231BAD" w:rsidRDefault="00400DDB">
            <w:pPr>
              <w:spacing w:after="0" w:line="259" w:lineRule="auto"/>
              <w:ind w:left="246" w:firstLine="0"/>
              <w:jc w:val="left"/>
            </w:pPr>
            <w:r>
              <w:rPr>
                <w:rFonts w:ascii="Cambria" w:eastAsia="Cambria" w:hAnsi="Cambria" w:cs="Cambria"/>
                <w:sz w:val="17"/>
              </w:rPr>
              <w:t>21</w:t>
            </w:r>
            <w:r>
              <w:rPr>
                <w:rFonts w:ascii="Cambria" w:eastAsia="Cambria" w:hAnsi="Cambria" w:cs="Cambria"/>
                <w:i/>
                <w:sz w:val="17"/>
              </w:rPr>
              <w:t>.</w:t>
            </w:r>
            <w:r>
              <w:rPr>
                <w:rFonts w:ascii="Cambria" w:eastAsia="Cambria" w:hAnsi="Cambria" w:cs="Cambria"/>
                <w:sz w:val="17"/>
              </w:rPr>
              <w:t>8</w:t>
            </w:r>
          </w:p>
        </w:tc>
      </w:tr>
      <w:tr w:rsidR="00231BAD" w14:paraId="2CC566B8" w14:textId="77777777">
        <w:trPr>
          <w:trHeight w:val="198"/>
        </w:trPr>
        <w:tc>
          <w:tcPr>
            <w:tcW w:w="4278" w:type="dxa"/>
            <w:tcBorders>
              <w:top w:val="nil"/>
              <w:left w:val="nil"/>
              <w:bottom w:val="nil"/>
              <w:right w:val="nil"/>
            </w:tcBorders>
          </w:tcPr>
          <w:p w14:paraId="216D7388" w14:textId="77777777" w:rsidR="00231BAD" w:rsidRDefault="00400DDB">
            <w:pPr>
              <w:spacing w:after="0" w:line="259" w:lineRule="auto"/>
              <w:ind w:left="248" w:firstLine="0"/>
              <w:jc w:val="left"/>
            </w:pPr>
            <w:proofErr w:type="spellStart"/>
            <w:r>
              <w:rPr>
                <w:sz w:val="17"/>
              </w:rPr>
              <w:t>Corporate</w:t>
            </w:r>
            <w:proofErr w:type="spellEnd"/>
            <w:r>
              <w:rPr>
                <w:sz w:val="17"/>
              </w:rPr>
              <w:t xml:space="preserve"> Taxes (Business)</w:t>
            </w:r>
          </w:p>
        </w:tc>
        <w:tc>
          <w:tcPr>
            <w:tcW w:w="1173" w:type="dxa"/>
            <w:tcBorders>
              <w:top w:val="nil"/>
              <w:left w:val="nil"/>
              <w:bottom w:val="nil"/>
              <w:right w:val="nil"/>
            </w:tcBorders>
          </w:tcPr>
          <w:p w14:paraId="7EF5F547" w14:textId="77777777" w:rsidR="00231BAD" w:rsidRDefault="00400DDB">
            <w:pPr>
              <w:spacing w:after="0" w:line="259" w:lineRule="auto"/>
              <w:ind w:left="82" w:firstLine="0"/>
              <w:jc w:val="left"/>
            </w:pPr>
            <w:r>
              <w:rPr>
                <w:rFonts w:ascii="Cambria" w:eastAsia="Cambria" w:hAnsi="Cambria" w:cs="Cambria"/>
                <w:sz w:val="17"/>
              </w:rPr>
              <w:t>68197</w:t>
            </w:r>
          </w:p>
        </w:tc>
        <w:tc>
          <w:tcPr>
            <w:tcW w:w="702" w:type="dxa"/>
            <w:tcBorders>
              <w:top w:val="nil"/>
              <w:left w:val="nil"/>
              <w:bottom w:val="nil"/>
              <w:right w:val="nil"/>
            </w:tcBorders>
          </w:tcPr>
          <w:p w14:paraId="3CCFB2EF" w14:textId="77777777" w:rsidR="00231BAD" w:rsidRDefault="00400DDB">
            <w:pPr>
              <w:spacing w:after="0" w:line="259" w:lineRule="auto"/>
              <w:ind w:left="124" w:firstLine="0"/>
              <w:jc w:val="left"/>
            </w:pPr>
            <w:r>
              <w:rPr>
                <w:sz w:val="17"/>
              </w:rPr>
              <w:t>51040</w:t>
            </w:r>
          </w:p>
        </w:tc>
        <w:tc>
          <w:tcPr>
            <w:tcW w:w="1156" w:type="dxa"/>
            <w:tcBorders>
              <w:top w:val="nil"/>
              <w:left w:val="nil"/>
              <w:bottom w:val="nil"/>
              <w:right w:val="nil"/>
            </w:tcBorders>
          </w:tcPr>
          <w:p w14:paraId="07104455" w14:textId="77777777" w:rsidR="00231BAD" w:rsidRDefault="00400DDB">
            <w:pPr>
              <w:spacing w:after="0" w:line="259" w:lineRule="auto"/>
              <w:ind w:left="160" w:firstLine="0"/>
              <w:jc w:val="center"/>
            </w:pPr>
            <w:r>
              <w:rPr>
                <w:sz w:val="17"/>
              </w:rPr>
              <w:t>17157</w:t>
            </w:r>
          </w:p>
        </w:tc>
        <w:tc>
          <w:tcPr>
            <w:tcW w:w="757" w:type="dxa"/>
            <w:tcBorders>
              <w:top w:val="nil"/>
              <w:left w:val="nil"/>
              <w:bottom w:val="nil"/>
              <w:right w:val="nil"/>
            </w:tcBorders>
          </w:tcPr>
          <w:p w14:paraId="161A2BA0" w14:textId="77777777" w:rsidR="00231BAD" w:rsidRDefault="00400DDB">
            <w:pPr>
              <w:spacing w:after="0" w:line="259" w:lineRule="auto"/>
              <w:ind w:left="130" w:firstLine="0"/>
              <w:jc w:val="left"/>
            </w:pPr>
            <w:r>
              <w:rPr>
                <w:rFonts w:ascii="Cambria" w:eastAsia="Cambria" w:hAnsi="Cambria" w:cs="Cambria"/>
                <w:sz w:val="17"/>
              </w:rPr>
              <w:t>74</w:t>
            </w:r>
            <w:r>
              <w:rPr>
                <w:rFonts w:ascii="Cambria" w:eastAsia="Cambria" w:hAnsi="Cambria" w:cs="Cambria"/>
                <w:i/>
                <w:sz w:val="17"/>
              </w:rPr>
              <w:t>.</w:t>
            </w:r>
            <w:r>
              <w:rPr>
                <w:rFonts w:ascii="Cambria" w:eastAsia="Cambria" w:hAnsi="Cambria" w:cs="Cambria"/>
                <w:sz w:val="17"/>
              </w:rPr>
              <w:t>8</w:t>
            </w:r>
          </w:p>
        </w:tc>
        <w:tc>
          <w:tcPr>
            <w:tcW w:w="905" w:type="dxa"/>
            <w:tcBorders>
              <w:top w:val="nil"/>
              <w:left w:val="nil"/>
              <w:bottom w:val="nil"/>
              <w:right w:val="nil"/>
            </w:tcBorders>
          </w:tcPr>
          <w:p w14:paraId="05085C31" w14:textId="77777777" w:rsidR="00231BAD" w:rsidRDefault="00400DDB">
            <w:pPr>
              <w:spacing w:after="0" w:line="259" w:lineRule="auto"/>
              <w:ind w:left="246" w:firstLine="0"/>
              <w:jc w:val="left"/>
            </w:pPr>
            <w:r>
              <w:rPr>
                <w:rFonts w:ascii="Cambria" w:eastAsia="Cambria" w:hAnsi="Cambria" w:cs="Cambria"/>
                <w:sz w:val="17"/>
              </w:rPr>
              <w:t>25</w:t>
            </w:r>
            <w:r>
              <w:rPr>
                <w:rFonts w:ascii="Cambria" w:eastAsia="Cambria" w:hAnsi="Cambria" w:cs="Cambria"/>
                <w:i/>
                <w:sz w:val="17"/>
              </w:rPr>
              <w:t>.</w:t>
            </w:r>
            <w:commentRangeStart w:id="420"/>
            <w:r>
              <w:rPr>
                <w:rFonts w:ascii="Cambria" w:eastAsia="Cambria" w:hAnsi="Cambria" w:cs="Cambria"/>
                <w:sz w:val="17"/>
              </w:rPr>
              <w:t>2</w:t>
            </w:r>
            <w:commentRangeEnd w:id="420"/>
            <w:r w:rsidR="00E76801">
              <w:rPr>
                <w:rStyle w:val="Marquedecommentaire"/>
              </w:rPr>
              <w:commentReference w:id="420"/>
            </w:r>
          </w:p>
        </w:tc>
      </w:tr>
      <w:tr w:rsidR="00231BAD" w14:paraId="2F35E781" w14:textId="77777777">
        <w:trPr>
          <w:trHeight w:val="304"/>
        </w:trPr>
        <w:tc>
          <w:tcPr>
            <w:tcW w:w="4278" w:type="dxa"/>
            <w:tcBorders>
              <w:top w:val="nil"/>
              <w:left w:val="nil"/>
              <w:bottom w:val="nil"/>
              <w:right w:val="nil"/>
            </w:tcBorders>
          </w:tcPr>
          <w:p w14:paraId="2C026D0C" w14:textId="77777777" w:rsidR="00231BAD" w:rsidRDefault="00400DDB">
            <w:pPr>
              <w:spacing w:after="0" w:line="259" w:lineRule="auto"/>
              <w:ind w:left="248" w:firstLine="0"/>
              <w:jc w:val="left"/>
            </w:pPr>
            <w:proofErr w:type="spellStart"/>
            <w:r>
              <w:rPr>
                <w:sz w:val="17"/>
              </w:rPr>
              <w:t>Other</w:t>
            </w:r>
            <w:proofErr w:type="spellEnd"/>
            <w:r>
              <w:rPr>
                <w:sz w:val="17"/>
              </w:rPr>
              <w:t xml:space="preserve"> </w:t>
            </w:r>
            <w:proofErr w:type="spellStart"/>
            <w:r>
              <w:rPr>
                <w:sz w:val="17"/>
              </w:rPr>
              <w:t>Outflows</w:t>
            </w:r>
            <w:proofErr w:type="spellEnd"/>
            <w:r>
              <w:rPr>
                <w:sz w:val="17"/>
              </w:rPr>
              <w:t xml:space="preserve"> (</w:t>
            </w:r>
            <w:proofErr w:type="spellStart"/>
            <w:r>
              <w:rPr>
                <w:sz w:val="17"/>
              </w:rPr>
              <w:t>Others</w:t>
            </w:r>
            <w:proofErr w:type="spellEnd"/>
            <w:r>
              <w:rPr>
                <w:sz w:val="17"/>
              </w:rPr>
              <w:t>)</w:t>
            </w:r>
          </w:p>
        </w:tc>
        <w:tc>
          <w:tcPr>
            <w:tcW w:w="1173" w:type="dxa"/>
            <w:tcBorders>
              <w:top w:val="nil"/>
              <w:left w:val="nil"/>
              <w:bottom w:val="nil"/>
              <w:right w:val="nil"/>
            </w:tcBorders>
          </w:tcPr>
          <w:p w14:paraId="741E34C8" w14:textId="77777777" w:rsidR="00231BAD" w:rsidRDefault="00400DDB">
            <w:pPr>
              <w:spacing w:after="0" w:line="259" w:lineRule="auto"/>
              <w:ind w:left="34" w:firstLine="0"/>
              <w:jc w:val="left"/>
            </w:pPr>
            <w:r>
              <w:rPr>
                <w:rFonts w:ascii="Cambria" w:eastAsia="Cambria" w:hAnsi="Cambria" w:cs="Cambria"/>
                <w:sz w:val="17"/>
              </w:rPr>
              <w:t>−7968</w:t>
            </w:r>
          </w:p>
        </w:tc>
        <w:tc>
          <w:tcPr>
            <w:tcW w:w="702" w:type="dxa"/>
            <w:tcBorders>
              <w:top w:val="nil"/>
              <w:left w:val="nil"/>
              <w:bottom w:val="nil"/>
              <w:right w:val="nil"/>
            </w:tcBorders>
          </w:tcPr>
          <w:p w14:paraId="45DBCB2D" w14:textId="77777777" w:rsidR="00231BAD" w:rsidRDefault="00400DDB">
            <w:pPr>
              <w:spacing w:after="0" w:line="259" w:lineRule="auto"/>
              <w:ind w:left="151" w:firstLine="0"/>
              <w:jc w:val="left"/>
            </w:pPr>
            <w:r>
              <w:rPr>
                <w:sz w:val="17"/>
              </w:rPr>
              <w:t>-6163</w:t>
            </w:r>
          </w:p>
        </w:tc>
        <w:tc>
          <w:tcPr>
            <w:tcW w:w="1156" w:type="dxa"/>
            <w:tcBorders>
              <w:top w:val="nil"/>
              <w:left w:val="nil"/>
              <w:bottom w:val="nil"/>
              <w:right w:val="nil"/>
            </w:tcBorders>
          </w:tcPr>
          <w:p w14:paraId="1C0E5431" w14:textId="77777777" w:rsidR="00231BAD" w:rsidRDefault="00400DDB">
            <w:pPr>
              <w:spacing w:after="0" w:line="259" w:lineRule="auto"/>
              <w:ind w:left="187" w:firstLine="0"/>
              <w:jc w:val="center"/>
            </w:pPr>
            <w:r>
              <w:rPr>
                <w:sz w:val="17"/>
              </w:rPr>
              <w:t>-1805</w:t>
            </w:r>
          </w:p>
        </w:tc>
        <w:tc>
          <w:tcPr>
            <w:tcW w:w="757" w:type="dxa"/>
            <w:tcBorders>
              <w:top w:val="nil"/>
              <w:left w:val="nil"/>
              <w:bottom w:val="nil"/>
              <w:right w:val="nil"/>
            </w:tcBorders>
          </w:tcPr>
          <w:p w14:paraId="6CC0A348" w14:textId="77777777" w:rsidR="00231BAD" w:rsidRDefault="00400DDB">
            <w:pPr>
              <w:spacing w:after="0" w:line="259" w:lineRule="auto"/>
              <w:ind w:left="130" w:firstLine="0"/>
              <w:jc w:val="left"/>
            </w:pPr>
            <w:r>
              <w:rPr>
                <w:rFonts w:ascii="Cambria" w:eastAsia="Cambria" w:hAnsi="Cambria" w:cs="Cambria"/>
                <w:sz w:val="17"/>
              </w:rPr>
              <w:t>77</w:t>
            </w:r>
            <w:r>
              <w:rPr>
                <w:rFonts w:ascii="Cambria" w:eastAsia="Cambria" w:hAnsi="Cambria" w:cs="Cambria"/>
                <w:i/>
                <w:sz w:val="17"/>
              </w:rPr>
              <w:t>.</w:t>
            </w:r>
            <w:r>
              <w:rPr>
                <w:rFonts w:ascii="Cambria" w:eastAsia="Cambria" w:hAnsi="Cambria" w:cs="Cambria"/>
                <w:sz w:val="17"/>
              </w:rPr>
              <w:t>3</w:t>
            </w:r>
          </w:p>
        </w:tc>
        <w:tc>
          <w:tcPr>
            <w:tcW w:w="905" w:type="dxa"/>
            <w:tcBorders>
              <w:top w:val="nil"/>
              <w:left w:val="nil"/>
              <w:bottom w:val="nil"/>
              <w:right w:val="nil"/>
            </w:tcBorders>
          </w:tcPr>
          <w:p w14:paraId="3544E5F0" w14:textId="77777777" w:rsidR="00231BAD" w:rsidRDefault="00400DDB">
            <w:pPr>
              <w:spacing w:after="0" w:line="259" w:lineRule="auto"/>
              <w:ind w:left="246" w:firstLine="0"/>
              <w:jc w:val="left"/>
            </w:pPr>
            <w:r>
              <w:rPr>
                <w:rFonts w:ascii="Cambria" w:eastAsia="Cambria" w:hAnsi="Cambria" w:cs="Cambria"/>
                <w:sz w:val="17"/>
              </w:rPr>
              <w:t>22</w:t>
            </w:r>
            <w:r>
              <w:rPr>
                <w:rFonts w:ascii="Cambria" w:eastAsia="Cambria" w:hAnsi="Cambria" w:cs="Cambria"/>
                <w:i/>
                <w:sz w:val="17"/>
              </w:rPr>
              <w:t>.</w:t>
            </w:r>
            <w:r>
              <w:rPr>
                <w:rFonts w:ascii="Cambria" w:eastAsia="Cambria" w:hAnsi="Cambria" w:cs="Cambria"/>
                <w:sz w:val="17"/>
              </w:rPr>
              <w:t>7</w:t>
            </w:r>
          </w:p>
        </w:tc>
      </w:tr>
      <w:tr w:rsidR="00231BAD" w14:paraId="416A029B" w14:textId="77777777">
        <w:trPr>
          <w:trHeight w:val="345"/>
        </w:trPr>
        <w:tc>
          <w:tcPr>
            <w:tcW w:w="4278" w:type="dxa"/>
            <w:tcBorders>
              <w:top w:val="nil"/>
              <w:left w:val="nil"/>
              <w:bottom w:val="single" w:sz="5" w:space="0" w:color="000000"/>
              <w:right w:val="nil"/>
            </w:tcBorders>
          </w:tcPr>
          <w:p w14:paraId="41FF05FF" w14:textId="77777777" w:rsidR="00231BAD" w:rsidRPr="00C81D98" w:rsidRDefault="00400DDB">
            <w:pPr>
              <w:spacing w:after="0" w:line="259" w:lineRule="auto"/>
              <w:ind w:left="84" w:firstLine="0"/>
              <w:jc w:val="left"/>
              <w:rPr>
                <w:lang w:val="en-US"/>
              </w:rPr>
            </w:pPr>
            <w:r w:rsidRPr="00C81D98">
              <w:rPr>
                <w:sz w:val="17"/>
                <w:lang w:val="en-US"/>
              </w:rPr>
              <w:t>Inflows minus Outflows (Net Transfer)</w:t>
            </w:r>
          </w:p>
        </w:tc>
        <w:tc>
          <w:tcPr>
            <w:tcW w:w="1173" w:type="dxa"/>
            <w:tcBorders>
              <w:top w:val="nil"/>
              <w:left w:val="nil"/>
              <w:bottom w:val="single" w:sz="5" w:space="0" w:color="000000"/>
              <w:right w:val="nil"/>
            </w:tcBorders>
          </w:tcPr>
          <w:p w14:paraId="6F95E213" w14:textId="77777777" w:rsidR="00231BAD" w:rsidRDefault="00400DDB">
            <w:pPr>
              <w:spacing w:after="0" w:line="259" w:lineRule="auto"/>
              <w:ind w:left="82" w:firstLine="0"/>
              <w:jc w:val="left"/>
            </w:pPr>
            <w:r>
              <w:rPr>
                <w:rFonts w:ascii="Cambria" w:eastAsia="Cambria" w:hAnsi="Cambria" w:cs="Cambria"/>
                <w:sz w:val="17"/>
              </w:rPr>
              <w:t>11500</w:t>
            </w:r>
          </w:p>
        </w:tc>
        <w:tc>
          <w:tcPr>
            <w:tcW w:w="702" w:type="dxa"/>
            <w:tcBorders>
              <w:top w:val="nil"/>
              <w:left w:val="nil"/>
              <w:bottom w:val="single" w:sz="5" w:space="0" w:color="000000"/>
              <w:right w:val="nil"/>
            </w:tcBorders>
          </w:tcPr>
          <w:p w14:paraId="640ED5F5" w14:textId="77777777" w:rsidR="00231BAD" w:rsidRDefault="00400DDB">
            <w:pPr>
              <w:spacing w:after="0" w:line="259" w:lineRule="auto"/>
              <w:ind w:left="151" w:firstLine="0"/>
              <w:jc w:val="left"/>
            </w:pPr>
            <w:r>
              <w:rPr>
                <w:sz w:val="17"/>
              </w:rPr>
              <w:t>-7120</w:t>
            </w:r>
          </w:p>
        </w:tc>
        <w:tc>
          <w:tcPr>
            <w:tcW w:w="1156" w:type="dxa"/>
            <w:tcBorders>
              <w:top w:val="nil"/>
              <w:left w:val="nil"/>
              <w:bottom w:val="single" w:sz="5" w:space="0" w:color="000000"/>
              <w:right w:val="nil"/>
            </w:tcBorders>
          </w:tcPr>
          <w:p w14:paraId="2832F6F1" w14:textId="77777777" w:rsidR="00231BAD" w:rsidRDefault="00400DDB">
            <w:pPr>
              <w:spacing w:after="0" w:line="259" w:lineRule="auto"/>
              <w:ind w:left="160" w:firstLine="0"/>
              <w:jc w:val="center"/>
            </w:pPr>
            <w:r>
              <w:rPr>
                <w:sz w:val="17"/>
              </w:rPr>
              <w:t>18620</w:t>
            </w:r>
          </w:p>
        </w:tc>
        <w:tc>
          <w:tcPr>
            <w:tcW w:w="757" w:type="dxa"/>
            <w:tcBorders>
              <w:top w:val="nil"/>
              <w:left w:val="nil"/>
              <w:bottom w:val="single" w:sz="5" w:space="0" w:color="000000"/>
              <w:right w:val="nil"/>
            </w:tcBorders>
          </w:tcPr>
          <w:p w14:paraId="46383459" w14:textId="77777777" w:rsidR="00231BAD" w:rsidRDefault="00400DDB">
            <w:pPr>
              <w:spacing w:after="0" w:line="259" w:lineRule="auto"/>
              <w:ind w:firstLine="0"/>
              <w:jc w:val="left"/>
            </w:pPr>
            <w:r>
              <w:rPr>
                <w:rFonts w:ascii="Cambria" w:eastAsia="Cambria" w:hAnsi="Cambria" w:cs="Cambria"/>
                <w:sz w:val="17"/>
              </w:rPr>
              <w:t>−61</w:t>
            </w:r>
            <w:r>
              <w:rPr>
                <w:rFonts w:ascii="Cambria" w:eastAsia="Cambria" w:hAnsi="Cambria" w:cs="Cambria"/>
                <w:i/>
                <w:sz w:val="17"/>
              </w:rPr>
              <w:t>.</w:t>
            </w:r>
            <w:r>
              <w:rPr>
                <w:rFonts w:ascii="Cambria" w:eastAsia="Cambria" w:hAnsi="Cambria" w:cs="Cambria"/>
                <w:sz w:val="17"/>
              </w:rPr>
              <w:t>9</w:t>
            </w:r>
          </w:p>
        </w:tc>
        <w:tc>
          <w:tcPr>
            <w:tcW w:w="905" w:type="dxa"/>
            <w:tcBorders>
              <w:top w:val="nil"/>
              <w:left w:val="nil"/>
              <w:bottom w:val="single" w:sz="5" w:space="0" w:color="000000"/>
              <w:right w:val="nil"/>
            </w:tcBorders>
          </w:tcPr>
          <w:p w14:paraId="753D0808" w14:textId="77777777" w:rsidR="00231BAD" w:rsidRDefault="00400DDB">
            <w:pPr>
              <w:spacing w:after="0" w:line="259" w:lineRule="auto"/>
              <w:ind w:left="164" w:firstLine="0"/>
              <w:jc w:val="left"/>
            </w:pPr>
            <w:r>
              <w:rPr>
                <w:rFonts w:ascii="Cambria" w:eastAsia="Cambria" w:hAnsi="Cambria" w:cs="Cambria"/>
                <w:sz w:val="17"/>
              </w:rPr>
              <w:t>161</w:t>
            </w:r>
            <w:r>
              <w:rPr>
                <w:rFonts w:ascii="Cambria" w:eastAsia="Cambria" w:hAnsi="Cambria" w:cs="Cambria"/>
                <w:i/>
                <w:sz w:val="17"/>
              </w:rPr>
              <w:t>.</w:t>
            </w:r>
            <w:r>
              <w:rPr>
                <w:rFonts w:ascii="Cambria" w:eastAsia="Cambria" w:hAnsi="Cambria" w:cs="Cambria"/>
                <w:sz w:val="17"/>
              </w:rPr>
              <w:t>9</w:t>
            </w:r>
          </w:p>
        </w:tc>
      </w:tr>
    </w:tbl>
    <w:p w14:paraId="1AF2DD23" w14:textId="77777777" w:rsidR="00231BAD" w:rsidRDefault="00400DDB">
      <w:pPr>
        <w:spacing w:after="876" w:line="259" w:lineRule="auto"/>
        <w:ind w:left="131" w:firstLine="0"/>
        <w:jc w:val="left"/>
      </w:pPr>
      <w:r>
        <w:rPr>
          <w:sz w:val="15"/>
          <w:vertAlign w:val="superscript"/>
        </w:rPr>
        <w:t xml:space="preserve">. </w:t>
      </w:r>
      <w:r>
        <w:rPr>
          <w:sz w:val="15"/>
        </w:rPr>
        <w:t xml:space="preserve">Source: </w:t>
      </w:r>
      <w:proofErr w:type="spellStart"/>
      <w:r>
        <w:rPr>
          <w:sz w:val="15"/>
        </w:rPr>
        <w:t>Authors</w:t>
      </w:r>
      <w:proofErr w:type="spellEnd"/>
      <w:r>
        <w:rPr>
          <w:sz w:val="15"/>
        </w:rPr>
        <w:t xml:space="preserve"> </w:t>
      </w:r>
      <w:proofErr w:type="spellStart"/>
      <w:r>
        <w:rPr>
          <w:sz w:val="15"/>
        </w:rPr>
        <w:t>Calculations</w:t>
      </w:r>
      <w:proofErr w:type="spellEnd"/>
    </w:p>
    <w:p w14:paraId="721A3F9C" w14:textId="77777777" w:rsidR="00231BAD" w:rsidRPr="00C81D98" w:rsidRDefault="00400DDB">
      <w:pPr>
        <w:spacing w:line="238" w:lineRule="auto"/>
        <w:ind w:left="-15" w:firstLine="0"/>
        <w:rPr>
          <w:lang w:val="en-US"/>
        </w:rPr>
      </w:pPr>
      <w:r w:rsidRPr="00C81D98">
        <w:rPr>
          <w:lang w:val="en-US"/>
        </w:rPr>
        <w:t xml:space="preserve">Figure 2 – Transfer share as a ratio to Population share for Immigrants and Natives between 1997 to </w:t>
      </w:r>
      <w:commentRangeStart w:id="421"/>
      <w:r w:rsidRPr="00C81D98">
        <w:rPr>
          <w:lang w:val="en-US"/>
        </w:rPr>
        <w:t>2015</w:t>
      </w:r>
      <w:commentRangeEnd w:id="421"/>
      <w:r w:rsidR="00E04157">
        <w:rPr>
          <w:rStyle w:val="Marquedecommentaire"/>
        </w:rPr>
        <w:commentReference w:id="421"/>
      </w:r>
    </w:p>
    <w:p w14:paraId="740730D7" w14:textId="77777777" w:rsidR="00231BAD" w:rsidRDefault="00400DDB">
      <w:pPr>
        <w:spacing w:after="197" w:line="259" w:lineRule="auto"/>
        <w:ind w:left="133" w:firstLine="0"/>
        <w:jc w:val="left"/>
      </w:pPr>
      <w:r>
        <w:rPr>
          <w:noProof/>
          <w:sz w:val="22"/>
        </w:rPr>
        <mc:AlternateContent>
          <mc:Choice Requires="wpg">
            <w:drawing>
              <wp:inline distT="0" distB="0" distL="0" distR="0" wp14:anchorId="7EE693D7" wp14:editId="6EC29497">
                <wp:extent cx="5560420" cy="1981231"/>
                <wp:effectExtent l="0" t="0" r="0" b="0"/>
                <wp:docPr id="32687" name="Group 32687"/>
                <wp:cNvGraphicFramePr/>
                <a:graphic xmlns:a="http://schemas.openxmlformats.org/drawingml/2006/main">
                  <a:graphicData uri="http://schemas.microsoft.com/office/word/2010/wordprocessingGroup">
                    <wpg:wgp>
                      <wpg:cNvGrpSpPr/>
                      <wpg:grpSpPr>
                        <a:xfrm>
                          <a:off x="0" y="0"/>
                          <a:ext cx="5560420" cy="1981231"/>
                          <a:chOff x="0" y="0"/>
                          <a:chExt cx="5560420" cy="1981231"/>
                        </a:xfrm>
                      </wpg:grpSpPr>
                      <wps:wsp>
                        <wps:cNvPr id="1576" name="Shape 1576"/>
                        <wps:cNvSpPr/>
                        <wps:spPr>
                          <a:xfrm>
                            <a:off x="293556" y="1686385"/>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77" name="Shape 1577"/>
                        <wps:cNvSpPr/>
                        <wps:spPr>
                          <a:xfrm>
                            <a:off x="293556" y="1395289"/>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78" name="Shape 1578"/>
                        <wps:cNvSpPr/>
                        <wps:spPr>
                          <a:xfrm>
                            <a:off x="293556" y="1104272"/>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79" name="Shape 1579"/>
                        <wps:cNvSpPr/>
                        <wps:spPr>
                          <a:xfrm>
                            <a:off x="293556" y="813176"/>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80" name="Shape 1580"/>
                        <wps:cNvSpPr/>
                        <wps:spPr>
                          <a:xfrm>
                            <a:off x="293556" y="522159"/>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81" name="Shape 1581"/>
                        <wps:cNvSpPr/>
                        <wps:spPr>
                          <a:xfrm>
                            <a:off x="293556" y="231062"/>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82" name="Shape 1582"/>
                        <wps:cNvSpPr/>
                        <wps:spPr>
                          <a:xfrm>
                            <a:off x="402767"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83" name="Shape 1583"/>
                        <wps:cNvSpPr/>
                        <wps:spPr>
                          <a:xfrm>
                            <a:off x="766538"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84" name="Shape 1584"/>
                        <wps:cNvSpPr/>
                        <wps:spPr>
                          <a:xfrm>
                            <a:off x="1130389"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85" name="Shape 1585"/>
                        <wps:cNvSpPr/>
                        <wps:spPr>
                          <a:xfrm>
                            <a:off x="1494240"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86" name="Shape 1586"/>
                        <wps:cNvSpPr/>
                        <wps:spPr>
                          <a:xfrm>
                            <a:off x="1858011"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87" name="Shape 1587"/>
                        <wps:cNvSpPr/>
                        <wps:spPr>
                          <a:xfrm>
                            <a:off x="2221861"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88" name="Shape 1588"/>
                        <wps:cNvSpPr/>
                        <wps:spPr>
                          <a:xfrm>
                            <a:off x="2585632"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589" name="Shape 1589"/>
                        <wps:cNvSpPr/>
                        <wps:spPr>
                          <a:xfrm>
                            <a:off x="402767" y="500985"/>
                            <a:ext cx="2182865" cy="374836"/>
                          </a:xfrm>
                          <a:custGeom>
                            <a:avLst/>
                            <a:gdLst/>
                            <a:ahLst/>
                            <a:cxnLst/>
                            <a:rect l="0" t="0" r="0" b="0"/>
                            <a:pathLst>
                              <a:path w="2182865" h="374836">
                                <a:moveTo>
                                  <a:pt x="0" y="4060"/>
                                </a:moveTo>
                                <a:lnTo>
                                  <a:pt x="121230" y="80"/>
                                </a:lnTo>
                                <a:lnTo>
                                  <a:pt x="242541" y="4856"/>
                                </a:lnTo>
                                <a:lnTo>
                                  <a:pt x="363771" y="7005"/>
                                </a:lnTo>
                                <a:lnTo>
                                  <a:pt x="485081" y="0"/>
                                </a:lnTo>
                                <a:lnTo>
                                  <a:pt x="606312" y="106744"/>
                                </a:lnTo>
                                <a:lnTo>
                                  <a:pt x="727622" y="90187"/>
                                </a:lnTo>
                                <a:lnTo>
                                  <a:pt x="848852" y="92734"/>
                                </a:lnTo>
                                <a:lnTo>
                                  <a:pt x="970162" y="209984"/>
                                </a:lnTo>
                                <a:lnTo>
                                  <a:pt x="1091472" y="242620"/>
                                </a:lnTo>
                                <a:lnTo>
                                  <a:pt x="1212703" y="229964"/>
                                </a:lnTo>
                                <a:lnTo>
                                  <a:pt x="1334013" y="189130"/>
                                </a:lnTo>
                                <a:lnTo>
                                  <a:pt x="1455244" y="241586"/>
                                </a:lnTo>
                                <a:lnTo>
                                  <a:pt x="1576554" y="209586"/>
                                </a:lnTo>
                                <a:lnTo>
                                  <a:pt x="1697784" y="274142"/>
                                </a:lnTo>
                                <a:lnTo>
                                  <a:pt x="1819094" y="316091"/>
                                </a:lnTo>
                                <a:lnTo>
                                  <a:pt x="1940325" y="246998"/>
                                </a:lnTo>
                                <a:lnTo>
                                  <a:pt x="2061635" y="244451"/>
                                </a:lnTo>
                                <a:lnTo>
                                  <a:pt x="2182865" y="374836"/>
                                </a:lnTo>
                              </a:path>
                            </a:pathLst>
                          </a:custGeom>
                          <a:ln w="16955" cap="flat">
                            <a:round/>
                          </a:ln>
                        </wps:spPr>
                        <wps:style>
                          <a:lnRef idx="1">
                            <a:srgbClr val="16D797"/>
                          </a:lnRef>
                          <a:fillRef idx="0">
                            <a:srgbClr val="000000">
                              <a:alpha val="0"/>
                            </a:srgbClr>
                          </a:fillRef>
                          <a:effectRef idx="0">
                            <a:scrgbClr r="0" g="0" b="0"/>
                          </a:effectRef>
                          <a:fontRef idx="none"/>
                        </wps:style>
                        <wps:bodyPr/>
                      </wps:wsp>
                      <wps:wsp>
                        <wps:cNvPr id="1590" name="Shape 1590"/>
                        <wps:cNvSpPr/>
                        <wps:spPr>
                          <a:xfrm>
                            <a:off x="402767" y="817713"/>
                            <a:ext cx="2182865" cy="664976"/>
                          </a:xfrm>
                          <a:custGeom>
                            <a:avLst/>
                            <a:gdLst/>
                            <a:ahLst/>
                            <a:cxnLst/>
                            <a:rect l="0" t="0" r="0" b="0"/>
                            <a:pathLst>
                              <a:path w="2182865" h="664976">
                                <a:moveTo>
                                  <a:pt x="0" y="85809"/>
                                </a:moveTo>
                                <a:lnTo>
                                  <a:pt x="121230" y="49352"/>
                                </a:lnTo>
                                <a:lnTo>
                                  <a:pt x="242541" y="41312"/>
                                </a:lnTo>
                                <a:lnTo>
                                  <a:pt x="363771" y="0"/>
                                </a:lnTo>
                                <a:lnTo>
                                  <a:pt x="485081" y="72117"/>
                                </a:lnTo>
                                <a:lnTo>
                                  <a:pt x="606312" y="300569"/>
                                </a:lnTo>
                                <a:lnTo>
                                  <a:pt x="727622" y="336468"/>
                                </a:lnTo>
                                <a:lnTo>
                                  <a:pt x="848852" y="371174"/>
                                </a:lnTo>
                                <a:lnTo>
                                  <a:pt x="970162" y="305424"/>
                                </a:lnTo>
                                <a:lnTo>
                                  <a:pt x="1091472" y="291892"/>
                                </a:lnTo>
                                <a:lnTo>
                                  <a:pt x="1212703" y="302320"/>
                                </a:lnTo>
                                <a:lnTo>
                                  <a:pt x="1334013" y="276132"/>
                                </a:lnTo>
                                <a:lnTo>
                                  <a:pt x="1455244" y="379532"/>
                                </a:lnTo>
                                <a:lnTo>
                                  <a:pt x="1576554" y="353025"/>
                                </a:lnTo>
                                <a:lnTo>
                                  <a:pt x="1697784" y="344826"/>
                                </a:lnTo>
                                <a:lnTo>
                                  <a:pt x="1819094" y="573755"/>
                                </a:lnTo>
                                <a:lnTo>
                                  <a:pt x="1940325" y="664976"/>
                                </a:lnTo>
                                <a:lnTo>
                                  <a:pt x="2061635" y="589596"/>
                                </a:lnTo>
                                <a:lnTo>
                                  <a:pt x="2182865" y="661633"/>
                                </a:lnTo>
                              </a:path>
                            </a:pathLst>
                          </a:custGeom>
                          <a:ln w="16955" cap="flat">
                            <a:round/>
                          </a:ln>
                        </wps:spPr>
                        <wps:style>
                          <a:lnRef idx="1">
                            <a:srgbClr val="FF0083"/>
                          </a:lnRef>
                          <a:fillRef idx="0">
                            <a:srgbClr val="000000">
                              <a:alpha val="0"/>
                            </a:srgbClr>
                          </a:fillRef>
                          <a:effectRef idx="0">
                            <a:scrgbClr r="0" g="0" b="0"/>
                          </a:effectRef>
                          <a:fontRef idx="none"/>
                        </wps:style>
                        <wps:bodyPr/>
                      </wps:wsp>
                      <wps:wsp>
                        <wps:cNvPr id="1591" name="Shape 1591"/>
                        <wps:cNvSpPr/>
                        <wps:spPr>
                          <a:xfrm>
                            <a:off x="382947" y="485225"/>
                            <a:ext cx="39641" cy="39640"/>
                          </a:xfrm>
                          <a:custGeom>
                            <a:avLst/>
                            <a:gdLst/>
                            <a:ahLst/>
                            <a:cxnLst/>
                            <a:rect l="0" t="0" r="0" b="0"/>
                            <a:pathLst>
                              <a:path w="39641" h="39640">
                                <a:moveTo>
                                  <a:pt x="19820" y="0"/>
                                </a:moveTo>
                                <a:cubicBezTo>
                                  <a:pt x="30726" y="0"/>
                                  <a:pt x="39641" y="8915"/>
                                  <a:pt x="39641" y="19820"/>
                                </a:cubicBezTo>
                                <a:cubicBezTo>
                                  <a:pt x="39641" y="30725"/>
                                  <a:pt x="30726" y="39640"/>
                                  <a:pt x="19820" y="39640"/>
                                </a:cubicBezTo>
                                <a:cubicBezTo>
                                  <a:pt x="8915" y="39640"/>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592" name="Shape 1592"/>
                        <wps:cNvSpPr/>
                        <wps:spPr>
                          <a:xfrm>
                            <a:off x="376101" y="872716"/>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593" name="Shape 1593"/>
                        <wps:cNvSpPr/>
                        <wps:spPr>
                          <a:xfrm>
                            <a:off x="504177" y="481244"/>
                            <a:ext cx="39641" cy="39641"/>
                          </a:xfrm>
                          <a:custGeom>
                            <a:avLst/>
                            <a:gdLst/>
                            <a:ahLst/>
                            <a:cxnLst/>
                            <a:rect l="0" t="0" r="0" b="0"/>
                            <a:pathLst>
                              <a:path w="39641" h="39641">
                                <a:moveTo>
                                  <a:pt x="19820" y="0"/>
                                </a:moveTo>
                                <a:cubicBezTo>
                                  <a:pt x="30725" y="0"/>
                                  <a:pt x="39641" y="8915"/>
                                  <a:pt x="39641" y="19820"/>
                                </a:cubicBezTo>
                                <a:cubicBezTo>
                                  <a:pt x="39641" y="30726"/>
                                  <a:pt x="30725" y="39641"/>
                                  <a:pt x="19820" y="39641"/>
                                </a:cubicBezTo>
                                <a:cubicBezTo>
                                  <a:pt x="8915" y="39641"/>
                                  <a:pt x="0" y="3072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594" name="Shape 1594"/>
                        <wps:cNvSpPr/>
                        <wps:spPr>
                          <a:xfrm>
                            <a:off x="497332" y="836259"/>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595" name="Shape 1595"/>
                        <wps:cNvSpPr/>
                        <wps:spPr>
                          <a:xfrm>
                            <a:off x="625487" y="486020"/>
                            <a:ext cx="39641" cy="39561"/>
                          </a:xfrm>
                          <a:custGeom>
                            <a:avLst/>
                            <a:gdLst/>
                            <a:ahLst/>
                            <a:cxnLst/>
                            <a:rect l="0" t="0" r="0" b="0"/>
                            <a:pathLst>
                              <a:path w="39641" h="39561">
                                <a:moveTo>
                                  <a:pt x="19820" y="0"/>
                                </a:moveTo>
                                <a:cubicBezTo>
                                  <a:pt x="30725" y="0"/>
                                  <a:pt x="39641" y="8915"/>
                                  <a:pt x="39641" y="19820"/>
                                </a:cubicBezTo>
                                <a:cubicBezTo>
                                  <a:pt x="39641" y="30646"/>
                                  <a:pt x="30725" y="39561"/>
                                  <a:pt x="19820" y="39561"/>
                                </a:cubicBezTo>
                                <a:cubicBezTo>
                                  <a:pt x="8915" y="39561"/>
                                  <a:pt x="0" y="3064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596" name="Shape 1596"/>
                        <wps:cNvSpPr/>
                        <wps:spPr>
                          <a:xfrm>
                            <a:off x="618642" y="828220"/>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597" name="Shape 1597"/>
                        <wps:cNvSpPr/>
                        <wps:spPr>
                          <a:xfrm>
                            <a:off x="746718" y="488169"/>
                            <a:ext cx="39641" cy="39641"/>
                          </a:xfrm>
                          <a:custGeom>
                            <a:avLst/>
                            <a:gdLst/>
                            <a:ahLst/>
                            <a:cxnLst/>
                            <a:rect l="0" t="0" r="0" b="0"/>
                            <a:pathLst>
                              <a:path w="39641" h="39641">
                                <a:moveTo>
                                  <a:pt x="19820" y="0"/>
                                </a:moveTo>
                                <a:cubicBezTo>
                                  <a:pt x="30726" y="0"/>
                                  <a:pt x="39641" y="8916"/>
                                  <a:pt x="39641" y="19820"/>
                                </a:cubicBezTo>
                                <a:cubicBezTo>
                                  <a:pt x="39641" y="30726"/>
                                  <a:pt x="30726" y="39641"/>
                                  <a:pt x="19820" y="39641"/>
                                </a:cubicBezTo>
                                <a:cubicBezTo>
                                  <a:pt x="8915" y="39641"/>
                                  <a:pt x="0" y="30726"/>
                                  <a:pt x="0" y="19820"/>
                                </a:cubicBezTo>
                                <a:cubicBezTo>
                                  <a:pt x="0" y="8916"/>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598" name="Shape 1598"/>
                        <wps:cNvSpPr/>
                        <wps:spPr>
                          <a:xfrm>
                            <a:off x="739872" y="786908"/>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599" name="Shape 1599"/>
                        <wps:cNvSpPr/>
                        <wps:spPr>
                          <a:xfrm>
                            <a:off x="868028" y="481165"/>
                            <a:ext cx="39641" cy="39640"/>
                          </a:xfrm>
                          <a:custGeom>
                            <a:avLst/>
                            <a:gdLst/>
                            <a:ahLst/>
                            <a:cxnLst/>
                            <a:rect l="0" t="0" r="0" b="0"/>
                            <a:pathLst>
                              <a:path w="39641" h="39640">
                                <a:moveTo>
                                  <a:pt x="19820" y="0"/>
                                </a:moveTo>
                                <a:cubicBezTo>
                                  <a:pt x="30726" y="0"/>
                                  <a:pt x="39641" y="8915"/>
                                  <a:pt x="39641" y="19820"/>
                                </a:cubicBezTo>
                                <a:cubicBezTo>
                                  <a:pt x="39641" y="30725"/>
                                  <a:pt x="30726" y="39640"/>
                                  <a:pt x="19820" y="39640"/>
                                </a:cubicBezTo>
                                <a:cubicBezTo>
                                  <a:pt x="8915" y="39640"/>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00" name="Shape 1600"/>
                        <wps:cNvSpPr/>
                        <wps:spPr>
                          <a:xfrm>
                            <a:off x="861182" y="859025"/>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01" name="Shape 1601"/>
                        <wps:cNvSpPr/>
                        <wps:spPr>
                          <a:xfrm>
                            <a:off x="989338" y="587908"/>
                            <a:ext cx="39561" cy="39641"/>
                          </a:xfrm>
                          <a:custGeom>
                            <a:avLst/>
                            <a:gdLst/>
                            <a:ahLst/>
                            <a:cxnLst/>
                            <a:rect l="0" t="0" r="0" b="0"/>
                            <a:pathLst>
                              <a:path w="39561" h="39641">
                                <a:moveTo>
                                  <a:pt x="19741" y="0"/>
                                </a:moveTo>
                                <a:cubicBezTo>
                                  <a:pt x="30646" y="0"/>
                                  <a:pt x="39561" y="8915"/>
                                  <a:pt x="39561" y="19820"/>
                                </a:cubicBezTo>
                                <a:cubicBezTo>
                                  <a:pt x="39561" y="30725"/>
                                  <a:pt x="30646" y="39641"/>
                                  <a:pt x="19741" y="39641"/>
                                </a:cubicBezTo>
                                <a:cubicBezTo>
                                  <a:pt x="8915" y="39641"/>
                                  <a:pt x="0" y="30725"/>
                                  <a:pt x="0" y="19820"/>
                                </a:cubicBezTo>
                                <a:cubicBezTo>
                                  <a:pt x="0" y="8915"/>
                                  <a:pt x="8915" y="0"/>
                                  <a:pt x="19741"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02" name="Shape 1602"/>
                        <wps:cNvSpPr/>
                        <wps:spPr>
                          <a:xfrm>
                            <a:off x="982413" y="1087477"/>
                            <a:ext cx="53412" cy="46247"/>
                          </a:xfrm>
                          <a:custGeom>
                            <a:avLst/>
                            <a:gdLst/>
                            <a:ahLst/>
                            <a:cxnLst/>
                            <a:rect l="0" t="0" r="0" b="0"/>
                            <a:pathLst>
                              <a:path w="53412" h="46247">
                                <a:moveTo>
                                  <a:pt x="26666" y="0"/>
                                </a:moveTo>
                                <a:lnTo>
                                  <a:pt x="53412" y="46247"/>
                                </a:lnTo>
                                <a:lnTo>
                                  <a:pt x="0" y="46247"/>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03" name="Shape 1603"/>
                        <wps:cNvSpPr/>
                        <wps:spPr>
                          <a:xfrm>
                            <a:off x="1110568" y="571431"/>
                            <a:ext cx="39641" cy="39561"/>
                          </a:xfrm>
                          <a:custGeom>
                            <a:avLst/>
                            <a:gdLst/>
                            <a:ahLst/>
                            <a:cxnLst/>
                            <a:rect l="0" t="0" r="0" b="0"/>
                            <a:pathLst>
                              <a:path w="39641" h="39561">
                                <a:moveTo>
                                  <a:pt x="19820" y="0"/>
                                </a:moveTo>
                                <a:cubicBezTo>
                                  <a:pt x="30726" y="0"/>
                                  <a:pt x="39641" y="8915"/>
                                  <a:pt x="39641" y="19741"/>
                                </a:cubicBezTo>
                                <a:cubicBezTo>
                                  <a:pt x="39641" y="30646"/>
                                  <a:pt x="30726" y="39561"/>
                                  <a:pt x="19820" y="39561"/>
                                </a:cubicBezTo>
                                <a:cubicBezTo>
                                  <a:pt x="8915" y="39561"/>
                                  <a:pt x="0" y="30646"/>
                                  <a:pt x="0" y="19741"/>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04" name="Shape 1604"/>
                        <wps:cNvSpPr/>
                        <wps:spPr>
                          <a:xfrm>
                            <a:off x="1103723" y="1123376"/>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05" name="Shape 1605"/>
                        <wps:cNvSpPr/>
                        <wps:spPr>
                          <a:xfrm>
                            <a:off x="1231879" y="573899"/>
                            <a:ext cx="39561" cy="39561"/>
                          </a:xfrm>
                          <a:custGeom>
                            <a:avLst/>
                            <a:gdLst/>
                            <a:ahLst/>
                            <a:cxnLst/>
                            <a:rect l="0" t="0" r="0" b="0"/>
                            <a:pathLst>
                              <a:path w="39561" h="39561">
                                <a:moveTo>
                                  <a:pt x="19741" y="0"/>
                                </a:moveTo>
                                <a:cubicBezTo>
                                  <a:pt x="30646" y="0"/>
                                  <a:pt x="39561" y="8915"/>
                                  <a:pt x="39561" y="19820"/>
                                </a:cubicBezTo>
                                <a:cubicBezTo>
                                  <a:pt x="39561" y="30646"/>
                                  <a:pt x="30646" y="39561"/>
                                  <a:pt x="19741" y="39561"/>
                                </a:cubicBezTo>
                                <a:cubicBezTo>
                                  <a:pt x="8915" y="39561"/>
                                  <a:pt x="0" y="30646"/>
                                  <a:pt x="0" y="19820"/>
                                </a:cubicBezTo>
                                <a:cubicBezTo>
                                  <a:pt x="0" y="8915"/>
                                  <a:pt x="8915" y="0"/>
                                  <a:pt x="19741"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06" name="Shape 1606"/>
                        <wps:cNvSpPr/>
                        <wps:spPr>
                          <a:xfrm>
                            <a:off x="1224953" y="1158082"/>
                            <a:ext cx="53411" cy="46247"/>
                          </a:xfrm>
                          <a:custGeom>
                            <a:avLst/>
                            <a:gdLst/>
                            <a:ahLst/>
                            <a:cxnLst/>
                            <a:rect l="0" t="0" r="0" b="0"/>
                            <a:pathLst>
                              <a:path w="53411" h="46247">
                                <a:moveTo>
                                  <a:pt x="26666" y="0"/>
                                </a:moveTo>
                                <a:lnTo>
                                  <a:pt x="53411" y="46247"/>
                                </a:lnTo>
                                <a:lnTo>
                                  <a:pt x="0" y="46247"/>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07" name="Shape 1607"/>
                        <wps:cNvSpPr/>
                        <wps:spPr>
                          <a:xfrm>
                            <a:off x="1353109" y="691149"/>
                            <a:ext cx="39641" cy="39641"/>
                          </a:xfrm>
                          <a:custGeom>
                            <a:avLst/>
                            <a:gdLst/>
                            <a:ahLst/>
                            <a:cxnLst/>
                            <a:rect l="0" t="0" r="0" b="0"/>
                            <a:pathLst>
                              <a:path w="39641" h="39641">
                                <a:moveTo>
                                  <a:pt x="19820" y="0"/>
                                </a:moveTo>
                                <a:cubicBezTo>
                                  <a:pt x="30726" y="0"/>
                                  <a:pt x="39641" y="8915"/>
                                  <a:pt x="39641" y="19820"/>
                                </a:cubicBezTo>
                                <a:cubicBezTo>
                                  <a:pt x="39641" y="30725"/>
                                  <a:pt x="30726" y="39641"/>
                                  <a:pt x="19820" y="39641"/>
                                </a:cubicBezTo>
                                <a:cubicBezTo>
                                  <a:pt x="8915" y="39641"/>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08" name="Shape 1608"/>
                        <wps:cNvSpPr/>
                        <wps:spPr>
                          <a:xfrm>
                            <a:off x="1346264" y="1092332"/>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09" name="Shape 1609"/>
                        <wps:cNvSpPr/>
                        <wps:spPr>
                          <a:xfrm>
                            <a:off x="1474419" y="723785"/>
                            <a:ext cx="39561" cy="39640"/>
                          </a:xfrm>
                          <a:custGeom>
                            <a:avLst/>
                            <a:gdLst/>
                            <a:ahLst/>
                            <a:cxnLst/>
                            <a:rect l="0" t="0" r="0" b="0"/>
                            <a:pathLst>
                              <a:path w="39561" h="39640">
                                <a:moveTo>
                                  <a:pt x="19820" y="0"/>
                                </a:moveTo>
                                <a:cubicBezTo>
                                  <a:pt x="30646" y="0"/>
                                  <a:pt x="39561" y="8915"/>
                                  <a:pt x="39561" y="19820"/>
                                </a:cubicBezTo>
                                <a:cubicBezTo>
                                  <a:pt x="39561" y="30725"/>
                                  <a:pt x="30646" y="39640"/>
                                  <a:pt x="19820" y="39640"/>
                                </a:cubicBezTo>
                                <a:cubicBezTo>
                                  <a:pt x="8915" y="39640"/>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10" name="Shape 1610"/>
                        <wps:cNvSpPr/>
                        <wps:spPr>
                          <a:xfrm>
                            <a:off x="1467494" y="1078800"/>
                            <a:ext cx="53411" cy="46168"/>
                          </a:xfrm>
                          <a:custGeom>
                            <a:avLst/>
                            <a:gdLst/>
                            <a:ahLst/>
                            <a:cxnLst/>
                            <a:rect l="0" t="0" r="0" b="0"/>
                            <a:pathLst>
                              <a:path w="53411" h="46168">
                                <a:moveTo>
                                  <a:pt x="26746" y="0"/>
                                </a:moveTo>
                                <a:lnTo>
                                  <a:pt x="53411" y="46168"/>
                                </a:lnTo>
                                <a:lnTo>
                                  <a:pt x="0" y="46168"/>
                                </a:lnTo>
                                <a:lnTo>
                                  <a:pt x="2674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11" name="Shape 1611"/>
                        <wps:cNvSpPr/>
                        <wps:spPr>
                          <a:xfrm>
                            <a:off x="1595650" y="711129"/>
                            <a:ext cx="39641" cy="39561"/>
                          </a:xfrm>
                          <a:custGeom>
                            <a:avLst/>
                            <a:gdLst/>
                            <a:ahLst/>
                            <a:cxnLst/>
                            <a:rect l="0" t="0" r="0" b="0"/>
                            <a:pathLst>
                              <a:path w="39641" h="39561">
                                <a:moveTo>
                                  <a:pt x="19820" y="0"/>
                                </a:moveTo>
                                <a:cubicBezTo>
                                  <a:pt x="30725" y="0"/>
                                  <a:pt x="39641" y="8915"/>
                                  <a:pt x="39641" y="19820"/>
                                </a:cubicBezTo>
                                <a:cubicBezTo>
                                  <a:pt x="39641" y="30646"/>
                                  <a:pt x="30725" y="39561"/>
                                  <a:pt x="19820" y="39561"/>
                                </a:cubicBezTo>
                                <a:cubicBezTo>
                                  <a:pt x="8915" y="39561"/>
                                  <a:pt x="0" y="3064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12" name="Shape 1612"/>
                        <wps:cNvSpPr/>
                        <wps:spPr>
                          <a:xfrm>
                            <a:off x="1588804" y="1089228"/>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13" name="Shape 1613"/>
                        <wps:cNvSpPr/>
                        <wps:spPr>
                          <a:xfrm>
                            <a:off x="1716960" y="670373"/>
                            <a:ext cx="39561" cy="39561"/>
                          </a:xfrm>
                          <a:custGeom>
                            <a:avLst/>
                            <a:gdLst/>
                            <a:ahLst/>
                            <a:cxnLst/>
                            <a:rect l="0" t="0" r="0" b="0"/>
                            <a:pathLst>
                              <a:path w="39561" h="39561">
                                <a:moveTo>
                                  <a:pt x="19820" y="0"/>
                                </a:moveTo>
                                <a:cubicBezTo>
                                  <a:pt x="30725" y="0"/>
                                  <a:pt x="39561" y="8915"/>
                                  <a:pt x="39561" y="19741"/>
                                </a:cubicBezTo>
                                <a:cubicBezTo>
                                  <a:pt x="39561" y="30646"/>
                                  <a:pt x="30725" y="39561"/>
                                  <a:pt x="19820" y="39561"/>
                                </a:cubicBezTo>
                                <a:cubicBezTo>
                                  <a:pt x="8915" y="39561"/>
                                  <a:pt x="0" y="30646"/>
                                  <a:pt x="0" y="19741"/>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14" name="Shape 1614"/>
                        <wps:cNvSpPr/>
                        <wps:spPr>
                          <a:xfrm>
                            <a:off x="1710114" y="1063039"/>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15" name="Shape 1615"/>
                        <wps:cNvSpPr/>
                        <wps:spPr>
                          <a:xfrm>
                            <a:off x="1838190" y="722750"/>
                            <a:ext cx="39641" cy="39561"/>
                          </a:xfrm>
                          <a:custGeom>
                            <a:avLst/>
                            <a:gdLst/>
                            <a:ahLst/>
                            <a:cxnLst/>
                            <a:rect l="0" t="0" r="0" b="0"/>
                            <a:pathLst>
                              <a:path w="39641" h="39561">
                                <a:moveTo>
                                  <a:pt x="19820" y="0"/>
                                </a:moveTo>
                                <a:cubicBezTo>
                                  <a:pt x="30725" y="0"/>
                                  <a:pt x="39641" y="8915"/>
                                  <a:pt x="39641" y="19820"/>
                                </a:cubicBezTo>
                                <a:cubicBezTo>
                                  <a:pt x="39641" y="30725"/>
                                  <a:pt x="30725" y="39561"/>
                                  <a:pt x="19820" y="39561"/>
                                </a:cubicBezTo>
                                <a:cubicBezTo>
                                  <a:pt x="8915" y="39561"/>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16" name="Shape 1616"/>
                        <wps:cNvSpPr/>
                        <wps:spPr>
                          <a:xfrm>
                            <a:off x="1831344" y="1166440"/>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17" name="Shape 1617"/>
                        <wps:cNvSpPr/>
                        <wps:spPr>
                          <a:xfrm>
                            <a:off x="1959500" y="690751"/>
                            <a:ext cx="39641" cy="39641"/>
                          </a:xfrm>
                          <a:custGeom>
                            <a:avLst/>
                            <a:gdLst/>
                            <a:ahLst/>
                            <a:cxnLst/>
                            <a:rect l="0" t="0" r="0" b="0"/>
                            <a:pathLst>
                              <a:path w="39641" h="39641">
                                <a:moveTo>
                                  <a:pt x="19820" y="0"/>
                                </a:moveTo>
                                <a:cubicBezTo>
                                  <a:pt x="30725" y="0"/>
                                  <a:pt x="39641" y="8915"/>
                                  <a:pt x="39641" y="19820"/>
                                </a:cubicBezTo>
                                <a:cubicBezTo>
                                  <a:pt x="39641" y="30726"/>
                                  <a:pt x="30725" y="39641"/>
                                  <a:pt x="19820" y="39641"/>
                                </a:cubicBezTo>
                                <a:cubicBezTo>
                                  <a:pt x="8915" y="39641"/>
                                  <a:pt x="0" y="3072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18" name="Shape 1618"/>
                        <wps:cNvSpPr/>
                        <wps:spPr>
                          <a:xfrm>
                            <a:off x="1952655" y="1139933"/>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19" name="Shape 1619"/>
                        <wps:cNvSpPr/>
                        <wps:spPr>
                          <a:xfrm>
                            <a:off x="2080731" y="755307"/>
                            <a:ext cx="39641" cy="39641"/>
                          </a:xfrm>
                          <a:custGeom>
                            <a:avLst/>
                            <a:gdLst/>
                            <a:ahLst/>
                            <a:cxnLst/>
                            <a:rect l="0" t="0" r="0" b="0"/>
                            <a:pathLst>
                              <a:path w="39641" h="39641">
                                <a:moveTo>
                                  <a:pt x="19820" y="0"/>
                                </a:moveTo>
                                <a:cubicBezTo>
                                  <a:pt x="30726" y="0"/>
                                  <a:pt x="39641" y="8915"/>
                                  <a:pt x="39641" y="19820"/>
                                </a:cubicBezTo>
                                <a:cubicBezTo>
                                  <a:pt x="39641" y="30725"/>
                                  <a:pt x="30726" y="39641"/>
                                  <a:pt x="19820" y="39641"/>
                                </a:cubicBezTo>
                                <a:cubicBezTo>
                                  <a:pt x="8915" y="39641"/>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20" name="Shape 1620"/>
                        <wps:cNvSpPr/>
                        <wps:spPr>
                          <a:xfrm>
                            <a:off x="2073885" y="1131734"/>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21" name="Shape 1621"/>
                        <wps:cNvSpPr/>
                        <wps:spPr>
                          <a:xfrm>
                            <a:off x="2202041" y="797256"/>
                            <a:ext cx="39641" cy="39641"/>
                          </a:xfrm>
                          <a:custGeom>
                            <a:avLst/>
                            <a:gdLst/>
                            <a:ahLst/>
                            <a:cxnLst/>
                            <a:rect l="0" t="0" r="0" b="0"/>
                            <a:pathLst>
                              <a:path w="39641" h="39641">
                                <a:moveTo>
                                  <a:pt x="19820" y="0"/>
                                </a:moveTo>
                                <a:cubicBezTo>
                                  <a:pt x="30725" y="0"/>
                                  <a:pt x="39641" y="8915"/>
                                  <a:pt x="39641" y="19820"/>
                                </a:cubicBezTo>
                                <a:cubicBezTo>
                                  <a:pt x="39641" y="30726"/>
                                  <a:pt x="30725" y="39641"/>
                                  <a:pt x="19820" y="39641"/>
                                </a:cubicBezTo>
                                <a:cubicBezTo>
                                  <a:pt x="8915" y="39641"/>
                                  <a:pt x="0" y="3072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22" name="Shape 1622"/>
                        <wps:cNvSpPr/>
                        <wps:spPr>
                          <a:xfrm>
                            <a:off x="2195195" y="1360663"/>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23" name="Shape 1623"/>
                        <wps:cNvSpPr/>
                        <wps:spPr>
                          <a:xfrm>
                            <a:off x="2323351" y="728163"/>
                            <a:ext cx="39561" cy="39640"/>
                          </a:xfrm>
                          <a:custGeom>
                            <a:avLst/>
                            <a:gdLst/>
                            <a:ahLst/>
                            <a:cxnLst/>
                            <a:rect l="0" t="0" r="0" b="0"/>
                            <a:pathLst>
                              <a:path w="39561" h="39640">
                                <a:moveTo>
                                  <a:pt x="19741" y="0"/>
                                </a:moveTo>
                                <a:cubicBezTo>
                                  <a:pt x="30646" y="0"/>
                                  <a:pt x="39561" y="8915"/>
                                  <a:pt x="39561" y="19820"/>
                                </a:cubicBezTo>
                                <a:cubicBezTo>
                                  <a:pt x="39561" y="30725"/>
                                  <a:pt x="30646" y="39640"/>
                                  <a:pt x="19741" y="39640"/>
                                </a:cubicBezTo>
                                <a:cubicBezTo>
                                  <a:pt x="8836" y="39640"/>
                                  <a:pt x="0" y="30725"/>
                                  <a:pt x="0" y="19820"/>
                                </a:cubicBezTo>
                                <a:cubicBezTo>
                                  <a:pt x="0" y="8915"/>
                                  <a:pt x="8836" y="0"/>
                                  <a:pt x="19741"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24" name="Shape 1624"/>
                        <wps:cNvSpPr/>
                        <wps:spPr>
                          <a:xfrm>
                            <a:off x="2316426" y="1451884"/>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25" name="Shape 1625"/>
                        <wps:cNvSpPr/>
                        <wps:spPr>
                          <a:xfrm>
                            <a:off x="2444582" y="725616"/>
                            <a:ext cx="39641" cy="39641"/>
                          </a:xfrm>
                          <a:custGeom>
                            <a:avLst/>
                            <a:gdLst/>
                            <a:ahLst/>
                            <a:cxnLst/>
                            <a:rect l="0" t="0" r="0" b="0"/>
                            <a:pathLst>
                              <a:path w="39641" h="39641">
                                <a:moveTo>
                                  <a:pt x="19820" y="0"/>
                                </a:moveTo>
                                <a:cubicBezTo>
                                  <a:pt x="30725" y="0"/>
                                  <a:pt x="39641" y="8915"/>
                                  <a:pt x="39641" y="19820"/>
                                </a:cubicBezTo>
                                <a:cubicBezTo>
                                  <a:pt x="39641" y="30726"/>
                                  <a:pt x="30725" y="39641"/>
                                  <a:pt x="19820" y="39641"/>
                                </a:cubicBezTo>
                                <a:cubicBezTo>
                                  <a:pt x="8915" y="39641"/>
                                  <a:pt x="0" y="3072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26" name="Shape 1626"/>
                        <wps:cNvSpPr/>
                        <wps:spPr>
                          <a:xfrm>
                            <a:off x="2437736" y="1376504"/>
                            <a:ext cx="53332" cy="46247"/>
                          </a:xfrm>
                          <a:custGeom>
                            <a:avLst/>
                            <a:gdLst/>
                            <a:ahLst/>
                            <a:cxnLst/>
                            <a:rect l="0" t="0" r="0" b="0"/>
                            <a:pathLst>
                              <a:path w="53332" h="46247">
                                <a:moveTo>
                                  <a:pt x="26666" y="0"/>
                                </a:moveTo>
                                <a:lnTo>
                                  <a:pt x="53332" y="46247"/>
                                </a:lnTo>
                                <a:lnTo>
                                  <a:pt x="0" y="46247"/>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27" name="Shape 1627"/>
                        <wps:cNvSpPr/>
                        <wps:spPr>
                          <a:xfrm>
                            <a:off x="2565892" y="856000"/>
                            <a:ext cx="39561" cy="39641"/>
                          </a:xfrm>
                          <a:custGeom>
                            <a:avLst/>
                            <a:gdLst/>
                            <a:ahLst/>
                            <a:cxnLst/>
                            <a:rect l="0" t="0" r="0" b="0"/>
                            <a:pathLst>
                              <a:path w="39561" h="39641">
                                <a:moveTo>
                                  <a:pt x="19741" y="0"/>
                                </a:moveTo>
                                <a:cubicBezTo>
                                  <a:pt x="30646" y="0"/>
                                  <a:pt x="39561" y="8915"/>
                                  <a:pt x="39561" y="19820"/>
                                </a:cubicBezTo>
                                <a:cubicBezTo>
                                  <a:pt x="39561" y="30725"/>
                                  <a:pt x="30646" y="39641"/>
                                  <a:pt x="19741" y="39641"/>
                                </a:cubicBezTo>
                                <a:cubicBezTo>
                                  <a:pt x="8915" y="39641"/>
                                  <a:pt x="0" y="30725"/>
                                  <a:pt x="0" y="19820"/>
                                </a:cubicBezTo>
                                <a:cubicBezTo>
                                  <a:pt x="0" y="8915"/>
                                  <a:pt x="8915" y="0"/>
                                  <a:pt x="19741"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28" name="Shape 1628"/>
                        <wps:cNvSpPr/>
                        <wps:spPr>
                          <a:xfrm>
                            <a:off x="2558966" y="1448541"/>
                            <a:ext cx="53411" cy="46248"/>
                          </a:xfrm>
                          <a:custGeom>
                            <a:avLst/>
                            <a:gdLst/>
                            <a:ahLst/>
                            <a:cxnLst/>
                            <a:rect l="0" t="0" r="0" b="0"/>
                            <a:pathLst>
                              <a:path w="53411" h="46248">
                                <a:moveTo>
                                  <a:pt x="26666" y="0"/>
                                </a:moveTo>
                                <a:lnTo>
                                  <a:pt x="53411"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29" name="Shape 1629"/>
                        <wps:cNvSpPr/>
                        <wps:spPr>
                          <a:xfrm>
                            <a:off x="293556" y="1104272"/>
                            <a:ext cx="2401271" cy="0"/>
                          </a:xfrm>
                          <a:custGeom>
                            <a:avLst/>
                            <a:gdLst/>
                            <a:ahLst/>
                            <a:cxnLst/>
                            <a:rect l="0" t="0" r="0" b="0"/>
                            <a:pathLst>
                              <a:path w="2401271">
                                <a:moveTo>
                                  <a:pt x="2401271" y="0"/>
                                </a:moveTo>
                                <a:lnTo>
                                  <a:pt x="0" y="0"/>
                                </a:lnTo>
                              </a:path>
                            </a:pathLst>
                          </a:custGeom>
                          <a:ln w="5094" cap="flat">
                            <a:round/>
                          </a:ln>
                        </wps:spPr>
                        <wps:style>
                          <a:lnRef idx="1">
                            <a:srgbClr val="CCCCCC"/>
                          </a:lnRef>
                          <a:fillRef idx="0">
                            <a:srgbClr val="000000">
                              <a:alpha val="0"/>
                            </a:srgbClr>
                          </a:fillRef>
                          <a:effectRef idx="0">
                            <a:scrgbClr r="0" g="0" b="0"/>
                          </a:effectRef>
                          <a:fontRef idx="none"/>
                        </wps:style>
                        <wps:bodyPr/>
                      </wps:wsp>
                      <wps:wsp>
                        <wps:cNvPr id="1630" name="Rectangle 1630"/>
                        <wps:cNvSpPr/>
                        <wps:spPr>
                          <a:xfrm>
                            <a:off x="115014" y="1658366"/>
                            <a:ext cx="185269" cy="95281"/>
                          </a:xfrm>
                          <a:prstGeom prst="rect">
                            <a:avLst/>
                          </a:prstGeom>
                          <a:ln>
                            <a:noFill/>
                          </a:ln>
                        </wps:spPr>
                        <wps:txbx>
                          <w:txbxContent>
                            <w:p w14:paraId="65637A0C" w14:textId="77777777" w:rsidR="00176399" w:rsidRDefault="00176399">
                              <w:pPr>
                                <w:spacing w:after="160" w:line="259" w:lineRule="auto"/>
                                <w:ind w:firstLine="0"/>
                                <w:jc w:val="left"/>
                              </w:pPr>
                              <w:r>
                                <w:rPr>
                                  <w:rFonts w:ascii="Times New Roman" w:eastAsia="Times New Roman" w:hAnsi="Times New Roman" w:cs="Times New Roman"/>
                                  <w:color w:val="4D4D4D"/>
                                  <w:sz w:val="13"/>
                                </w:rPr>
                                <w:t>0.90</w:t>
                              </w:r>
                            </w:p>
                          </w:txbxContent>
                        </wps:txbx>
                        <wps:bodyPr horzOverflow="overflow" vert="horz" lIns="0" tIns="0" rIns="0" bIns="0" rtlCol="0">
                          <a:noAutofit/>
                        </wps:bodyPr>
                      </wps:wsp>
                      <wps:wsp>
                        <wps:cNvPr id="1631" name="Rectangle 1631"/>
                        <wps:cNvSpPr/>
                        <wps:spPr>
                          <a:xfrm>
                            <a:off x="115014" y="1367269"/>
                            <a:ext cx="185269" cy="95281"/>
                          </a:xfrm>
                          <a:prstGeom prst="rect">
                            <a:avLst/>
                          </a:prstGeom>
                          <a:ln>
                            <a:noFill/>
                          </a:ln>
                        </wps:spPr>
                        <wps:txbx>
                          <w:txbxContent>
                            <w:p w14:paraId="2EF82589" w14:textId="77777777" w:rsidR="00176399" w:rsidRDefault="00176399">
                              <w:pPr>
                                <w:spacing w:after="160" w:line="259" w:lineRule="auto"/>
                                <w:ind w:firstLine="0"/>
                                <w:jc w:val="left"/>
                              </w:pPr>
                              <w:r>
                                <w:rPr>
                                  <w:rFonts w:ascii="Times New Roman" w:eastAsia="Times New Roman" w:hAnsi="Times New Roman" w:cs="Times New Roman"/>
                                  <w:color w:val="4D4D4D"/>
                                  <w:sz w:val="13"/>
                                </w:rPr>
                                <w:t>0.95</w:t>
                              </w:r>
                            </w:p>
                          </w:txbxContent>
                        </wps:txbx>
                        <wps:bodyPr horzOverflow="overflow" vert="horz" lIns="0" tIns="0" rIns="0" bIns="0" rtlCol="0">
                          <a:noAutofit/>
                        </wps:bodyPr>
                      </wps:wsp>
                      <wps:wsp>
                        <wps:cNvPr id="1632" name="Rectangle 1632"/>
                        <wps:cNvSpPr/>
                        <wps:spPr>
                          <a:xfrm>
                            <a:off x="115014" y="1076253"/>
                            <a:ext cx="185269" cy="95281"/>
                          </a:xfrm>
                          <a:prstGeom prst="rect">
                            <a:avLst/>
                          </a:prstGeom>
                          <a:ln>
                            <a:noFill/>
                          </a:ln>
                        </wps:spPr>
                        <wps:txbx>
                          <w:txbxContent>
                            <w:p w14:paraId="189CEA2F"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1.00</w:t>
                              </w:r>
                            </w:p>
                          </w:txbxContent>
                        </wps:txbx>
                        <wps:bodyPr horzOverflow="overflow" vert="horz" lIns="0" tIns="0" rIns="0" bIns="0" rtlCol="0">
                          <a:noAutofit/>
                        </wps:bodyPr>
                      </wps:wsp>
                      <wps:wsp>
                        <wps:cNvPr id="1633" name="Rectangle 1633"/>
                        <wps:cNvSpPr/>
                        <wps:spPr>
                          <a:xfrm>
                            <a:off x="115014" y="785156"/>
                            <a:ext cx="185269" cy="95281"/>
                          </a:xfrm>
                          <a:prstGeom prst="rect">
                            <a:avLst/>
                          </a:prstGeom>
                          <a:ln>
                            <a:noFill/>
                          </a:ln>
                        </wps:spPr>
                        <wps:txbx>
                          <w:txbxContent>
                            <w:p w14:paraId="243DBE74"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1.05</w:t>
                              </w:r>
                            </w:p>
                          </w:txbxContent>
                        </wps:txbx>
                        <wps:bodyPr horzOverflow="overflow" vert="horz" lIns="0" tIns="0" rIns="0" bIns="0" rtlCol="0">
                          <a:noAutofit/>
                        </wps:bodyPr>
                      </wps:wsp>
                      <wps:wsp>
                        <wps:cNvPr id="1634" name="Rectangle 1634"/>
                        <wps:cNvSpPr/>
                        <wps:spPr>
                          <a:xfrm>
                            <a:off x="115014" y="494139"/>
                            <a:ext cx="185269" cy="95281"/>
                          </a:xfrm>
                          <a:prstGeom prst="rect">
                            <a:avLst/>
                          </a:prstGeom>
                          <a:ln>
                            <a:noFill/>
                          </a:ln>
                        </wps:spPr>
                        <wps:txbx>
                          <w:txbxContent>
                            <w:p w14:paraId="3CC17697" w14:textId="77777777" w:rsidR="00176399" w:rsidRDefault="00176399">
                              <w:pPr>
                                <w:spacing w:after="160" w:line="259" w:lineRule="auto"/>
                                <w:ind w:firstLine="0"/>
                                <w:jc w:val="left"/>
                              </w:pPr>
                              <w:r>
                                <w:rPr>
                                  <w:rFonts w:ascii="Times New Roman" w:eastAsia="Times New Roman" w:hAnsi="Times New Roman" w:cs="Times New Roman"/>
                                  <w:color w:val="4D4D4D"/>
                                  <w:sz w:val="13"/>
                                </w:rPr>
                                <w:t>1.10</w:t>
                              </w:r>
                            </w:p>
                          </w:txbxContent>
                        </wps:txbx>
                        <wps:bodyPr horzOverflow="overflow" vert="horz" lIns="0" tIns="0" rIns="0" bIns="0" rtlCol="0">
                          <a:noAutofit/>
                        </wps:bodyPr>
                      </wps:wsp>
                      <wps:wsp>
                        <wps:cNvPr id="1635" name="Rectangle 1635"/>
                        <wps:cNvSpPr/>
                        <wps:spPr>
                          <a:xfrm>
                            <a:off x="115014" y="203043"/>
                            <a:ext cx="185269" cy="95281"/>
                          </a:xfrm>
                          <a:prstGeom prst="rect">
                            <a:avLst/>
                          </a:prstGeom>
                          <a:ln>
                            <a:noFill/>
                          </a:ln>
                        </wps:spPr>
                        <wps:txbx>
                          <w:txbxContent>
                            <w:p w14:paraId="4CA07C8B" w14:textId="77777777" w:rsidR="00176399" w:rsidRDefault="00176399">
                              <w:pPr>
                                <w:spacing w:after="160" w:line="259" w:lineRule="auto"/>
                                <w:ind w:firstLine="0"/>
                                <w:jc w:val="left"/>
                              </w:pPr>
                              <w:r>
                                <w:rPr>
                                  <w:rFonts w:ascii="Times New Roman" w:eastAsia="Times New Roman" w:hAnsi="Times New Roman" w:cs="Times New Roman"/>
                                  <w:color w:val="4D4D4D"/>
                                  <w:sz w:val="13"/>
                                </w:rPr>
                                <w:t>1.15</w:t>
                              </w:r>
                            </w:p>
                          </w:txbxContent>
                        </wps:txbx>
                        <wps:bodyPr horzOverflow="overflow" vert="horz" lIns="0" tIns="0" rIns="0" bIns="0" rtlCol="0">
                          <a:noAutofit/>
                        </wps:bodyPr>
                      </wps:wsp>
                      <wps:wsp>
                        <wps:cNvPr id="1636" name="Rectangle 1636"/>
                        <wps:cNvSpPr/>
                        <wps:spPr>
                          <a:xfrm>
                            <a:off x="323167" y="1796711"/>
                            <a:ext cx="211735" cy="95281"/>
                          </a:xfrm>
                          <a:prstGeom prst="rect">
                            <a:avLst/>
                          </a:prstGeom>
                          <a:ln>
                            <a:noFill/>
                          </a:ln>
                        </wps:spPr>
                        <wps:txbx>
                          <w:txbxContent>
                            <w:p w14:paraId="208BFD59" w14:textId="77777777" w:rsidR="00176399" w:rsidRDefault="00176399">
                              <w:pPr>
                                <w:spacing w:after="160" w:line="259" w:lineRule="auto"/>
                                <w:ind w:firstLine="0"/>
                                <w:jc w:val="left"/>
                              </w:pPr>
                              <w:r>
                                <w:rPr>
                                  <w:rFonts w:ascii="Times New Roman" w:eastAsia="Times New Roman" w:hAnsi="Times New Roman" w:cs="Times New Roman"/>
                                  <w:color w:val="4D4D4D"/>
                                  <w:sz w:val="13"/>
                                </w:rPr>
                                <w:t>1997</w:t>
                              </w:r>
                            </w:p>
                          </w:txbxContent>
                        </wps:txbx>
                        <wps:bodyPr horzOverflow="overflow" vert="horz" lIns="0" tIns="0" rIns="0" bIns="0" rtlCol="0">
                          <a:noAutofit/>
                        </wps:bodyPr>
                      </wps:wsp>
                      <wps:wsp>
                        <wps:cNvPr id="1637" name="Rectangle 1637"/>
                        <wps:cNvSpPr/>
                        <wps:spPr>
                          <a:xfrm>
                            <a:off x="686938" y="1796711"/>
                            <a:ext cx="211735" cy="95281"/>
                          </a:xfrm>
                          <a:prstGeom prst="rect">
                            <a:avLst/>
                          </a:prstGeom>
                          <a:ln>
                            <a:noFill/>
                          </a:ln>
                        </wps:spPr>
                        <wps:txbx>
                          <w:txbxContent>
                            <w:p w14:paraId="7BE33E48"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2000</w:t>
                              </w:r>
                            </w:p>
                          </w:txbxContent>
                        </wps:txbx>
                        <wps:bodyPr horzOverflow="overflow" vert="horz" lIns="0" tIns="0" rIns="0" bIns="0" rtlCol="0">
                          <a:noAutofit/>
                        </wps:bodyPr>
                      </wps:wsp>
                      <wps:wsp>
                        <wps:cNvPr id="1638" name="Rectangle 1638"/>
                        <wps:cNvSpPr/>
                        <wps:spPr>
                          <a:xfrm>
                            <a:off x="1050789" y="1796711"/>
                            <a:ext cx="211735" cy="95281"/>
                          </a:xfrm>
                          <a:prstGeom prst="rect">
                            <a:avLst/>
                          </a:prstGeom>
                          <a:ln>
                            <a:noFill/>
                          </a:ln>
                        </wps:spPr>
                        <wps:txbx>
                          <w:txbxContent>
                            <w:p w14:paraId="4600F5C6"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2003</w:t>
                              </w:r>
                            </w:p>
                          </w:txbxContent>
                        </wps:txbx>
                        <wps:bodyPr horzOverflow="overflow" vert="horz" lIns="0" tIns="0" rIns="0" bIns="0" rtlCol="0">
                          <a:noAutofit/>
                        </wps:bodyPr>
                      </wps:wsp>
                      <wps:wsp>
                        <wps:cNvPr id="1639" name="Rectangle 1639"/>
                        <wps:cNvSpPr/>
                        <wps:spPr>
                          <a:xfrm>
                            <a:off x="1414640" y="1796711"/>
                            <a:ext cx="211735" cy="95281"/>
                          </a:xfrm>
                          <a:prstGeom prst="rect">
                            <a:avLst/>
                          </a:prstGeom>
                          <a:ln>
                            <a:noFill/>
                          </a:ln>
                        </wps:spPr>
                        <wps:txbx>
                          <w:txbxContent>
                            <w:p w14:paraId="3FDC66A9"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2006</w:t>
                              </w:r>
                            </w:p>
                          </w:txbxContent>
                        </wps:txbx>
                        <wps:bodyPr horzOverflow="overflow" vert="horz" lIns="0" tIns="0" rIns="0" bIns="0" rtlCol="0">
                          <a:noAutofit/>
                        </wps:bodyPr>
                      </wps:wsp>
                      <wps:wsp>
                        <wps:cNvPr id="1640" name="Rectangle 1640"/>
                        <wps:cNvSpPr/>
                        <wps:spPr>
                          <a:xfrm>
                            <a:off x="1778411" y="1796711"/>
                            <a:ext cx="211735" cy="95281"/>
                          </a:xfrm>
                          <a:prstGeom prst="rect">
                            <a:avLst/>
                          </a:prstGeom>
                          <a:ln>
                            <a:noFill/>
                          </a:ln>
                        </wps:spPr>
                        <wps:txbx>
                          <w:txbxContent>
                            <w:p w14:paraId="18F65338"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2009</w:t>
                              </w:r>
                            </w:p>
                          </w:txbxContent>
                        </wps:txbx>
                        <wps:bodyPr horzOverflow="overflow" vert="horz" lIns="0" tIns="0" rIns="0" bIns="0" rtlCol="0">
                          <a:noAutofit/>
                        </wps:bodyPr>
                      </wps:wsp>
                      <wps:wsp>
                        <wps:cNvPr id="1641" name="Rectangle 1641"/>
                        <wps:cNvSpPr/>
                        <wps:spPr>
                          <a:xfrm>
                            <a:off x="2142262" y="1796711"/>
                            <a:ext cx="211736" cy="95281"/>
                          </a:xfrm>
                          <a:prstGeom prst="rect">
                            <a:avLst/>
                          </a:prstGeom>
                          <a:ln>
                            <a:noFill/>
                          </a:ln>
                        </wps:spPr>
                        <wps:txbx>
                          <w:txbxContent>
                            <w:p w14:paraId="789F8569"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2012</w:t>
                              </w:r>
                            </w:p>
                          </w:txbxContent>
                        </wps:txbx>
                        <wps:bodyPr horzOverflow="overflow" vert="horz" lIns="0" tIns="0" rIns="0" bIns="0" rtlCol="0">
                          <a:noAutofit/>
                        </wps:bodyPr>
                      </wps:wsp>
                      <wps:wsp>
                        <wps:cNvPr id="1642" name="Rectangle 1642"/>
                        <wps:cNvSpPr/>
                        <wps:spPr>
                          <a:xfrm>
                            <a:off x="2506032" y="1796711"/>
                            <a:ext cx="211735" cy="95281"/>
                          </a:xfrm>
                          <a:prstGeom prst="rect">
                            <a:avLst/>
                          </a:prstGeom>
                          <a:ln>
                            <a:noFill/>
                          </a:ln>
                        </wps:spPr>
                        <wps:txbx>
                          <w:txbxContent>
                            <w:p w14:paraId="6BDA988F"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2015</w:t>
                              </w:r>
                            </w:p>
                          </w:txbxContent>
                        </wps:txbx>
                        <wps:bodyPr horzOverflow="overflow" vert="horz" lIns="0" tIns="0" rIns="0" bIns="0" rtlCol="0">
                          <a:noAutofit/>
                        </wps:bodyPr>
                      </wps:wsp>
                      <wps:wsp>
                        <wps:cNvPr id="1643" name="Rectangle 1643"/>
                        <wps:cNvSpPr/>
                        <wps:spPr>
                          <a:xfrm>
                            <a:off x="1405167" y="1888099"/>
                            <a:ext cx="236858" cy="123866"/>
                          </a:xfrm>
                          <a:prstGeom prst="rect">
                            <a:avLst/>
                          </a:prstGeom>
                          <a:ln>
                            <a:noFill/>
                          </a:ln>
                        </wps:spPr>
                        <wps:txbx>
                          <w:txbxContent>
                            <w:p w14:paraId="0A942593" w14:textId="77777777" w:rsidR="00176399" w:rsidRDefault="00176399">
                              <w:pPr>
                                <w:spacing w:after="160" w:line="259" w:lineRule="auto"/>
                                <w:ind w:firstLine="0"/>
                                <w:jc w:val="left"/>
                              </w:pPr>
                              <w:proofErr w:type="spellStart"/>
                              <w:proofErr w:type="gramStart"/>
                              <w:r>
                                <w:rPr>
                                  <w:rFonts w:ascii="Times New Roman" w:eastAsia="Times New Roman" w:hAnsi="Times New Roman" w:cs="Times New Roman"/>
                                  <w:sz w:val="16"/>
                                </w:rPr>
                                <w:t>year</w:t>
                              </w:r>
                              <w:proofErr w:type="spellEnd"/>
                              <w:proofErr w:type="gramEnd"/>
                            </w:p>
                          </w:txbxContent>
                        </wps:txbx>
                        <wps:bodyPr horzOverflow="overflow" vert="horz" lIns="0" tIns="0" rIns="0" bIns="0" rtlCol="0">
                          <a:noAutofit/>
                        </wps:bodyPr>
                      </wps:wsp>
                      <wps:wsp>
                        <wps:cNvPr id="1644" name="Rectangle 1644"/>
                        <wps:cNvSpPr/>
                        <wps:spPr>
                          <a:xfrm rot="-5399999">
                            <a:off x="-394854" y="783437"/>
                            <a:ext cx="913575" cy="123865"/>
                          </a:xfrm>
                          <a:prstGeom prst="rect">
                            <a:avLst/>
                          </a:prstGeom>
                          <a:ln>
                            <a:noFill/>
                          </a:ln>
                        </wps:spPr>
                        <wps:txbx>
                          <w:txbxContent>
                            <w:p w14:paraId="64EAE0DA" w14:textId="77777777" w:rsidR="00176399" w:rsidRDefault="00176399">
                              <w:pPr>
                                <w:spacing w:after="160" w:line="259" w:lineRule="auto"/>
                                <w:ind w:firstLine="0"/>
                                <w:jc w:val="left"/>
                              </w:pPr>
                              <w:proofErr w:type="gramStart"/>
                              <w:r>
                                <w:rPr>
                                  <w:rFonts w:ascii="Times New Roman" w:eastAsia="Times New Roman" w:hAnsi="Times New Roman" w:cs="Times New Roman"/>
                                  <w:sz w:val="16"/>
                                </w:rPr>
                                <w:t>population</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share</w:t>
                              </w:r>
                              <w:proofErr w:type="spellEnd"/>
                            </w:p>
                          </w:txbxContent>
                        </wps:txbx>
                        <wps:bodyPr horzOverflow="overflow" vert="horz" lIns="0" tIns="0" rIns="0" bIns="0" rtlCol="0">
                          <a:noAutofit/>
                        </wps:bodyPr>
                      </wps:wsp>
                      <wps:wsp>
                        <wps:cNvPr id="1645" name="Rectangle 1645"/>
                        <wps:cNvSpPr/>
                        <wps:spPr>
                          <a:xfrm>
                            <a:off x="293556" y="0"/>
                            <a:ext cx="1077310" cy="152449"/>
                          </a:xfrm>
                          <a:prstGeom prst="rect">
                            <a:avLst/>
                          </a:prstGeom>
                          <a:ln>
                            <a:noFill/>
                          </a:ln>
                        </wps:spPr>
                        <wps:txbx>
                          <w:txbxContent>
                            <w:p w14:paraId="01CE888C" w14:textId="77777777" w:rsidR="00176399" w:rsidRDefault="00176399">
                              <w:pPr>
                                <w:spacing w:after="160" w:line="259" w:lineRule="auto"/>
                                <w:ind w:firstLine="0"/>
                                <w:jc w:val="left"/>
                              </w:pPr>
                              <w:r>
                                <w:rPr>
                                  <w:rFonts w:ascii="Times New Roman" w:eastAsia="Times New Roman" w:hAnsi="Times New Roman" w:cs="Times New Roman"/>
                                  <w:b/>
                                  <w:sz w:val="20"/>
                                </w:rPr>
                                <w:t>A: Immigrants</w:t>
                              </w:r>
                            </w:p>
                          </w:txbxContent>
                        </wps:txbx>
                        <wps:bodyPr horzOverflow="overflow" vert="horz" lIns="0" tIns="0" rIns="0" bIns="0" rtlCol="0">
                          <a:noAutofit/>
                        </wps:bodyPr>
                      </wps:wsp>
                      <wps:wsp>
                        <wps:cNvPr id="1647" name="Shape 1647"/>
                        <wps:cNvSpPr/>
                        <wps:spPr>
                          <a:xfrm>
                            <a:off x="3159149" y="1686385"/>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48" name="Shape 1648"/>
                        <wps:cNvSpPr/>
                        <wps:spPr>
                          <a:xfrm>
                            <a:off x="3159149" y="1395289"/>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49" name="Shape 1649"/>
                        <wps:cNvSpPr/>
                        <wps:spPr>
                          <a:xfrm>
                            <a:off x="3159149" y="1104272"/>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50" name="Shape 1650"/>
                        <wps:cNvSpPr/>
                        <wps:spPr>
                          <a:xfrm>
                            <a:off x="3159149" y="813176"/>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51" name="Shape 1651"/>
                        <wps:cNvSpPr/>
                        <wps:spPr>
                          <a:xfrm>
                            <a:off x="3159149" y="522159"/>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52" name="Shape 1652"/>
                        <wps:cNvSpPr/>
                        <wps:spPr>
                          <a:xfrm>
                            <a:off x="3159149" y="231062"/>
                            <a:ext cx="2401271" cy="0"/>
                          </a:xfrm>
                          <a:custGeom>
                            <a:avLst/>
                            <a:gdLst/>
                            <a:ahLst/>
                            <a:cxnLst/>
                            <a:rect l="0" t="0" r="0" b="0"/>
                            <a:pathLst>
                              <a:path w="2401271">
                                <a:moveTo>
                                  <a:pt x="2401271" y="0"/>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53" name="Shape 1653"/>
                        <wps:cNvSpPr/>
                        <wps:spPr>
                          <a:xfrm>
                            <a:off x="3268360"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54" name="Shape 1654"/>
                        <wps:cNvSpPr/>
                        <wps:spPr>
                          <a:xfrm>
                            <a:off x="3632131"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55" name="Shape 1655"/>
                        <wps:cNvSpPr/>
                        <wps:spPr>
                          <a:xfrm>
                            <a:off x="3995981"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56" name="Shape 1656"/>
                        <wps:cNvSpPr/>
                        <wps:spPr>
                          <a:xfrm>
                            <a:off x="4359832"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57" name="Shape 1657"/>
                        <wps:cNvSpPr/>
                        <wps:spPr>
                          <a:xfrm>
                            <a:off x="4723603"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58" name="Shape 1658"/>
                        <wps:cNvSpPr/>
                        <wps:spPr>
                          <a:xfrm>
                            <a:off x="5087454"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59" name="Shape 1659"/>
                        <wps:cNvSpPr/>
                        <wps:spPr>
                          <a:xfrm>
                            <a:off x="5451225" y="158308"/>
                            <a:ext cx="0" cy="1600831"/>
                          </a:xfrm>
                          <a:custGeom>
                            <a:avLst/>
                            <a:gdLst/>
                            <a:ahLst/>
                            <a:cxnLst/>
                            <a:rect l="0" t="0" r="0" b="0"/>
                            <a:pathLst>
                              <a:path h="1600831">
                                <a:moveTo>
                                  <a:pt x="0" y="1600831"/>
                                </a:moveTo>
                                <a:lnTo>
                                  <a:pt x="0" y="0"/>
                                </a:lnTo>
                              </a:path>
                            </a:pathLst>
                          </a:custGeom>
                          <a:ln w="5094" cap="flat">
                            <a:custDash>
                              <a:ds d="40113" sp="120340"/>
                            </a:custDash>
                            <a:round/>
                          </a:ln>
                        </wps:spPr>
                        <wps:style>
                          <a:lnRef idx="1">
                            <a:srgbClr val="CCCCCC"/>
                          </a:lnRef>
                          <a:fillRef idx="0">
                            <a:srgbClr val="000000">
                              <a:alpha val="0"/>
                            </a:srgbClr>
                          </a:fillRef>
                          <a:effectRef idx="0">
                            <a:scrgbClr r="0" g="0" b="0"/>
                          </a:effectRef>
                          <a:fontRef idx="none"/>
                        </wps:style>
                        <wps:bodyPr/>
                      </wps:wsp>
                      <wps:wsp>
                        <wps:cNvPr id="1660" name="Shape 1660"/>
                        <wps:cNvSpPr/>
                        <wps:spPr>
                          <a:xfrm>
                            <a:off x="3268360" y="1177265"/>
                            <a:ext cx="2182865" cy="81192"/>
                          </a:xfrm>
                          <a:custGeom>
                            <a:avLst/>
                            <a:gdLst/>
                            <a:ahLst/>
                            <a:cxnLst/>
                            <a:rect l="0" t="0" r="0" b="0"/>
                            <a:pathLst>
                              <a:path w="2182865" h="81192">
                                <a:moveTo>
                                  <a:pt x="0" y="74187"/>
                                </a:moveTo>
                                <a:lnTo>
                                  <a:pt x="121231" y="76655"/>
                                </a:lnTo>
                                <a:lnTo>
                                  <a:pt x="242541" y="76018"/>
                                </a:lnTo>
                                <a:lnTo>
                                  <a:pt x="363771" y="77132"/>
                                </a:lnTo>
                                <a:lnTo>
                                  <a:pt x="485081" y="81192"/>
                                </a:lnTo>
                                <a:lnTo>
                                  <a:pt x="606311" y="56993"/>
                                </a:lnTo>
                                <a:lnTo>
                                  <a:pt x="727622" y="63282"/>
                                </a:lnTo>
                                <a:lnTo>
                                  <a:pt x="848852" y="65351"/>
                                </a:lnTo>
                                <a:lnTo>
                                  <a:pt x="970163" y="35422"/>
                                </a:lnTo>
                                <a:lnTo>
                                  <a:pt x="1091473" y="28417"/>
                                </a:lnTo>
                                <a:lnTo>
                                  <a:pt x="1212703" y="33193"/>
                                </a:lnTo>
                                <a:lnTo>
                                  <a:pt x="1334013" y="46168"/>
                                </a:lnTo>
                                <a:lnTo>
                                  <a:pt x="1455244" y="32159"/>
                                </a:lnTo>
                                <a:lnTo>
                                  <a:pt x="1576553" y="43064"/>
                                </a:lnTo>
                                <a:lnTo>
                                  <a:pt x="1697784" y="25233"/>
                                </a:lnTo>
                                <a:lnTo>
                                  <a:pt x="1819094" y="14328"/>
                                </a:lnTo>
                                <a:lnTo>
                                  <a:pt x="1940325" y="37571"/>
                                </a:lnTo>
                                <a:lnTo>
                                  <a:pt x="2061635" y="40357"/>
                                </a:lnTo>
                                <a:lnTo>
                                  <a:pt x="2182865" y="0"/>
                                </a:lnTo>
                              </a:path>
                            </a:pathLst>
                          </a:custGeom>
                          <a:ln w="16955" cap="flat">
                            <a:round/>
                          </a:ln>
                        </wps:spPr>
                        <wps:style>
                          <a:lnRef idx="1">
                            <a:srgbClr val="16D797"/>
                          </a:lnRef>
                          <a:fillRef idx="0">
                            <a:srgbClr val="000000">
                              <a:alpha val="0"/>
                            </a:srgbClr>
                          </a:fillRef>
                          <a:effectRef idx="0">
                            <a:scrgbClr r="0" g="0" b="0"/>
                          </a:effectRef>
                          <a:fontRef idx="none"/>
                        </wps:style>
                        <wps:bodyPr/>
                      </wps:wsp>
                      <wps:wsp>
                        <wps:cNvPr id="1661" name="Shape 1661"/>
                        <wps:cNvSpPr/>
                        <wps:spPr>
                          <a:xfrm>
                            <a:off x="3268360" y="984474"/>
                            <a:ext cx="2182865" cy="191915"/>
                          </a:xfrm>
                          <a:custGeom>
                            <a:avLst/>
                            <a:gdLst/>
                            <a:ahLst/>
                            <a:cxnLst/>
                            <a:rect l="0" t="0" r="0" b="0"/>
                            <a:pathLst>
                              <a:path w="2182865" h="191915">
                                <a:moveTo>
                                  <a:pt x="0" y="169070"/>
                                </a:moveTo>
                                <a:lnTo>
                                  <a:pt x="121231" y="178622"/>
                                </a:lnTo>
                                <a:lnTo>
                                  <a:pt x="242541" y="180851"/>
                                </a:lnTo>
                                <a:lnTo>
                                  <a:pt x="363771" y="191915"/>
                                </a:lnTo>
                                <a:lnTo>
                                  <a:pt x="485081" y="174642"/>
                                </a:lnTo>
                                <a:lnTo>
                                  <a:pt x="606311" y="116136"/>
                                </a:lnTo>
                                <a:lnTo>
                                  <a:pt x="727622" y="106504"/>
                                </a:lnTo>
                                <a:lnTo>
                                  <a:pt x="848852" y="96873"/>
                                </a:lnTo>
                                <a:lnTo>
                                  <a:pt x="970163" y="114624"/>
                                </a:lnTo>
                                <a:lnTo>
                                  <a:pt x="1091473" y="118285"/>
                                </a:lnTo>
                                <a:lnTo>
                                  <a:pt x="1212703" y="115340"/>
                                </a:lnTo>
                                <a:lnTo>
                                  <a:pt x="1334013" y="122822"/>
                                </a:lnTo>
                                <a:lnTo>
                                  <a:pt x="1455244" y="92733"/>
                                </a:lnTo>
                                <a:lnTo>
                                  <a:pt x="1576553" y="100216"/>
                                </a:lnTo>
                                <a:lnTo>
                                  <a:pt x="1697784" y="102445"/>
                                </a:lnTo>
                                <a:lnTo>
                                  <a:pt x="1819094" y="32477"/>
                                </a:lnTo>
                                <a:lnTo>
                                  <a:pt x="1940325" y="2308"/>
                                </a:lnTo>
                                <a:lnTo>
                                  <a:pt x="2061635" y="24039"/>
                                </a:lnTo>
                                <a:lnTo>
                                  <a:pt x="2182865" y="0"/>
                                </a:lnTo>
                              </a:path>
                            </a:pathLst>
                          </a:custGeom>
                          <a:ln w="16955" cap="flat">
                            <a:round/>
                          </a:ln>
                        </wps:spPr>
                        <wps:style>
                          <a:lnRef idx="1">
                            <a:srgbClr val="FF0083"/>
                          </a:lnRef>
                          <a:fillRef idx="0">
                            <a:srgbClr val="000000">
                              <a:alpha val="0"/>
                            </a:srgbClr>
                          </a:fillRef>
                          <a:effectRef idx="0">
                            <a:scrgbClr r="0" g="0" b="0"/>
                          </a:effectRef>
                          <a:fontRef idx="none"/>
                        </wps:style>
                        <wps:bodyPr/>
                      </wps:wsp>
                      <wps:wsp>
                        <wps:cNvPr id="1662" name="Shape 1662"/>
                        <wps:cNvSpPr/>
                        <wps:spPr>
                          <a:xfrm>
                            <a:off x="3248539" y="1231632"/>
                            <a:ext cx="39641" cy="39641"/>
                          </a:xfrm>
                          <a:custGeom>
                            <a:avLst/>
                            <a:gdLst/>
                            <a:ahLst/>
                            <a:cxnLst/>
                            <a:rect l="0" t="0" r="0" b="0"/>
                            <a:pathLst>
                              <a:path w="39641" h="39641">
                                <a:moveTo>
                                  <a:pt x="19820" y="0"/>
                                </a:moveTo>
                                <a:cubicBezTo>
                                  <a:pt x="30725" y="0"/>
                                  <a:pt x="39641" y="8915"/>
                                  <a:pt x="39641" y="19820"/>
                                </a:cubicBezTo>
                                <a:cubicBezTo>
                                  <a:pt x="39641" y="30725"/>
                                  <a:pt x="30725" y="39641"/>
                                  <a:pt x="19820" y="39641"/>
                                </a:cubicBezTo>
                                <a:cubicBezTo>
                                  <a:pt x="8915" y="39641"/>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63" name="Shape 1663"/>
                        <wps:cNvSpPr/>
                        <wps:spPr>
                          <a:xfrm>
                            <a:off x="3241694" y="1122739"/>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64" name="Shape 1664"/>
                        <wps:cNvSpPr/>
                        <wps:spPr>
                          <a:xfrm>
                            <a:off x="3369770" y="1234100"/>
                            <a:ext cx="39641" cy="39641"/>
                          </a:xfrm>
                          <a:custGeom>
                            <a:avLst/>
                            <a:gdLst/>
                            <a:ahLst/>
                            <a:cxnLst/>
                            <a:rect l="0" t="0" r="0" b="0"/>
                            <a:pathLst>
                              <a:path w="39641" h="39641">
                                <a:moveTo>
                                  <a:pt x="19820" y="0"/>
                                </a:moveTo>
                                <a:cubicBezTo>
                                  <a:pt x="30726" y="0"/>
                                  <a:pt x="39641" y="8915"/>
                                  <a:pt x="39641" y="19820"/>
                                </a:cubicBezTo>
                                <a:cubicBezTo>
                                  <a:pt x="39641" y="30725"/>
                                  <a:pt x="30726" y="39641"/>
                                  <a:pt x="19820" y="39641"/>
                                </a:cubicBezTo>
                                <a:cubicBezTo>
                                  <a:pt x="8915" y="39641"/>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65" name="Shape 1665"/>
                        <wps:cNvSpPr/>
                        <wps:spPr>
                          <a:xfrm>
                            <a:off x="3362924" y="1132291"/>
                            <a:ext cx="53332" cy="46247"/>
                          </a:xfrm>
                          <a:custGeom>
                            <a:avLst/>
                            <a:gdLst/>
                            <a:ahLst/>
                            <a:cxnLst/>
                            <a:rect l="0" t="0" r="0" b="0"/>
                            <a:pathLst>
                              <a:path w="53332" h="46247">
                                <a:moveTo>
                                  <a:pt x="26666" y="0"/>
                                </a:moveTo>
                                <a:lnTo>
                                  <a:pt x="53332" y="46247"/>
                                </a:lnTo>
                                <a:lnTo>
                                  <a:pt x="0" y="46247"/>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66" name="Shape 1666"/>
                        <wps:cNvSpPr/>
                        <wps:spPr>
                          <a:xfrm>
                            <a:off x="3491080" y="1233542"/>
                            <a:ext cx="39641" cy="39561"/>
                          </a:xfrm>
                          <a:custGeom>
                            <a:avLst/>
                            <a:gdLst/>
                            <a:ahLst/>
                            <a:cxnLst/>
                            <a:rect l="0" t="0" r="0" b="0"/>
                            <a:pathLst>
                              <a:path w="39641" h="39561">
                                <a:moveTo>
                                  <a:pt x="19820" y="0"/>
                                </a:moveTo>
                                <a:cubicBezTo>
                                  <a:pt x="30725" y="0"/>
                                  <a:pt x="39641" y="8915"/>
                                  <a:pt x="39641" y="19741"/>
                                </a:cubicBezTo>
                                <a:cubicBezTo>
                                  <a:pt x="39641" y="30646"/>
                                  <a:pt x="30725" y="39561"/>
                                  <a:pt x="19820" y="39561"/>
                                </a:cubicBezTo>
                                <a:cubicBezTo>
                                  <a:pt x="8915" y="39561"/>
                                  <a:pt x="0" y="30646"/>
                                  <a:pt x="0" y="19741"/>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67" name="Shape 1667"/>
                        <wps:cNvSpPr/>
                        <wps:spPr>
                          <a:xfrm>
                            <a:off x="3484234" y="1134520"/>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68" name="Shape 1668"/>
                        <wps:cNvSpPr/>
                        <wps:spPr>
                          <a:xfrm>
                            <a:off x="3612310" y="1234577"/>
                            <a:ext cx="39641" cy="39561"/>
                          </a:xfrm>
                          <a:custGeom>
                            <a:avLst/>
                            <a:gdLst/>
                            <a:ahLst/>
                            <a:cxnLst/>
                            <a:rect l="0" t="0" r="0" b="0"/>
                            <a:pathLst>
                              <a:path w="39641" h="39561">
                                <a:moveTo>
                                  <a:pt x="19820" y="0"/>
                                </a:moveTo>
                                <a:cubicBezTo>
                                  <a:pt x="30726" y="0"/>
                                  <a:pt x="39641" y="8915"/>
                                  <a:pt x="39641" y="19820"/>
                                </a:cubicBezTo>
                                <a:cubicBezTo>
                                  <a:pt x="39641" y="30646"/>
                                  <a:pt x="30726" y="39561"/>
                                  <a:pt x="19820" y="39561"/>
                                </a:cubicBezTo>
                                <a:cubicBezTo>
                                  <a:pt x="8915" y="39561"/>
                                  <a:pt x="0" y="3064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69" name="Shape 1669"/>
                        <wps:cNvSpPr/>
                        <wps:spPr>
                          <a:xfrm>
                            <a:off x="3605465" y="1145584"/>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70" name="Shape 1670"/>
                        <wps:cNvSpPr/>
                        <wps:spPr>
                          <a:xfrm>
                            <a:off x="3733621" y="1238716"/>
                            <a:ext cx="39640" cy="39561"/>
                          </a:xfrm>
                          <a:custGeom>
                            <a:avLst/>
                            <a:gdLst/>
                            <a:ahLst/>
                            <a:cxnLst/>
                            <a:rect l="0" t="0" r="0" b="0"/>
                            <a:pathLst>
                              <a:path w="39640" h="39561">
                                <a:moveTo>
                                  <a:pt x="19820" y="0"/>
                                </a:moveTo>
                                <a:cubicBezTo>
                                  <a:pt x="30725" y="0"/>
                                  <a:pt x="39640" y="8915"/>
                                  <a:pt x="39640" y="19741"/>
                                </a:cubicBezTo>
                                <a:cubicBezTo>
                                  <a:pt x="39640" y="30646"/>
                                  <a:pt x="30725" y="39561"/>
                                  <a:pt x="19820" y="39561"/>
                                </a:cubicBezTo>
                                <a:cubicBezTo>
                                  <a:pt x="8915" y="39561"/>
                                  <a:pt x="0" y="30646"/>
                                  <a:pt x="0" y="19741"/>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71" name="Shape 1671"/>
                        <wps:cNvSpPr/>
                        <wps:spPr>
                          <a:xfrm>
                            <a:off x="3726775" y="1128311"/>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72" name="Shape 1672"/>
                        <wps:cNvSpPr/>
                        <wps:spPr>
                          <a:xfrm>
                            <a:off x="3854931" y="1214438"/>
                            <a:ext cx="39561" cy="39641"/>
                          </a:xfrm>
                          <a:custGeom>
                            <a:avLst/>
                            <a:gdLst/>
                            <a:ahLst/>
                            <a:cxnLst/>
                            <a:rect l="0" t="0" r="0" b="0"/>
                            <a:pathLst>
                              <a:path w="39561" h="39641">
                                <a:moveTo>
                                  <a:pt x="19740" y="0"/>
                                </a:moveTo>
                                <a:cubicBezTo>
                                  <a:pt x="30646" y="0"/>
                                  <a:pt x="39561" y="8915"/>
                                  <a:pt x="39561" y="19820"/>
                                </a:cubicBezTo>
                                <a:cubicBezTo>
                                  <a:pt x="39561" y="30725"/>
                                  <a:pt x="30646" y="39641"/>
                                  <a:pt x="19740" y="39641"/>
                                </a:cubicBezTo>
                                <a:cubicBezTo>
                                  <a:pt x="8915" y="39641"/>
                                  <a:pt x="0" y="30725"/>
                                  <a:pt x="0" y="19820"/>
                                </a:cubicBezTo>
                                <a:cubicBezTo>
                                  <a:pt x="0" y="8915"/>
                                  <a:pt x="8915" y="0"/>
                                  <a:pt x="1974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73" name="Shape 1673"/>
                        <wps:cNvSpPr/>
                        <wps:spPr>
                          <a:xfrm>
                            <a:off x="3848006" y="1069805"/>
                            <a:ext cx="53411" cy="46168"/>
                          </a:xfrm>
                          <a:custGeom>
                            <a:avLst/>
                            <a:gdLst/>
                            <a:ahLst/>
                            <a:cxnLst/>
                            <a:rect l="0" t="0" r="0" b="0"/>
                            <a:pathLst>
                              <a:path w="53411" h="46168">
                                <a:moveTo>
                                  <a:pt x="26665" y="0"/>
                                </a:moveTo>
                                <a:lnTo>
                                  <a:pt x="53411" y="46168"/>
                                </a:lnTo>
                                <a:lnTo>
                                  <a:pt x="0" y="46168"/>
                                </a:lnTo>
                                <a:lnTo>
                                  <a:pt x="26665"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74" name="Shape 1674"/>
                        <wps:cNvSpPr/>
                        <wps:spPr>
                          <a:xfrm>
                            <a:off x="3976161" y="1220727"/>
                            <a:ext cx="39641" cy="39641"/>
                          </a:xfrm>
                          <a:custGeom>
                            <a:avLst/>
                            <a:gdLst/>
                            <a:ahLst/>
                            <a:cxnLst/>
                            <a:rect l="0" t="0" r="0" b="0"/>
                            <a:pathLst>
                              <a:path w="39641" h="39641">
                                <a:moveTo>
                                  <a:pt x="19820" y="0"/>
                                </a:moveTo>
                                <a:cubicBezTo>
                                  <a:pt x="30725" y="0"/>
                                  <a:pt x="39641" y="8915"/>
                                  <a:pt x="39641" y="19820"/>
                                </a:cubicBezTo>
                                <a:cubicBezTo>
                                  <a:pt x="39641" y="30725"/>
                                  <a:pt x="30725" y="39641"/>
                                  <a:pt x="19820" y="39641"/>
                                </a:cubicBezTo>
                                <a:cubicBezTo>
                                  <a:pt x="8915" y="39641"/>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75" name="Shape 1675"/>
                        <wps:cNvSpPr/>
                        <wps:spPr>
                          <a:xfrm>
                            <a:off x="3969315" y="1060174"/>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76" name="Shape 1676"/>
                        <wps:cNvSpPr/>
                        <wps:spPr>
                          <a:xfrm>
                            <a:off x="4097471" y="1222796"/>
                            <a:ext cx="39561" cy="39641"/>
                          </a:xfrm>
                          <a:custGeom>
                            <a:avLst/>
                            <a:gdLst/>
                            <a:ahLst/>
                            <a:cxnLst/>
                            <a:rect l="0" t="0" r="0" b="0"/>
                            <a:pathLst>
                              <a:path w="39561" h="39641">
                                <a:moveTo>
                                  <a:pt x="19741" y="0"/>
                                </a:moveTo>
                                <a:cubicBezTo>
                                  <a:pt x="30646" y="0"/>
                                  <a:pt x="39561" y="8915"/>
                                  <a:pt x="39561" y="19820"/>
                                </a:cubicBezTo>
                                <a:cubicBezTo>
                                  <a:pt x="39561" y="30725"/>
                                  <a:pt x="30646" y="39641"/>
                                  <a:pt x="19741" y="39641"/>
                                </a:cubicBezTo>
                                <a:cubicBezTo>
                                  <a:pt x="8915" y="39641"/>
                                  <a:pt x="0" y="30725"/>
                                  <a:pt x="0" y="19820"/>
                                </a:cubicBezTo>
                                <a:cubicBezTo>
                                  <a:pt x="0" y="8915"/>
                                  <a:pt x="8915" y="0"/>
                                  <a:pt x="19741"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77" name="Shape 1677"/>
                        <wps:cNvSpPr/>
                        <wps:spPr>
                          <a:xfrm>
                            <a:off x="4090546" y="1050542"/>
                            <a:ext cx="53411" cy="46168"/>
                          </a:xfrm>
                          <a:custGeom>
                            <a:avLst/>
                            <a:gdLst/>
                            <a:ahLst/>
                            <a:cxnLst/>
                            <a:rect l="0" t="0" r="0" b="0"/>
                            <a:pathLst>
                              <a:path w="53411" h="46168">
                                <a:moveTo>
                                  <a:pt x="26666" y="0"/>
                                </a:moveTo>
                                <a:lnTo>
                                  <a:pt x="53411"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78" name="Shape 1678"/>
                        <wps:cNvSpPr/>
                        <wps:spPr>
                          <a:xfrm>
                            <a:off x="4218702" y="1192867"/>
                            <a:ext cx="39641" cy="39641"/>
                          </a:xfrm>
                          <a:custGeom>
                            <a:avLst/>
                            <a:gdLst/>
                            <a:ahLst/>
                            <a:cxnLst/>
                            <a:rect l="0" t="0" r="0" b="0"/>
                            <a:pathLst>
                              <a:path w="39641" h="39641">
                                <a:moveTo>
                                  <a:pt x="19820" y="0"/>
                                </a:moveTo>
                                <a:cubicBezTo>
                                  <a:pt x="30726" y="0"/>
                                  <a:pt x="39641" y="8915"/>
                                  <a:pt x="39641" y="19820"/>
                                </a:cubicBezTo>
                                <a:cubicBezTo>
                                  <a:pt x="39641" y="30725"/>
                                  <a:pt x="30726" y="39641"/>
                                  <a:pt x="19820" y="39641"/>
                                </a:cubicBezTo>
                                <a:cubicBezTo>
                                  <a:pt x="8915" y="39641"/>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79" name="Shape 1679"/>
                        <wps:cNvSpPr/>
                        <wps:spPr>
                          <a:xfrm>
                            <a:off x="4211856" y="1068293"/>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80" name="Shape 1680"/>
                        <wps:cNvSpPr/>
                        <wps:spPr>
                          <a:xfrm>
                            <a:off x="4340012" y="1185862"/>
                            <a:ext cx="39561" cy="39641"/>
                          </a:xfrm>
                          <a:custGeom>
                            <a:avLst/>
                            <a:gdLst/>
                            <a:ahLst/>
                            <a:cxnLst/>
                            <a:rect l="0" t="0" r="0" b="0"/>
                            <a:pathLst>
                              <a:path w="39561" h="39641">
                                <a:moveTo>
                                  <a:pt x="19820" y="0"/>
                                </a:moveTo>
                                <a:cubicBezTo>
                                  <a:pt x="30646" y="0"/>
                                  <a:pt x="39561" y="8915"/>
                                  <a:pt x="39561" y="19820"/>
                                </a:cubicBezTo>
                                <a:cubicBezTo>
                                  <a:pt x="39561" y="30726"/>
                                  <a:pt x="30646" y="39641"/>
                                  <a:pt x="19820" y="39641"/>
                                </a:cubicBezTo>
                                <a:cubicBezTo>
                                  <a:pt x="8915" y="39641"/>
                                  <a:pt x="0" y="3072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81" name="Shape 1681"/>
                        <wps:cNvSpPr/>
                        <wps:spPr>
                          <a:xfrm>
                            <a:off x="4333087" y="1071955"/>
                            <a:ext cx="53411" cy="46248"/>
                          </a:xfrm>
                          <a:custGeom>
                            <a:avLst/>
                            <a:gdLst/>
                            <a:ahLst/>
                            <a:cxnLst/>
                            <a:rect l="0" t="0" r="0" b="0"/>
                            <a:pathLst>
                              <a:path w="53411" h="46248">
                                <a:moveTo>
                                  <a:pt x="26746" y="0"/>
                                </a:moveTo>
                                <a:lnTo>
                                  <a:pt x="53411" y="46248"/>
                                </a:lnTo>
                                <a:lnTo>
                                  <a:pt x="0" y="46248"/>
                                </a:lnTo>
                                <a:lnTo>
                                  <a:pt x="2674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82" name="Shape 1682"/>
                        <wps:cNvSpPr/>
                        <wps:spPr>
                          <a:xfrm>
                            <a:off x="4461242" y="1190638"/>
                            <a:ext cx="39641" cy="39561"/>
                          </a:xfrm>
                          <a:custGeom>
                            <a:avLst/>
                            <a:gdLst/>
                            <a:ahLst/>
                            <a:cxnLst/>
                            <a:rect l="0" t="0" r="0" b="0"/>
                            <a:pathLst>
                              <a:path w="39641" h="39561">
                                <a:moveTo>
                                  <a:pt x="19820" y="0"/>
                                </a:moveTo>
                                <a:cubicBezTo>
                                  <a:pt x="30725" y="0"/>
                                  <a:pt x="39641" y="8915"/>
                                  <a:pt x="39641" y="19820"/>
                                </a:cubicBezTo>
                                <a:cubicBezTo>
                                  <a:pt x="39641" y="30726"/>
                                  <a:pt x="30725" y="39561"/>
                                  <a:pt x="19820" y="39561"/>
                                </a:cubicBezTo>
                                <a:cubicBezTo>
                                  <a:pt x="8915" y="39561"/>
                                  <a:pt x="0" y="3072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83" name="Shape 1683"/>
                        <wps:cNvSpPr/>
                        <wps:spPr>
                          <a:xfrm>
                            <a:off x="4454397" y="1069009"/>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84" name="Shape 1684"/>
                        <wps:cNvSpPr/>
                        <wps:spPr>
                          <a:xfrm>
                            <a:off x="4582552" y="1203692"/>
                            <a:ext cx="39561" cy="39561"/>
                          </a:xfrm>
                          <a:custGeom>
                            <a:avLst/>
                            <a:gdLst/>
                            <a:ahLst/>
                            <a:cxnLst/>
                            <a:rect l="0" t="0" r="0" b="0"/>
                            <a:pathLst>
                              <a:path w="39561" h="39561">
                                <a:moveTo>
                                  <a:pt x="19820" y="0"/>
                                </a:moveTo>
                                <a:cubicBezTo>
                                  <a:pt x="30726" y="0"/>
                                  <a:pt x="39561" y="8915"/>
                                  <a:pt x="39561" y="19741"/>
                                </a:cubicBezTo>
                                <a:cubicBezTo>
                                  <a:pt x="39561" y="30646"/>
                                  <a:pt x="30726" y="39561"/>
                                  <a:pt x="19820" y="39561"/>
                                </a:cubicBezTo>
                                <a:cubicBezTo>
                                  <a:pt x="8915" y="39561"/>
                                  <a:pt x="0" y="30646"/>
                                  <a:pt x="0" y="19741"/>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85" name="Shape 1685"/>
                        <wps:cNvSpPr/>
                        <wps:spPr>
                          <a:xfrm>
                            <a:off x="4575707" y="1076492"/>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86" name="Shape 1686"/>
                        <wps:cNvSpPr/>
                        <wps:spPr>
                          <a:xfrm>
                            <a:off x="4703783" y="1189682"/>
                            <a:ext cx="39641" cy="39561"/>
                          </a:xfrm>
                          <a:custGeom>
                            <a:avLst/>
                            <a:gdLst/>
                            <a:ahLst/>
                            <a:cxnLst/>
                            <a:rect l="0" t="0" r="0" b="0"/>
                            <a:pathLst>
                              <a:path w="39641" h="39561">
                                <a:moveTo>
                                  <a:pt x="19820" y="0"/>
                                </a:moveTo>
                                <a:cubicBezTo>
                                  <a:pt x="30726" y="0"/>
                                  <a:pt x="39641" y="8915"/>
                                  <a:pt x="39641" y="19741"/>
                                </a:cubicBezTo>
                                <a:cubicBezTo>
                                  <a:pt x="39641" y="30646"/>
                                  <a:pt x="30726" y="39561"/>
                                  <a:pt x="19820" y="39561"/>
                                </a:cubicBezTo>
                                <a:cubicBezTo>
                                  <a:pt x="8915" y="39561"/>
                                  <a:pt x="0" y="30646"/>
                                  <a:pt x="0" y="19741"/>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87" name="Shape 1687"/>
                        <wps:cNvSpPr/>
                        <wps:spPr>
                          <a:xfrm>
                            <a:off x="4696937" y="1046403"/>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88" name="Shape 1688"/>
                        <wps:cNvSpPr/>
                        <wps:spPr>
                          <a:xfrm>
                            <a:off x="4825093" y="1200508"/>
                            <a:ext cx="39641" cy="39641"/>
                          </a:xfrm>
                          <a:custGeom>
                            <a:avLst/>
                            <a:gdLst/>
                            <a:ahLst/>
                            <a:cxnLst/>
                            <a:rect l="0" t="0" r="0" b="0"/>
                            <a:pathLst>
                              <a:path w="39641" h="39641">
                                <a:moveTo>
                                  <a:pt x="19820" y="0"/>
                                </a:moveTo>
                                <a:cubicBezTo>
                                  <a:pt x="30725" y="0"/>
                                  <a:pt x="39641" y="8915"/>
                                  <a:pt x="39641" y="19820"/>
                                </a:cubicBezTo>
                                <a:cubicBezTo>
                                  <a:pt x="39641" y="30726"/>
                                  <a:pt x="30725" y="39641"/>
                                  <a:pt x="19820" y="39641"/>
                                </a:cubicBezTo>
                                <a:cubicBezTo>
                                  <a:pt x="8915" y="39641"/>
                                  <a:pt x="0" y="3072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89" name="Shape 1689"/>
                        <wps:cNvSpPr/>
                        <wps:spPr>
                          <a:xfrm>
                            <a:off x="4818248" y="1053885"/>
                            <a:ext cx="53331" cy="46168"/>
                          </a:xfrm>
                          <a:custGeom>
                            <a:avLst/>
                            <a:gdLst/>
                            <a:ahLst/>
                            <a:cxnLst/>
                            <a:rect l="0" t="0" r="0" b="0"/>
                            <a:pathLst>
                              <a:path w="53331" h="46168">
                                <a:moveTo>
                                  <a:pt x="26665" y="0"/>
                                </a:moveTo>
                                <a:lnTo>
                                  <a:pt x="53331" y="46168"/>
                                </a:lnTo>
                                <a:lnTo>
                                  <a:pt x="0" y="46168"/>
                                </a:lnTo>
                                <a:lnTo>
                                  <a:pt x="26665"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90" name="Shape 1690"/>
                        <wps:cNvSpPr/>
                        <wps:spPr>
                          <a:xfrm>
                            <a:off x="4946323" y="1182757"/>
                            <a:ext cx="39641" cy="39561"/>
                          </a:xfrm>
                          <a:custGeom>
                            <a:avLst/>
                            <a:gdLst/>
                            <a:ahLst/>
                            <a:cxnLst/>
                            <a:rect l="0" t="0" r="0" b="0"/>
                            <a:pathLst>
                              <a:path w="39641" h="39561">
                                <a:moveTo>
                                  <a:pt x="19820" y="0"/>
                                </a:moveTo>
                                <a:cubicBezTo>
                                  <a:pt x="30726" y="0"/>
                                  <a:pt x="39641" y="8915"/>
                                  <a:pt x="39641" y="19741"/>
                                </a:cubicBezTo>
                                <a:cubicBezTo>
                                  <a:pt x="39641" y="30646"/>
                                  <a:pt x="30726" y="39561"/>
                                  <a:pt x="19820" y="39561"/>
                                </a:cubicBezTo>
                                <a:cubicBezTo>
                                  <a:pt x="8915" y="39561"/>
                                  <a:pt x="0" y="30646"/>
                                  <a:pt x="0" y="19741"/>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91" name="Shape 1691"/>
                        <wps:cNvSpPr/>
                        <wps:spPr>
                          <a:xfrm>
                            <a:off x="4939478" y="1056114"/>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92" name="Shape 1692"/>
                        <wps:cNvSpPr/>
                        <wps:spPr>
                          <a:xfrm>
                            <a:off x="5067633" y="1171773"/>
                            <a:ext cx="39641" cy="39561"/>
                          </a:xfrm>
                          <a:custGeom>
                            <a:avLst/>
                            <a:gdLst/>
                            <a:ahLst/>
                            <a:cxnLst/>
                            <a:rect l="0" t="0" r="0" b="0"/>
                            <a:pathLst>
                              <a:path w="39641" h="39561">
                                <a:moveTo>
                                  <a:pt x="19820" y="0"/>
                                </a:moveTo>
                                <a:cubicBezTo>
                                  <a:pt x="30726" y="0"/>
                                  <a:pt x="39641" y="8915"/>
                                  <a:pt x="39641" y="19820"/>
                                </a:cubicBezTo>
                                <a:cubicBezTo>
                                  <a:pt x="39641" y="30646"/>
                                  <a:pt x="30726" y="39561"/>
                                  <a:pt x="19820" y="39561"/>
                                </a:cubicBezTo>
                                <a:cubicBezTo>
                                  <a:pt x="8915" y="39561"/>
                                  <a:pt x="0" y="30646"/>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93" name="Shape 1693"/>
                        <wps:cNvSpPr/>
                        <wps:spPr>
                          <a:xfrm>
                            <a:off x="5060788" y="986146"/>
                            <a:ext cx="53332" cy="46248"/>
                          </a:xfrm>
                          <a:custGeom>
                            <a:avLst/>
                            <a:gdLst/>
                            <a:ahLst/>
                            <a:cxnLst/>
                            <a:rect l="0" t="0" r="0" b="0"/>
                            <a:pathLst>
                              <a:path w="53332" h="46248">
                                <a:moveTo>
                                  <a:pt x="26666" y="0"/>
                                </a:moveTo>
                                <a:lnTo>
                                  <a:pt x="53332" y="46248"/>
                                </a:lnTo>
                                <a:lnTo>
                                  <a:pt x="0" y="4624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94" name="Shape 1694"/>
                        <wps:cNvSpPr/>
                        <wps:spPr>
                          <a:xfrm>
                            <a:off x="5188943" y="1195095"/>
                            <a:ext cx="39562" cy="39561"/>
                          </a:xfrm>
                          <a:custGeom>
                            <a:avLst/>
                            <a:gdLst/>
                            <a:ahLst/>
                            <a:cxnLst/>
                            <a:rect l="0" t="0" r="0" b="0"/>
                            <a:pathLst>
                              <a:path w="39562" h="39561">
                                <a:moveTo>
                                  <a:pt x="19741" y="0"/>
                                </a:moveTo>
                                <a:cubicBezTo>
                                  <a:pt x="30646" y="0"/>
                                  <a:pt x="39562" y="8915"/>
                                  <a:pt x="39562" y="19741"/>
                                </a:cubicBezTo>
                                <a:cubicBezTo>
                                  <a:pt x="39562" y="30646"/>
                                  <a:pt x="30646" y="39561"/>
                                  <a:pt x="19741" y="39561"/>
                                </a:cubicBezTo>
                                <a:cubicBezTo>
                                  <a:pt x="8836" y="39561"/>
                                  <a:pt x="0" y="30646"/>
                                  <a:pt x="0" y="19741"/>
                                </a:cubicBezTo>
                                <a:cubicBezTo>
                                  <a:pt x="0" y="8915"/>
                                  <a:pt x="8836" y="0"/>
                                  <a:pt x="19741"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95" name="Shape 1695"/>
                        <wps:cNvSpPr/>
                        <wps:spPr>
                          <a:xfrm>
                            <a:off x="5182018" y="955978"/>
                            <a:ext cx="53332" cy="46247"/>
                          </a:xfrm>
                          <a:custGeom>
                            <a:avLst/>
                            <a:gdLst/>
                            <a:ahLst/>
                            <a:cxnLst/>
                            <a:rect l="0" t="0" r="0" b="0"/>
                            <a:pathLst>
                              <a:path w="53332" h="46247">
                                <a:moveTo>
                                  <a:pt x="26666" y="0"/>
                                </a:moveTo>
                                <a:lnTo>
                                  <a:pt x="53332" y="46247"/>
                                </a:lnTo>
                                <a:lnTo>
                                  <a:pt x="0" y="46247"/>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96" name="Shape 1696"/>
                        <wps:cNvSpPr/>
                        <wps:spPr>
                          <a:xfrm>
                            <a:off x="5310174" y="1197802"/>
                            <a:ext cx="39641" cy="39640"/>
                          </a:xfrm>
                          <a:custGeom>
                            <a:avLst/>
                            <a:gdLst/>
                            <a:ahLst/>
                            <a:cxnLst/>
                            <a:rect l="0" t="0" r="0" b="0"/>
                            <a:pathLst>
                              <a:path w="39641" h="39640">
                                <a:moveTo>
                                  <a:pt x="19820" y="0"/>
                                </a:moveTo>
                                <a:cubicBezTo>
                                  <a:pt x="30725" y="0"/>
                                  <a:pt x="39641" y="8915"/>
                                  <a:pt x="39641" y="19820"/>
                                </a:cubicBezTo>
                                <a:cubicBezTo>
                                  <a:pt x="39641" y="30725"/>
                                  <a:pt x="30725" y="39640"/>
                                  <a:pt x="19820" y="39640"/>
                                </a:cubicBezTo>
                                <a:cubicBezTo>
                                  <a:pt x="8915" y="39640"/>
                                  <a:pt x="0" y="30725"/>
                                  <a:pt x="0" y="19820"/>
                                </a:cubicBezTo>
                                <a:cubicBezTo>
                                  <a:pt x="0" y="8915"/>
                                  <a:pt x="8915" y="0"/>
                                  <a:pt x="19820"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97" name="Shape 1697"/>
                        <wps:cNvSpPr/>
                        <wps:spPr>
                          <a:xfrm>
                            <a:off x="5303328" y="977709"/>
                            <a:ext cx="53332" cy="46168"/>
                          </a:xfrm>
                          <a:custGeom>
                            <a:avLst/>
                            <a:gdLst/>
                            <a:ahLst/>
                            <a:cxnLst/>
                            <a:rect l="0" t="0" r="0" b="0"/>
                            <a:pathLst>
                              <a:path w="53332" h="46168">
                                <a:moveTo>
                                  <a:pt x="26666" y="0"/>
                                </a:moveTo>
                                <a:lnTo>
                                  <a:pt x="53332"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698" name="Shape 1698"/>
                        <wps:cNvSpPr/>
                        <wps:spPr>
                          <a:xfrm>
                            <a:off x="5431484" y="1157445"/>
                            <a:ext cx="39561" cy="39561"/>
                          </a:xfrm>
                          <a:custGeom>
                            <a:avLst/>
                            <a:gdLst/>
                            <a:ahLst/>
                            <a:cxnLst/>
                            <a:rect l="0" t="0" r="0" b="0"/>
                            <a:pathLst>
                              <a:path w="39561" h="39561">
                                <a:moveTo>
                                  <a:pt x="19741" y="0"/>
                                </a:moveTo>
                                <a:cubicBezTo>
                                  <a:pt x="30646" y="0"/>
                                  <a:pt x="39561" y="8915"/>
                                  <a:pt x="39561" y="19820"/>
                                </a:cubicBezTo>
                                <a:cubicBezTo>
                                  <a:pt x="39561" y="30646"/>
                                  <a:pt x="30646" y="39561"/>
                                  <a:pt x="19741" y="39561"/>
                                </a:cubicBezTo>
                                <a:cubicBezTo>
                                  <a:pt x="8915" y="39561"/>
                                  <a:pt x="0" y="30646"/>
                                  <a:pt x="0" y="19820"/>
                                </a:cubicBezTo>
                                <a:cubicBezTo>
                                  <a:pt x="0" y="8915"/>
                                  <a:pt x="8915" y="0"/>
                                  <a:pt x="19741" y="0"/>
                                </a:cubicBezTo>
                                <a:close/>
                              </a:path>
                            </a:pathLst>
                          </a:custGeom>
                          <a:ln w="0" cap="flat">
                            <a:round/>
                          </a:ln>
                        </wps:spPr>
                        <wps:style>
                          <a:lnRef idx="0">
                            <a:srgbClr val="000000">
                              <a:alpha val="0"/>
                            </a:srgbClr>
                          </a:lnRef>
                          <a:fillRef idx="1">
                            <a:srgbClr val="16D797"/>
                          </a:fillRef>
                          <a:effectRef idx="0">
                            <a:scrgbClr r="0" g="0" b="0"/>
                          </a:effectRef>
                          <a:fontRef idx="none"/>
                        </wps:style>
                        <wps:bodyPr/>
                      </wps:wsp>
                      <wps:wsp>
                        <wps:cNvPr id="1699" name="Shape 1699"/>
                        <wps:cNvSpPr/>
                        <wps:spPr>
                          <a:xfrm>
                            <a:off x="5424559" y="953669"/>
                            <a:ext cx="53411" cy="46168"/>
                          </a:xfrm>
                          <a:custGeom>
                            <a:avLst/>
                            <a:gdLst/>
                            <a:ahLst/>
                            <a:cxnLst/>
                            <a:rect l="0" t="0" r="0" b="0"/>
                            <a:pathLst>
                              <a:path w="53411" h="46168">
                                <a:moveTo>
                                  <a:pt x="26666" y="0"/>
                                </a:moveTo>
                                <a:lnTo>
                                  <a:pt x="53411" y="46168"/>
                                </a:lnTo>
                                <a:lnTo>
                                  <a:pt x="0" y="46168"/>
                                </a:lnTo>
                                <a:lnTo>
                                  <a:pt x="26666" y="0"/>
                                </a:lnTo>
                                <a:close/>
                              </a:path>
                            </a:pathLst>
                          </a:custGeom>
                          <a:ln w="0" cap="flat">
                            <a:round/>
                          </a:ln>
                        </wps:spPr>
                        <wps:style>
                          <a:lnRef idx="0">
                            <a:srgbClr val="000000">
                              <a:alpha val="0"/>
                            </a:srgbClr>
                          </a:lnRef>
                          <a:fillRef idx="1">
                            <a:srgbClr val="FF0083"/>
                          </a:fillRef>
                          <a:effectRef idx="0">
                            <a:scrgbClr r="0" g="0" b="0"/>
                          </a:effectRef>
                          <a:fontRef idx="none"/>
                        </wps:style>
                        <wps:bodyPr/>
                      </wps:wsp>
                      <wps:wsp>
                        <wps:cNvPr id="1700" name="Shape 1700"/>
                        <wps:cNvSpPr/>
                        <wps:spPr>
                          <a:xfrm>
                            <a:off x="3159149" y="1104272"/>
                            <a:ext cx="2401271" cy="0"/>
                          </a:xfrm>
                          <a:custGeom>
                            <a:avLst/>
                            <a:gdLst/>
                            <a:ahLst/>
                            <a:cxnLst/>
                            <a:rect l="0" t="0" r="0" b="0"/>
                            <a:pathLst>
                              <a:path w="2401271">
                                <a:moveTo>
                                  <a:pt x="2401271" y="0"/>
                                </a:moveTo>
                                <a:lnTo>
                                  <a:pt x="0" y="0"/>
                                </a:lnTo>
                              </a:path>
                            </a:pathLst>
                          </a:custGeom>
                          <a:ln w="5094" cap="flat">
                            <a:round/>
                          </a:ln>
                        </wps:spPr>
                        <wps:style>
                          <a:lnRef idx="1">
                            <a:srgbClr val="CCCCCC"/>
                          </a:lnRef>
                          <a:fillRef idx="0">
                            <a:srgbClr val="000000">
                              <a:alpha val="0"/>
                            </a:srgbClr>
                          </a:fillRef>
                          <a:effectRef idx="0">
                            <a:scrgbClr r="0" g="0" b="0"/>
                          </a:effectRef>
                          <a:fontRef idx="none"/>
                        </wps:style>
                        <wps:bodyPr/>
                      </wps:wsp>
                      <wps:wsp>
                        <wps:cNvPr id="1701" name="Rectangle 1701"/>
                        <wps:cNvSpPr/>
                        <wps:spPr>
                          <a:xfrm>
                            <a:off x="2980607" y="1658366"/>
                            <a:ext cx="185269" cy="95281"/>
                          </a:xfrm>
                          <a:prstGeom prst="rect">
                            <a:avLst/>
                          </a:prstGeom>
                          <a:ln>
                            <a:noFill/>
                          </a:ln>
                        </wps:spPr>
                        <wps:txbx>
                          <w:txbxContent>
                            <w:p w14:paraId="5302BB31" w14:textId="77777777" w:rsidR="00176399" w:rsidRDefault="00176399">
                              <w:pPr>
                                <w:spacing w:after="160" w:line="259" w:lineRule="auto"/>
                                <w:ind w:firstLine="0"/>
                                <w:jc w:val="left"/>
                              </w:pPr>
                              <w:r>
                                <w:rPr>
                                  <w:rFonts w:ascii="Times New Roman" w:eastAsia="Times New Roman" w:hAnsi="Times New Roman" w:cs="Times New Roman"/>
                                  <w:color w:val="4D4D4D"/>
                                  <w:sz w:val="13"/>
                                </w:rPr>
                                <w:t>0.90</w:t>
                              </w:r>
                            </w:p>
                          </w:txbxContent>
                        </wps:txbx>
                        <wps:bodyPr horzOverflow="overflow" vert="horz" lIns="0" tIns="0" rIns="0" bIns="0" rtlCol="0">
                          <a:noAutofit/>
                        </wps:bodyPr>
                      </wps:wsp>
                      <wps:wsp>
                        <wps:cNvPr id="1702" name="Rectangle 1702"/>
                        <wps:cNvSpPr/>
                        <wps:spPr>
                          <a:xfrm>
                            <a:off x="2980607" y="1367269"/>
                            <a:ext cx="185269" cy="95281"/>
                          </a:xfrm>
                          <a:prstGeom prst="rect">
                            <a:avLst/>
                          </a:prstGeom>
                          <a:ln>
                            <a:noFill/>
                          </a:ln>
                        </wps:spPr>
                        <wps:txbx>
                          <w:txbxContent>
                            <w:p w14:paraId="29A12679" w14:textId="77777777" w:rsidR="00176399" w:rsidRDefault="00176399">
                              <w:pPr>
                                <w:spacing w:after="160" w:line="259" w:lineRule="auto"/>
                                <w:ind w:firstLine="0"/>
                                <w:jc w:val="left"/>
                              </w:pPr>
                              <w:r>
                                <w:rPr>
                                  <w:rFonts w:ascii="Times New Roman" w:eastAsia="Times New Roman" w:hAnsi="Times New Roman" w:cs="Times New Roman"/>
                                  <w:color w:val="4D4D4D"/>
                                  <w:sz w:val="13"/>
                                </w:rPr>
                                <w:t>0.95</w:t>
                              </w:r>
                            </w:p>
                          </w:txbxContent>
                        </wps:txbx>
                        <wps:bodyPr horzOverflow="overflow" vert="horz" lIns="0" tIns="0" rIns="0" bIns="0" rtlCol="0">
                          <a:noAutofit/>
                        </wps:bodyPr>
                      </wps:wsp>
                      <wps:wsp>
                        <wps:cNvPr id="1703" name="Rectangle 1703"/>
                        <wps:cNvSpPr/>
                        <wps:spPr>
                          <a:xfrm>
                            <a:off x="2980607" y="1076253"/>
                            <a:ext cx="185269" cy="95281"/>
                          </a:xfrm>
                          <a:prstGeom prst="rect">
                            <a:avLst/>
                          </a:prstGeom>
                          <a:ln>
                            <a:noFill/>
                          </a:ln>
                        </wps:spPr>
                        <wps:txbx>
                          <w:txbxContent>
                            <w:p w14:paraId="0DF08F11"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1.00</w:t>
                              </w:r>
                            </w:p>
                          </w:txbxContent>
                        </wps:txbx>
                        <wps:bodyPr horzOverflow="overflow" vert="horz" lIns="0" tIns="0" rIns="0" bIns="0" rtlCol="0">
                          <a:noAutofit/>
                        </wps:bodyPr>
                      </wps:wsp>
                      <wps:wsp>
                        <wps:cNvPr id="1704" name="Rectangle 1704"/>
                        <wps:cNvSpPr/>
                        <wps:spPr>
                          <a:xfrm>
                            <a:off x="2980607" y="785156"/>
                            <a:ext cx="185269" cy="95281"/>
                          </a:xfrm>
                          <a:prstGeom prst="rect">
                            <a:avLst/>
                          </a:prstGeom>
                          <a:ln>
                            <a:noFill/>
                          </a:ln>
                        </wps:spPr>
                        <wps:txbx>
                          <w:txbxContent>
                            <w:p w14:paraId="6E40D090"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1.05</w:t>
                              </w:r>
                            </w:p>
                          </w:txbxContent>
                        </wps:txbx>
                        <wps:bodyPr horzOverflow="overflow" vert="horz" lIns="0" tIns="0" rIns="0" bIns="0" rtlCol="0">
                          <a:noAutofit/>
                        </wps:bodyPr>
                      </wps:wsp>
                      <wps:wsp>
                        <wps:cNvPr id="1705" name="Rectangle 1705"/>
                        <wps:cNvSpPr/>
                        <wps:spPr>
                          <a:xfrm>
                            <a:off x="2980607" y="494139"/>
                            <a:ext cx="185269" cy="95281"/>
                          </a:xfrm>
                          <a:prstGeom prst="rect">
                            <a:avLst/>
                          </a:prstGeom>
                          <a:ln>
                            <a:noFill/>
                          </a:ln>
                        </wps:spPr>
                        <wps:txbx>
                          <w:txbxContent>
                            <w:p w14:paraId="31FC3AA2" w14:textId="77777777" w:rsidR="00176399" w:rsidRDefault="00176399">
                              <w:pPr>
                                <w:spacing w:after="160" w:line="259" w:lineRule="auto"/>
                                <w:ind w:firstLine="0"/>
                                <w:jc w:val="left"/>
                              </w:pPr>
                              <w:r>
                                <w:rPr>
                                  <w:rFonts w:ascii="Times New Roman" w:eastAsia="Times New Roman" w:hAnsi="Times New Roman" w:cs="Times New Roman"/>
                                  <w:color w:val="4D4D4D"/>
                                  <w:sz w:val="13"/>
                                </w:rPr>
                                <w:t>1.10</w:t>
                              </w:r>
                            </w:p>
                          </w:txbxContent>
                        </wps:txbx>
                        <wps:bodyPr horzOverflow="overflow" vert="horz" lIns="0" tIns="0" rIns="0" bIns="0" rtlCol="0">
                          <a:noAutofit/>
                        </wps:bodyPr>
                      </wps:wsp>
                      <wps:wsp>
                        <wps:cNvPr id="1706" name="Rectangle 1706"/>
                        <wps:cNvSpPr/>
                        <wps:spPr>
                          <a:xfrm>
                            <a:off x="2980607" y="203043"/>
                            <a:ext cx="185269" cy="95281"/>
                          </a:xfrm>
                          <a:prstGeom prst="rect">
                            <a:avLst/>
                          </a:prstGeom>
                          <a:ln>
                            <a:noFill/>
                          </a:ln>
                        </wps:spPr>
                        <wps:txbx>
                          <w:txbxContent>
                            <w:p w14:paraId="35BE27CB" w14:textId="77777777" w:rsidR="00176399" w:rsidRDefault="00176399">
                              <w:pPr>
                                <w:spacing w:after="160" w:line="259" w:lineRule="auto"/>
                                <w:ind w:firstLine="0"/>
                                <w:jc w:val="left"/>
                              </w:pPr>
                              <w:r>
                                <w:rPr>
                                  <w:rFonts w:ascii="Times New Roman" w:eastAsia="Times New Roman" w:hAnsi="Times New Roman" w:cs="Times New Roman"/>
                                  <w:color w:val="4D4D4D"/>
                                  <w:sz w:val="13"/>
                                </w:rPr>
                                <w:t>1.15</w:t>
                              </w:r>
                            </w:p>
                          </w:txbxContent>
                        </wps:txbx>
                        <wps:bodyPr horzOverflow="overflow" vert="horz" lIns="0" tIns="0" rIns="0" bIns="0" rtlCol="0">
                          <a:noAutofit/>
                        </wps:bodyPr>
                      </wps:wsp>
                      <wps:wsp>
                        <wps:cNvPr id="1707" name="Rectangle 1707"/>
                        <wps:cNvSpPr/>
                        <wps:spPr>
                          <a:xfrm>
                            <a:off x="3188760" y="1796711"/>
                            <a:ext cx="211735" cy="95281"/>
                          </a:xfrm>
                          <a:prstGeom prst="rect">
                            <a:avLst/>
                          </a:prstGeom>
                          <a:ln>
                            <a:noFill/>
                          </a:ln>
                        </wps:spPr>
                        <wps:txbx>
                          <w:txbxContent>
                            <w:p w14:paraId="132B67F0" w14:textId="77777777" w:rsidR="00176399" w:rsidRDefault="00176399">
                              <w:pPr>
                                <w:spacing w:after="160" w:line="259" w:lineRule="auto"/>
                                <w:ind w:firstLine="0"/>
                                <w:jc w:val="left"/>
                              </w:pPr>
                              <w:r>
                                <w:rPr>
                                  <w:rFonts w:ascii="Times New Roman" w:eastAsia="Times New Roman" w:hAnsi="Times New Roman" w:cs="Times New Roman"/>
                                  <w:color w:val="4D4D4D"/>
                                  <w:sz w:val="13"/>
                                </w:rPr>
                                <w:t>1997</w:t>
                              </w:r>
                            </w:p>
                          </w:txbxContent>
                        </wps:txbx>
                        <wps:bodyPr horzOverflow="overflow" vert="horz" lIns="0" tIns="0" rIns="0" bIns="0" rtlCol="0">
                          <a:noAutofit/>
                        </wps:bodyPr>
                      </wps:wsp>
                      <wps:wsp>
                        <wps:cNvPr id="1708" name="Rectangle 1708"/>
                        <wps:cNvSpPr/>
                        <wps:spPr>
                          <a:xfrm>
                            <a:off x="3552531" y="1796711"/>
                            <a:ext cx="211735" cy="95281"/>
                          </a:xfrm>
                          <a:prstGeom prst="rect">
                            <a:avLst/>
                          </a:prstGeom>
                          <a:ln>
                            <a:noFill/>
                          </a:ln>
                        </wps:spPr>
                        <wps:txbx>
                          <w:txbxContent>
                            <w:p w14:paraId="24D31C14"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2000</w:t>
                              </w:r>
                            </w:p>
                          </w:txbxContent>
                        </wps:txbx>
                        <wps:bodyPr horzOverflow="overflow" vert="horz" lIns="0" tIns="0" rIns="0" bIns="0" rtlCol="0">
                          <a:noAutofit/>
                        </wps:bodyPr>
                      </wps:wsp>
                      <wps:wsp>
                        <wps:cNvPr id="1709" name="Rectangle 1709"/>
                        <wps:cNvSpPr/>
                        <wps:spPr>
                          <a:xfrm>
                            <a:off x="3916382" y="1796711"/>
                            <a:ext cx="211735" cy="95281"/>
                          </a:xfrm>
                          <a:prstGeom prst="rect">
                            <a:avLst/>
                          </a:prstGeom>
                          <a:ln>
                            <a:noFill/>
                          </a:ln>
                        </wps:spPr>
                        <wps:txbx>
                          <w:txbxContent>
                            <w:p w14:paraId="7361A663"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2003</w:t>
                              </w:r>
                            </w:p>
                          </w:txbxContent>
                        </wps:txbx>
                        <wps:bodyPr horzOverflow="overflow" vert="horz" lIns="0" tIns="0" rIns="0" bIns="0" rtlCol="0">
                          <a:noAutofit/>
                        </wps:bodyPr>
                      </wps:wsp>
                      <wps:wsp>
                        <wps:cNvPr id="1710" name="Rectangle 1710"/>
                        <wps:cNvSpPr/>
                        <wps:spPr>
                          <a:xfrm>
                            <a:off x="4280232" y="1796711"/>
                            <a:ext cx="211735" cy="95281"/>
                          </a:xfrm>
                          <a:prstGeom prst="rect">
                            <a:avLst/>
                          </a:prstGeom>
                          <a:ln>
                            <a:noFill/>
                          </a:ln>
                        </wps:spPr>
                        <wps:txbx>
                          <w:txbxContent>
                            <w:p w14:paraId="1C533838"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2006</w:t>
                              </w:r>
                            </w:p>
                          </w:txbxContent>
                        </wps:txbx>
                        <wps:bodyPr horzOverflow="overflow" vert="horz" lIns="0" tIns="0" rIns="0" bIns="0" rtlCol="0">
                          <a:noAutofit/>
                        </wps:bodyPr>
                      </wps:wsp>
                      <wps:wsp>
                        <wps:cNvPr id="1711" name="Rectangle 1711"/>
                        <wps:cNvSpPr/>
                        <wps:spPr>
                          <a:xfrm>
                            <a:off x="4644004" y="1796711"/>
                            <a:ext cx="211735" cy="95281"/>
                          </a:xfrm>
                          <a:prstGeom prst="rect">
                            <a:avLst/>
                          </a:prstGeom>
                          <a:ln>
                            <a:noFill/>
                          </a:ln>
                        </wps:spPr>
                        <wps:txbx>
                          <w:txbxContent>
                            <w:p w14:paraId="0B8C5ED5"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2009</w:t>
                              </w:r>
                            </w:p>
                          </w:txbxContent>
                        </wps:txbx>
                        <wps:bodyPr horzOverflow="overflow" vert="horz" lIns="0" tIns="0" rIns="0" bIns="0" rtlCol="0">
                          <a:noAutofit/>
                        </wps:bodyPr>
                      </wps:wsp>
                      <wps:wsp>
                        <wps:cNvPr id="1712" name="Rectangle 1712"/>
                        <wps:cNvSpPr/>
                        <wps:spPr>
                          <a:xfrm>
                            <a:off x="5007854" y="1796711"/>
                            <a:ext cx="211735" cy="95281"/>
                          </a:xfrm>
                          <a:prstGeom prst="rect">
                            <a:avLst/>
                          </a:prstGeom>
                          <a:ln>
                            <a:noFill/>
                          </a:ln>
                        </wps:spPr>
                        <wps:txbx>
                          <w:txbxContent>
                            <w:p w14:paraId="6E3679F2"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2012</w:t>
                              </w:r>
                            </w:p>
                          </w:txbxContent>
                        </wps:txbx>
                        <wps:bodyPr horzOverflow="overflow" vert="horz" lIns="0" tIns="0" rIns="0" bIns="0" rtlCol="0">
                          <a:noAutofit/>
                        </wps:bodyPr>
                      </wps:wsp>
                      <wps:wsp>
                        <wps:cNvPr id="1713" name="Rectangle 1713"/>
                        <wps:cNvSpPr/>
                        <wps:spPr>
                          <a:xfrm>
                            <a:off x="5371625" y="1796711"/>
                            <a:ext cx="211735" cy="95281"/>
                          </a:xfrm>
                          <a:prstGeom prst="rect">
                            <a:avLst/>
                          </a:prstGeom>
                          <a:ln>
                            <a:noFill/>
                          </a:ln>
                        </wps:spPr>
                        <wps:txbx>
                          <w:txbxContent>
                            <w:p w14:paraId="4ED0979E"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2015</w:t>
                              </w:r>
                            </w:p>
                          </w:txbxContent>
                        </wps:txbx>
                        <wps:bodyPr horzOverflow="overflow" vert="horz" lIns="0" tIns="0" rIns="0" bIns="0" rtlCol="0">
                          <a:noAutofit/>
                        </wps:bodyPr>
                      </wps:wsp>
                      <wps:wsp>
                        <wps:cNvPr id="1714" name="Rectangle 1714"/>
                        <wps:cNvSpPr/>
                        <wps:spPr>
                          <a:xfrm>
                            <a:off x="4270760" y="1888099"/>
                            <a:ext cx="236858" cy="123866"/>
                          </a:xfrm>
                          <a:prstGeom prst="rect">
                            <a:avLst/>
                          </a:prstGeom>
                          <a:ln>
                            <a:noFill/>
                          </a:ln>
                        </wps:spPr>
                        <wps:txbx>
                          <w:txbxContent>
                            <w:p w14:paraId="70DF8AB6" w14:textId="77777777" w:rsidR="00176399" w:rsidRDefault="00176399">
                              <w:pPr>
                                <w:spacing w:after="160" w:line="259" w:lineRule="auto"/>
                                <w:ind w:firstLine="0"/>
                                <w:jc w:val="left"/>
                              </w:pPr>
                              <w:proofErr w:type="spellStart"/>
                              <w:proofErr w:type="gramStart"/>
                              <w:r>
                                <w:rPr>
                                  <w:rFonts w:ascii="Times New Roman" w:eastAsia="Times New Roman" w:hAnsi="Times New Roman" w:cs="Times New Roman"/>
                                  <w:sz w:val="16"/>
                                </w:rPr>
                                <w:t>year</w:t>
                              </w:r>
                              <w:proofErr w:type="spellEnd"/>
                              <w:proofErr w:type="gramEnd"/>
                            </w:p>
                          </w:txbxContent>
                        </wps:txbx>
                        <wps:bodyPr horzOverflow="overflow" vert="horz" lIns="0" tIns="0" rIns="0" bIns="0" rtlCol="0">
                          <a:noAutofit/>
                        </wps:bodyPr>
                      </wps:wsp>
                      <wps:wsp>
                        <wps:cNvPr id="1715" name="Rectangle 1715"/>
                        <wps:cNvSpPr/>
                        <wps:spPr>
                          <a:xfrm rot="-5399999">
                            <a:off x="2470738" y="783437"/>
                            <a:ext cx="913575" cy="123865"/>
                          </a:xfrm>
                          <a:prstGeom prst="rect">
                            <a:avLst/>
                          </a:prstGeom>
                          <a:ln>
                            <a:noFill/>
                          </a:ln>
                        </wps:spPr>
                        <wps:txbx>
                          <w:txbxContent>
                            <w:p w14:paraId="126CB8FD" w14:textId="77777777" w:rsidR="00176399" w:rsidRDefault="00176399">
                              <w:pPr>
                                <w:spacing w:after="160" w:line="259" w:lineRule="auto"/>
                                <w:ind w:firstLine="0"/>
                                <w:jc w:val="left"/>
                              </w:pPr>
                              <w:proofErr w:type="gramStart"/>
                              <w:r>
                                <w:rPr>
                                  <w:rFonts w:ascii="Times New Roman" w:eastAsia="Times New Roman" w:hAnsi="Times New Roman" w:cs="Times New Roman"/>
                                  <w:sz w:val="16"/>
                                </w:rPr>
                                <w:t>population</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share</w:t>
                              </w:r>
                              <w:proofErr w:type="spellEnd"/>
                            </w:p>
                          </w:txbxContent>
                        </wps:txbx>
                        <wps:bodyPr horzOverflow="overflow" vert="horz" lIns="0" tIns="0" rIns="0" bIns="0" rtlCol="0">
                          <a:noAutofit/>
                        </wps:bodyPr>
                      </wps:wsp>
                      <wps:wsp>
                        <wps:cNvPr id="1716" name="Rectangle 1716"/>
                        <wps:cNvSpPr/>
                        <wps:spPr>
                          <a:xfrm>
                            <a:off x="3159149" y="0"/>
                            <a:ext cx="746325" cy="152449"/>
                          </a:xfrm>
                          <a:prstGeom prst="rect">
                            <a:avLst/>
                          </a:prstGeom>
                          <a:ln>
                            <a:noFill/>
                          </a:ln>
                        </wps:spPr>
                        <wps:txbx>
                          <w:txbxContent>
                            <w:p w14:paraId="04A7B5A1" w14:textId="77777777" w:rsidR="00176399" w:rsidRDefault="00176399">
                              <w:pPr>
                                <w:spacing w:after="160" w:line="259" w:lineRule="auto"/>
                                <w:ind w:firstLine="0"/>
                                <w:jc w:val="left"/>
                              </w:pPr>
                              <w:r>
                                <w:rPr>
                                  <w:rFonts w:ascii="Times New Roman" w:eastAsia="Times New Roman" w:hAnsi="Times New Roman" w:cs="Times New Roman"/>
                                  <w:b/>
                                  <w:sz w:val="20"/>
                                </w:rPr>
                                <w:t>B: Natives</w:t>
                              </w:r>
                            </w:p>
                          </w:txbxContent>
                        </wps:txbx>
                        <wps:bodyPr horzOverflow="overflow" vert="horz" lIns="0" tIns="0" rIns="0" bIns="0" rtlCol="0">
                          <a:noAutofit/>
                        </wps:bodyPr>
                      </wps:wsp>
                    </wpg:wgp>
                  </a:graphicData>
                </a:graphic>
              </wp:inline>
            </w:drawing>
          </mc:Choice>
          <mc:Fallback>
            <w:pict>
              <v:group w14:anchorId="7EE693D7" id="Group 32687" o:spid="_x0000_s1113" style="width:437.85pt;height:156pt;mso-position-horizontal-relative:char;mso-position-vertical-relative:line" coordsize="55604,19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">
                <v:shape id="Shape 1576" o:spid="_x0000_s1114" style="position:absolute;left:2935;top:16863;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" path="m2401271,l,e" filled="f" strokecolor="#ccc" strokeweight=".1415mm">
                  <v:path arrowok="t" textboxrect="0,0,2401271,0"/>
                </v:shape>
                <v:shape id="Shape 1577" o:spid="_x0000_s1115" style="position:absolute;left:2935;top:13952;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" path="m2401271,l,e" filled="f" strokecolor="#ccc" strokeweight=".1415mm">
                  <v:path arrowok="t" textboxrect="0,0,2401271,0"/>
                </v:shape>
                <v:shape id="Shape 1578" o:spid="_x0000_s1116" style="position:absolute;left:2935;top:11042;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" path="m2401271,l,e" filled="f" strokecolor="#ccc" strokeweight=".1415mm">
                  <v:path arrowok="t" textboxrect="0,0,2401271,0"/>
                </v:shape>
                <v:shape id="Shape 1579" o:spid="_x0000_s1117" style="position:absolute;left:2935;top:8131;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" path="m2401271,l,e" filled="f" strokecolor="#ccc" strokeweight=".1415mm">
                  <v:path arrowok="t" textboxrect="0,0,2401271,0"/>
                </v:shape>
                <v:shape id="Shape 1580" o:spid="_x0000_s1118" style="position:absolute;left:2935;top:5221;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" path="m2401271,l,e" filled="f" strokecolor="#ccc" strokeweight=".1415mm">
                  <v:path arrowok="t" textboxrect="0,0,2401271,0"/>
                </v:shape>
                <v:shape id="Shape 1581" o:spid="_x0000_s1119" style="position:absolute;left:2935;top:2310;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" path="m2401271,l,e" filled="f" strokecolor="#ccc" strokeweight=".1415mm">
                  <v:path arrowok="t" textboxrect="0,0,2401271,0"/>
                </v:shape>
                <v:shape id="Shape 1582" o:spid="_x0000_s1120" style="position:absolute;left:4027;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" path="m,1600831l,e" filled="f" strokecolor="#ccc" strokeweight=".1415mm">
                  <v:path arrowok="t" textboxrect="0,0,0,1600831"/>
                </v:shape>
                <v:shape id="Shape 1583" o:spid="_x0000_s1121" style="position:absolute;left:7665;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" path="m,1600831l,e" filled="f" strokecolor="#ccc" strokeweight=".1415mm">
                  <v:path arrowok="t" textboxrect="0,0,0,1600831"/>
                </v:shape>
                <v:shape id="Shape 1584" o:spid="_x0000_s1122" style="position:absolute;left:11303;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" path="m,1600831l,e" filled="f" strokecolor="#ccc" strokeweight=".1415mm">
                  <v:path arrowok="t" textboxrect="0,0,0,1600831"/>
                </v:shape>
                <v:shape id="Shape 1585" o:spid="_x0000_s1123" style="position:absolute;left:14942;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" path="m,1600831l,e" filled="f" strokecolor="#ccc" strokeweight=".1415mm">
                  <v:path arrowok="t" textboxrect="0,0,0,1600831"/>
                </v:shape>
                <v:shape id="Shape 1586" o:spid="_x0000_s1124" style="position:absolute;left:18580;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" path="m,1600831l,e" filled="f" strokecolor="#ccc" strokeweight=".1415mm">
                  <v:path arrowok="t" textboxrect="0,0,0,1600831"/>
                </v:shape>
                <v:shape id="Shape 1587" o:spid="_x0000_s1125" style="position:absolute;left:22218;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" path="m,1600831l,e" filled="f" strokecolor="#ccc" strokeweight=".1415mm">
                  <v:path arrowok="t" textboxrect="0,0,0,1600831"/>
                </v:shape>
                <v:shape id="Shape 1588" o:spid="_x0000_s1126" style="position:absolute;left:25856;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" path="m,1600831l,e" filled="f" strokecolor="#ccc" strokeweight=".1415mm">
                  <v:path arrowok="t" textboxrect="0,0,0,1600831"/>
                </v:shape>
                <v:shape id="Shape 1589" o:spid="_x0000_s1127" style="position:absolute;left:4027;top:5009;width:21829;height:3749;visibility:visible;mso-wrap-style:square;v-text-anchor:top" coordsize="2182865,374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" path="m,4060l121230,80,242541,4856,363771,7005,485081,,606312,106744,727622,90187r121230,2547l970162,209984r121310,32636l1212703,229964r121310,-40834l1455244,241586r121310,-32000l1697784,274142r121310,41949l1940325,246998r121310,-2547l2182865,374836e" filled="f" strokecolor="#16d797" strokeweight=".47097mm">
                  <v:path arrowok="t" textboxrect="0,0,2182865,374836"/>
                </v:shape>
                <v:shape id="Shape 1590" o:spid="_x0000_s1128" style="position:absolute;left:4027;top:8177;width:21829;height:6649;visibility:visible;mso-wrap-style:square;v-text-anchor:top" coordsize="2182865,6649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" path="m,85809l121230,49352,242541,41312,363771,,485081,72117,606312,300569r121310,35899l848852,371174,970162,305424r121310,-13532l1212703,302320r121310,-26188l1455244,379532r121310,-26507l1697784,344826r121310,228929l1940325,664976r121310,-75380l2182865,661633e" filled="f" strokecolor="#ff0083" strokeweight=".47097mm">
                  <v:path arrowok="t" textboxrect="0,0,2182865,664976"/>
                </v:shape>
                <v:shape id="Shape 1591" o:spid="_x0000_s1129" style="position:absolute;left:3829;top:4852;width:396;height:396;visibility:visible;mso-wrap-style:square;v-text-anchor:top" coordsize="39641,39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" path="m19820,c30726,,39641,8915,39641,19820v,10905,-8915,19820,-19821,19820c8915,39640,,30725,,19820,,8915,8915,,19820,xe" fillcolor="#16d797" stroked="f" strokeweight="0">
                  <v:path arrowok="t" textboxrect="0,0,39641,39640"/>
                </v:shape>
                <v:shape id="Shape 1592" o:spid="_x0000_s1130" style="position:absolute;left:3761;top:8727;width:533;height:462;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" path="m26666,l53332,46248,,46248,26666,xe" fillcolor="#ff0083" stroked="f" strokeweight="0">
                  <v:path arrowok="t" textboxrect="0,0,53332,46248"/>
                </v:shape>
                <v:shape id="Shape 1593" o:spid="_x0000_s1131" style="position:absolute;left:5041;top:4812;width:397;height:396;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" path="m19820,c30725,,39641,8915,39641,19820v,10906,-8916,19821,-19821,19821c8915,39641,,30726,,19820,,8915,8915,,19820,xe" fillcolor="#16d797" stroked="f" strokeweight="0">
                  <v:path arrowok="t" textboxrect="0,0,39641,39641"/>
                </v:shape>
                <v:shape id="Shape 1594" o:spid="_x0000_s1132" style="position:absolute;left:4973;top:8362;width:533;height:463;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" path="m26666,l53332,46248,,46248,26666,xe" fillcolor="#ff0083" stroked="f" strokeweight="0">
                  <v:path arrowok="t" textboxrect="0,0,53332,46248"/>
                </v:shape>
                <v:shape id="Shape 1595" o:spid="_x0000_s1133" style="position:absolute;left:6254;top:4860;width:397;height:395;visibility:visible;mso-wrap-style:square;v-text-anchor:top" coordsize="3964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" path="m19820,c30725,,39641,8915,39641,19820v,10826,-8916,19741,-19821,19741c8915,39561,,30646,,19820,,8915,8915,,19820,xe" fillcolor="#16d797" stroked="f" strokeweight="0">
                  <v:path arrowok="t" textboxrect="0,0,39641,39561"/>
                </v:shape>
                <v:shape id="Shape 1596" o:spid="_x0000_s1134" style="position:absolute;left:6186;top:8282;width:533;height:462;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" path="m26666,l53332,46248,,46248,26666,xe" fillcolor="#ff0083" stroked="f" strokeweight="0">
                  <v:path arrowok="t" textboxrect="0,0,53332,46248"/>
                </v:shape>
                <v:shape id="Shape 1597" o:spid="_x0000_s1135" style="position:absolute;left:7467;top:4881;width:396;height:397;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" path="m19820,c30726,,39641,8916,39641,19820v,10906,-8915,19821,-19821,19821c8915,39641,,30726,,19820,,8916,8915,,19820,xe" fillcolor="#16d797" stroked="f" strokeweight="0">
                  <v:path arrowok="t" textboxrect="0,0,39641,39641"/>
                </v:shape>
                <v:shape id="Shape 1598" o:spid="_x0000_s1136" style="position:absolute;left:7398;top:7869;width:534;height:461;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" path="m26666,l53332,46168,,46168,26666,xe" fillcolor="#ff0083" stroked="f" strokeweight="0">
                  <v:path arrowok="t" textboxrect="0,0,53332,46168"/>
                </v:shape>
                <v:shape id="Shape 1599" o:spid="_x0000_s1137" style="position:absolute;left:8680;top:4811;width:396;height:397;visibility:visible;mso-wrap-style:square;v-text-anchor:top" coordsize="39641,39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" path="m19820,c30726,,39641,8915,39641,19820v,10905,-8915,19820,-19821,19820c8915,39640,,30725,,19820,,8915,8915,,19820,xe" fillcolor="#16d797" stroked="f" strokeweight="0">
                  <v:path arrowok="t" textboxrect="0,0,39641,39640"/>
                </v:shape>
                <v:shape id="Shape 1600" o:spid="_x0000_s1138" style="position:absolute;left:8611;top:8590;width:534;height:462;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" path="m26666,l53332,46248,,46248,26666,xe" fillcolor="#ff0083" stroked="f" strokeweight="0">
                  <v:path arrowok="t" textboxrect="0,0,53332,46248"/>
                </v:shape>
                <v:shape id="Shape 1601" o:spid="_x0000_s1139" style="position:absolute;left:9893;top:5879;width:395;height:396;visibility:visible;mso-wrap-style:square;v-text-anchor:top" coordsize="3956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" path="m19741,c30646,,39561,8915,39561,19820v,10905,-8915,19821,-19820,19821c8915,39641,,30725,,19820,,8915,8915,,19741,xe" fillcolor="#16d797" stroked="f" strokeweight="0">
                  <v:path arrowok="t" textboxrect="0,0,39561,39641"/>
                </v:shape>
                <v:shape id="Shape 1602" o:spid="_x0000_s1140" style="position:absolute;left:9824;top:10874;width:534;height:463;visibility:visible;mso-wrap-style:square;v-text-anchor:top" coordsize="53412,46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" path="m26666,l53412,46247,,46247,26666,xe" fillcolor="#ff0083" stroked="f" strokeweight="0">
                  <v:path arrowok="t" textboxrect="0,0,53412,46247"/>
                </v:shape>
                <v:shape id="Shape 1603" o:spid="_x0000_s1141" style="position:absolute;left:11105;top:5714;width:397;height:395;visibility:visible;mso-wrap-style:square;v-text-anchor:top" coordsize="3964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" path="m19820,c30726,,39641,8915,39641,19741v,10905,-8915,19820,-19821,19820c8915,39561,,30646,,19741,,8915,8915,,19820,xe" fillcolor="#16d797" stroked="f" strokeweight="0">
                  <v:path arrowok="t" textboxrect="0,0,39641,39561"/>
                </v:shape>
                <v:shape id="Shape 1604" o:spid="_x0000_s1142" style="position:absolute;left:11037;top:11233;width:533;height:463;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" path="m26666,l53332,46248,,46248,26666,xe" fillcolor="#ff0083" stroked="f" strokeweight="0">
                  <v:path arrowok="t" textboxrect="0,0,53332,46248"/>
                </v:shape>
                <v:shape id="Shape 1605" o:spid="_x0000_s1143" style="position:absolute;left:12318;top:5738;width:396;height:396;visibility:visible;mso-wrap-style:square;v-text-anchor:top" coordsize="3956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" path="m19741,c30646,,39561,8915,39561,19820v,10826,-8915,19741,-19820,19741c8915,39561,,30646,,19820,,8915,8915,,19741,xe" fillcolor="#16d797" stroked="f" strokeweight="0">
                  <v:path arrowok="t" textboxrect="0,0,39561,39561"/>
                </v:shape>
                <v:shape id="Shape 1606" o:spid="_x0000_s1144" style="position:absolute;left:12249;top:11580;width:534;height:463;visibility:visible;mso-wrap-style:square;v-text-anchor:top" coordsize="53411,46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" path="m26666,l53411,46247,,46247,26666,xe" fillcolor="#ff0083" stroked="f" strokeweight="0">
                  <v:path arrowok="t" textboxrect="0,0,53411,46247"/>
                </v:shape>
                <v:shape id="Shape 1607" o:spid="_x0000_s1145" style="position:absolute;left:13531;top:6911;width:396;height:396;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" path="m19820,c30726,,39641,8915,39641,19820v,10905,-8915,19821,-19821,19821c8915,39641,,30725,,19820,,8915,8915,,19820,xe" fillcolor="#16d797" stroked="f" strokeweight="0">
                  <v:path arrowok="t" textboxrect="0,0,39641,39641"/>
                </v:shape>
                <v:shape id="Shape 1608" o:spid="_x0000_s1146" style="position:absolute;left:13462;top:10923;width:533;height:462;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" path="m26666,l53332,46168,,46168,26666,xe" fillcolor="#ff0083" stroked="f" strokeweight="0">
                  <v:path arrowok="t" textboxrect="0,0,53332,46168"/>
                </v:shape>
                <v:shape id="Shape 1609" o:spid="_x0000_s1147" style="position:absolute;left:14744;top:7237;width:395;height:397;visibility:visible;mso-wrap-style:square;v-text-anchor:top" coordsize="39561,39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" path="m19820,c30646,,39561,8915,39561,19820v,10905,-8915,19820,-19741,19820c8915,39640,,30725,,19820,,8915,8915,,19820,xe" fillcolor="#16d797" stroked="f" strokeweight="0">
                  <v:path arrowok="t" textboxrect="0,0,39561,39640"/>
                </v:shape>
                <v:shape id="Shape 1610" o:spid="_x0000_s1148" style="position:absolute;left:14674;top:10788;width:535;height:461;visibility:visible;mso-wrap-style:square;v-text-anchor:top" coordsize="53411,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" path="m26746,l53411,46168,,46168,26746,xe" fillcolor="#ff0083" stroked="f" strokeweight="0">
                  <v:path arrowok="t" textboxrect="0,0,53411,46168"/>
                </v:shape>
                <v:shape id="Shape 1611" o:spid="_x0000_s1149" style="position:absolute;left:15956;top:7111;width:396;height:395;visibility:visible;mso-wrap-style:square;v-text-anchor:top" coordsize="3964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" path="m19820,c30725,,39641,8915,39641,19820v,10826,-8916,19741,-19821,19741c8915,39561,,30646,,19820,,8915,8915,,19820,xe" fillcolor="#16d797" stroked="f" strokeweight="0">
                  <v:path arrowok="t" textboxrect="0,0,39641,39561"/>
                </v:shape>
                <v:shape id="Shape 1612" o:spid="_x0000_s1150" style="position:absolute;left:15888;top:10892;width:533;height:462;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" path="m26666,l53332,46248,,46248,26666,xe" fillcolor="#ff0083" stroked="f" strokeweight="0">
                  <v:path arrowok="t" textboxrect="0,0,53332,46248"/>
                </v:shape>
                <v:shape id="Shape 1613" o:spid="_x0000_s1151" style="position:absolute;left:17169;top:6703;width:396;height:396;visibility:visible;mso-wrap-style:square;v-text-anchor:top" coordsize="3956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" path="m19820,c30725,,39561,8915,39561,19741v,10905,-8836,19820,-19741,19820c8915,39561,,30646,,19741,,8915,8915,,19820,xe" fillcolor="#16d797" stroked="f" strokeweight="0">
                  <v:path arrowok="t" textboxrect="0,0,39561,39561"/>
                </v:shape>
                <v:shape id="Shape 1614" o:spid="_x0000_s1152" style="position:absolute;left:17101;top:10630;width:533;height:462;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" path="m26666,l53332,46248,,46248,26666,xe" fillcolor="#ff0083" stroked="f" strokeweight="0">
                  <v:path arrowok="t" textboxrect="0,0,53332,46248"/>
                </v:shape>
                <v:shape id="Shape 1615" o:spid="_x0000_s1153" style="position:absolute;left:18381;top:7227;width:397;height:396;visibility:visible;mso-wrap-style:square;v-text-anchor:top" coordsize="3964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" path="m19820,c30725,,39641,8915,39641,19820v,10905,-8916,19741,-19821,19741c8915,39561,,30725,,19820,,8915,8915,,19820,xe" fillcolor="#16d797" stroked="f" strokeweight="0">
                  <v:path arrowok="t" textboxrect="0,0,39641,39561"/>
                </v:shape>
                <v:shape id="Shape 1616" o:spid="_x0000_s1154" style="position:absolute;left:18313;top:11664;width:533;height:462;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" path="m26666,l53332,46248,,46248,26666,xe" fillcolor="#ff0083" stroked="f" strokeweight="0">
                  <v:path arrowok="t" textboxrect="0,0,53332,46248"/>
                </v:shape>
                <v:shape id="Shape 1617" o:spid="_x0000_s1155" style="position:absolute;left:19595;top:6907;width:396;height:396;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" path="m19820,c30725,,39641,8915,39641,19820v,10906,-8916,19821,-19821,19821c8915,39641,,30726,,19820,,8915,8915,,19820,xe" fillcolor="#16d797" stroked="f" strokeweight="0">
                  <v:path arrowok="t" textboxrect="0,0,39641,39641"/>
                </v:shape>
                <v:shape id="Shape 1618" o:spid="_x0000_s1156" style="position:absolute;left:19526;top:11399;width:533;height:462;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" path="m26666,l53332,46168,,46168,26666,xe" fillcolor="#ff0083" stroked="f" strokeweight="0">
                  <v:path arrowok="t" textboxrect="0,0,53332,46168"/>
                </v:shape>
                <v:shape id="Shape 1619" o:spid="_x0000_s1157" style="position:absolute;left:20807;top:7553;width:396;height:396;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" path="m19820,c30726,,39641,8915,39641,19820v,10905,-8915,19821,-19821,19821c8915,39641,,30725,,19820,,8915,8915,,19820,xe" fillcolor="#16d797" stroked="f" strokeweight="0">
                  <v:path arrowok="t" textboxrect="0,0,39641,39641"/>
                </v:shape>
                <v:shape id="Shape 1620" o:spid="_x0000_s1158" style="position:absolute;left:20738;top:11317;width:534;height:462;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" path="m26666,l53332,46168,,46168,26666,xe" fillcolor="#ff0083" stroked="f" strokeweight="0">
                  <v:path arrowok="t" textboxrect="0,0,53332,46168"/>
                </v:shape>
                <v:shape id="Shape 1621" o:spid="_x0000_s1159" style="position:absolute;left:22020;top:7972;width:396;height:396;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" path="m19820,c30725,,39641,8915,39641,19820v,10906,-8916,19821,-19821,19821c8915,39641,,30726,,19820,,8915,8915,,19820,xe" fillcolor="#16d797" stroked="f" strokeweight="0">
                  <v:path arrowok="t" textboxrect="0,0,39641,39641"/>
                </v:shape>
                <v:shape id="Shape 1622" o:spid="_x0000_s1160" style="position:absolute;left:21951;top:13606;width:534;height:462;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" path="m26666,l53332,46168,,46168,26666,xe" fillcolor="#ff0083" stroked="f" strokeweight="0">
                  <v:path arrowok="t" textboxrect="0,0,53332,46168"/>
                </v:shape>
                <v:shape id="Shape 1623" o:spid="_x0000_s1161" style="position:absolute;left:23233;top:7281;width:396;height:397;visibility:visible;mso-wrap-style:square;v-text-anchor:top" coordsize="39561,39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" path="m19741,c30646,,39561,8915,39561,19820v,10905,-8915,19820,-19820,19820c8836,39640,,30725,,19820,,8915,8836,,19741,xe" fillcolor="#16d797" stroked="f" strokeweight="0">
                  <v:path arrowok="t" textboxrect="0,0,39561,39640"/>
                </v:shape>
                <v:shape id="Shape 1624" o:spid="_x0000_s1162" style="position:absolute;left:23164;top:14518;width:533;height:462;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" path="m26666,l53332,46168,,46168,26666,xe" fillcolor="#ff0083" stroked="f" strokeweight="0">
                  <v:path arrowok="t" textboxrect="0,0,53332,46168"/>
                </v:shape>
                <v:shape id="Shape 1625" o:spid="_x0000_s1163" style="position:absolute;left:24445;top:7256;width:397;height:396;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" path="m19820,c30725,,39641,8915,39641,19820v,10906,-8916,19821,-19821,19821c8915,39641,,30726,,19820,,8915,8915,,19820,xe" fillcolor="#16d797" stroked="f" strokeweight="0">
                  <v:path arrowok="t" textboxrect="0,0,39641,39641"/>
                </v:shape>
                <v:shape id="Shape 1626" o:spid="_x0000_s1164" style="position:absolute;left:24377;top:13765;width:533;height:462;visibility:visible;mso-wrap-style:square;v-text-anchor:top" coordsize="53332,46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" path="m26666,l53332,46247,,46247,26666,xe" fillcolor="#ff0083" stroked="f" strokeweight="0">
                  <v:path arrowok="t" textboxrect="0,0,53332,46247"/>
                </v:shape>
                <v:shape id="Shape 1627" o:spid="_x0000_s1165" style="position:absolute;left:25658;top:8560;width:396;height:396;visibility:visible;mso-wrap-style:square;v-text-anchor:top" coordsize="3956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" path="m19741,c30646,,39561,8915,39561,19820v,10905,-8915,19821,-19820,19821c8915,39641,,30725,,19820,,8915,8915,,19741,xe" fillcolor="#16d797" stroked="f" strokeweight="0">
                  <v:path arrowok="t" textboxrect="0,0,39561,39641"/>
                </v:shape>
                <v:shape id="Shape 1628" o:spid="_x0000_s1166" style="position:absolute;left:25589;top:14485;width:534;height:462;visibility:visible;mso-wrap-style:square;v-text-anchor:top" coordsize="53411,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" path="m26666,l53411,46248,,46248,26666,xe" fillcolor="#ff0083" stroked="f" strokeweight="0">
                  <v:path arrowok="t" textboxrect="0,0,53411,46248"/>
                </v:shape>
                <v:shape id="Shape 1629" o:spid="_x0000_s1167" style="position:absolute;left:2935;top:11042;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" path="m2401271,l,e" filled="f" strokecolor="#ccc" strokeweight=".1415mm">
                  <v:path arrowok="t" textboxrect="0,0,2401271,0"/>
                </v:shape>
                <v:rect id="Rectangle 1630" o:spid="_x0000_s1168" style="position:absolute;left:1150;top:16583;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" filled="f" stroked="f">
                  <v:textbox inset="0,0,0,0">
                    <w:txbxContent>
                      <w:p w14:paraId="65637A0C" w14:textId="77777777" w:rsidR="00176399" w:rsidRDefault="00176399">
                        <w:pPr>
                          <w:spacing w:after="160" w:line="259" w:lineRule="auto"/>
                          <w:ind w:firstLine="0"/>
                          <w:jc w:val="left"/>
                        </w:pPr>
                        <w:r>
                          <w:rPr>
                            <w:rFonts w:ascii="Times New Roman" w:eastAsia="Times New Roman" w:hAnsi="Times New Roman" w:cs="Times New Roman"/>
                            <w:color w:val="4D4D4D"/>
                            <w:sz w:val="13"/>
                          </w:rPr>
                          <w:t>0.90</w:t>
                        </w:r>
                      </w:p>
                    </w:txbxContent>
                  </v:textbox>
                </v:rect>
                <v:rect id="Rectangle 1631" o:spid="_x0000_s1169" style="position:absolute;left:1150;top:13672;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" filled="f" stroked="f">
                  <v:textbox inset="0,0,0,0">
                    <w:txbxContent>
                      <w:p w14:paraId="2EF82589" w14:textId="77777777" w:rsidR="00176399" w:rsidRDefault="00176399">
                        <w:pPr>
                          <w:spacing w:after="160" w:line="259" w:lineRule="auto"/>
                          <w:ind w:firstLine="0"/>
                          <w:jc w:val="left"/>
                        </w:pPr>
                        <w:r>
                          <w:rPr>
                            <w:rFonts w:ascii="Times New Roman" w:eastAsia="Times New Roman" w:hAnsi="Times New Roman" w:cs="Times New Roman"/>
                            <w:color w:val="4D4D4D"/>
                            <w:sz w:val="13"/>
                          </w:rPr>
                          <w:t>0.95</w:t>
                        </w:r>
                      </w:p>
                    </w:txbxContent>
                  </v:textbox>
                </v:rect>
                <v:rect id="Rectangle 1632" o:spid="_x0000_s1170" style="position:absolute;left:1150;top:10762;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" filled="f" stroked="f">
                  <v:textbox inset="0,0,0,0">
                    <w:txbxContent>
                      <w:p w14:paraId="189CEA2F"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1.00</w:t>
                        </w:r>
                      </w:p>
                    </w:txbxContent>
                  </v:textbox>
                </v:rect>
                <v:rect id="Rectangle 1633" o:spid="_x0000_s1171" style="position:absolute;left:1150;top:7851;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" filled="f" stroked="f">
                  <v:textbox inset="0,0,0,0">
                    <w:txbxContent>
                      <w:p w14:paraId="243DBE74"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1.05</w:t>
                        </w:r>
                      </w:p>
                    </w:txbxContent>
                  </v:textbox>
                </v:rect>
                <v:rect id="Rectangle 1634" o:spid="_x0000_s1172" style="position:absolute;left:1150;top:4941;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" filled="f" stroked="f">
                  <v:textbox inset="0,0,0,0">
                    <w:txbxContent>
                      <w:p w14:paraId="3CC17697" w14:textId="77777777" w:rsidR="00176399" w:rsidRDefault="00176399">
                        <w:pPr>
                          <w:spacing w:after="160" w:line="259" w:lineRule="auto"/>
                          <w:ind w:firstLine="0"/>
                          <w:jc w:val="left"/>
                        </w:pPr>
                        <w:r>
                          <w:rPr>
                            <w:rFonts w:ascii="Times New Roman" w:eastAsia="Times New Roman" w:hAnsi="Times New Roman" w:cs="Times New Roman"/>
                            <w:color w:val="4D4D4D"/>
                            <w:sz w:val="13"/>
                          </w:rPr>
                          <w:t>1.10</w:t>
                        </w:r>
                      </w:p>
                    </w:txbxContent>
                  </v:textbox>
                </v:rect>
                <v:rect id="Rectangle 1635" o:spid="_x0000_s1173" style="position:absolute;left:1150;top:2030;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" filled="f" stroked="f">
                  <v:textbox inset="0,0,0,0">
                    <w:txbxContent>
                      <w:p w14:paraId="4CA07C8B" w14:textId="77777777" w:rsidR="00176399" w:rsidRDefault="00176399">
                        <w:pPr>
                          <w:spacing w:after="160" w:line="259" w:lineRule="auto"/>
                          <w:ind w:firstLine="0"/>
                          <w:jc w:val="left"/>
                        </w:pPr>
                        <w:r>
                          <w:rPr>
                            <w:rFonts w:ascii="Times New Roman" w:eastAsia="Times New Roman" w:hAnsi="Times New Roman" w:cs="Times New Roman"/>
                            <w:color w:val="4D4D4D"/>
                            <w:sz w:val="13"/>
                          </w:rPr>
                          <w:t>1.15</w:t>
                        </w:r>
                      </w:p>
                    </w:txbxContent>
                  </v:textbox>
                </v:rect>
                <v:rect id="Rectangle 1636" o:spid="_x0000_s1174" style="position:absolute;left:3231;top:17967;width:2118;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" filled="f" stroked="f">
                  <v:textbox inset="0,0,0,0">
                    <w:txbxContent>
                      <w:p w14:paraId="208BFD59" w14:textId="77777777" w:rsidR="00176399" w:rsidRDefault="00176399">
                        <w:pPr>
                          <w:spacing w:after="160" w:line="259" w:lineRule="auto"/>
                          <w:ind w:firstLine="0"/>
                          <w:jc w:val="left"/>
                        </w:pPr>
                        <w:r>
                          <w:rPr>
                            <w:rFonts w:ascii="Times New Roman" w:eastAsia="Times New Roman" w:hAnsi="Times New Roman" w:cs="Times New Roman"/>
                            <w:color w:val="4D4D4D"/>
                            <w:sz w:val="13"/>
                          </w:rPr>
                          <w:t>1997</w:t>
                        </w:r>
                      </w:p>
                    </w:txbxContent>
                  </v:textbox>
                </v:rect>
                <v:rect id="Rectangle 1637" o:spid="_x0000_s1175" style="position:absolute;left:6869;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" filled="f" stroked="f">
                  <v:textbox inset="0,0,0,0">
                    <w:txbxContent>
                      <w:p w14:paraId="7BE33E48"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2000</w:t>
                        </w:r>
                      </w:p>
                    </w:txbxContent>
                  </v:textbox>
                </v:rect>
                <v:rect id="Rectangle 1638" o:spid="_x0000_s1176" style="position:absolute;left:10507;top:17967;width:2118;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" filled="f" stroked="f">
                  <v:textbox inset="0,0,0,0">
                    <w:txbxContent>
                      <w:p w14:paraId="4600F5C6"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2003</w:t>
                        </w:r>
                      </w:p>
                    </w:txbxContent>
                  </v:textbox>
                </v:rect>
                <v:rect id="Rectangle 1639" o:spid="_x0000_s1177" style="position:absolute;left:14146;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" filled="f" stroked="f">
                  <v:textbox inset="0,0,0,0">
                    <w:txbxContent>
                      <w:p w14:paraId="3FDC66A9"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2006</w:t>
                        </w:r>
                      </w:p>
                    </w:txbxContent>
                  </v:textbox>
                </v:rect>
                <v:rect id="Rectangle 1640" o:spid="_x0000_s1178" style="position:absolute;left:17784;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" filled="f" stroked="f">
                  <v:textbox inset="0,0,0,0">
                    <w:txbxContent>
                      <w:p w14:paraId="18F65338"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2009</w:t>
                        </w:r>
                      </w:p>
                    </w:txbxContent>
                  </v:textbox>
                </v:rect>
                <v:rect id="Rectangle 1641" o:spid="_x0000_s1179" style="position:absolute;left:21422;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" filled="f" stroked="f">
                  <v:textbox inset="0,0,0,0">
                    <w:txbxContent>
                      <w:p w14:paraId="789F8569"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2012</w:t>
                        </w:r>
                      </w:p>
                    </w:txbxContent>
                  </v:textbox>
                </v:rect>
                <v:rect id="Rectangle 1642" o:spid="_x0000_s1180" style="position:absolute;left:25060;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" filled="f" stroked="f">
                  <v:textbox inset="0,0,0,0">
                    <w:txbxContent>
                      <w:p w14:paraId="6BDA988F"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2015</w:t>
                        </w:r>
                      </w:p>
                    </w:txbxContent>
                  </v:textbox>
                </v:rect>
                <v:rect id="Rectangle 1643" o:spid="_x0000_s1181" style="position:absolute;left:14051;top:18880;width:2369;height:1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" filled="f" stroked="f">
                  <v:textbox inset="0,0,0,0">
                    <w:txbxContent>
                      <w:p w14:paraId="0A942593" w14:textId="77777777" w:rsidR="00176399" w:rsidRDefault="00176399">
                        <w:pPr>
                          <w:spacing w:after="160" w:line="259" w:lineRule="auto"/>
                          <w:ind w:firstLine="0"/>
                          <w:jc w:val="left"/>
                        </w:pPr>
                        <w:proofErr w:type="spellStart"/>
                        <w:proofErr w:type="gramStart"/>
                        <w:r>
                          <w:rPr>
                            <w:rFonts w:ascii="Times New Roman" w:eastAsia="Times New Roman" w:hAnsi="Times New Roman" w:cs="Times New Roman"/>
                            <w:sz w:val="16"/>
                          </w:rPr>
                          <w:t>year</w:t>
                        </w:r>
                        <w:proofErr w:type="spellEnd"/>
                        <w:proofErr w:type="gramEnd"/>
                      </w:p>
                    </w:txbxContent>
                  </v:textbox>
                </v:rect>
                <v:rect id="Rectangle 1644" o:spid="_x0000_s1182" style="position:absolute;left:-3949;top:7834;width:9136;height:1238;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" filled="f" stroked="f">
                  <v:textbox inset="0,0,0,0">
                    <w:txbxContent>
                      <w:p w14:paraId="64EAE0DA" w14:textId="77777777" w:rsidR="00176399" w:rsidRDefault="00176399">
                        <w:pPr>
                          <w:spacing w:after="160" w:line="259" w:lineRule="auto"/>
                          <w:ind w:firstLine="0"/>
                          <w:jc w:val="left"/>
                        </w:pPr>
                        <w:proofErr w:type="gramStart"/>
                        <w:r>
                          <w:rPr>
                            <w:rFonts w:ascii="Times New Roman" w:eastAsia="Times New Roman" w:hAnsi="Times New Roman" w:cs="Times New Roman"/>
                            <w:sz w:val="16"/>
                          </w:rPr>
                          <w:t>population</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share</w:t>
                        </w:r>
                        <w:proofErr w:type="spellEnd"/>
                      </w:p>
                    </w:txbxContent>
                  </v:textbox>
                </v:rect>
                <v:rect id="Rectangle 1645" o:spid="_x0000_s1183" style="position:absolute;left:2935;width:10773;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" filled="f" stroked="f">
                  <v:textbox inset="0,0,0,0">
                    <w:txbxContent>
                      <w:p w14:paraId="01CE888C" w14:textId="77777777" w:rsidR="00176399" w:rsidRDefault="00176399">
                        <w:pPr>
                          <w:spacing w:after="160" w:line="259" w:lineRule="auto"/>
                          <w:ind w:firstLine="0"/>
                          <w:jc w:val="left"/>
                        </w:pPr>
                        <w:r>
                          <w:rPr>
                            <w:rFonts w:ascii="Times New Roman" w:eastAsia="Times New Roman" w:hAnsi="Times New Roman" w:cs="Times New Roman"/>
                            <w:b/>
                            <w:sz w:val="20"/>
                          </w:rPr>
                          <w:t>A: Immigrants</w:t>
                        </w:r>
                      </w:p>
                    </w:txbxContent>
                  </v:textbox>
                </v:rect>
                <v:shape id="Shape 1647" o:spid="_x0000_s1184" style="position:absolute;left:31591;top:16863;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" path="m2401271,l,e" filled="f" strokecolor="#ccc" strokeweight=".1415mm">
                  <v:path arrowok="t" textboxrect="0,0,2401271,0"/>
                </v:shape>
                <v:shape id="Shape 1648" o:spid="_x0000_s1185" style="position:absolute;left:31591;top:13952;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" path="m2401271,l,e" filled="f" strokecolor="#ccc" strokeweight=".1415mm">
                  <v:path arrowok="t" textboxrect="0,0,2401271,0"/>
                </v:shape>
                <v:shape id="Shape 1649" o:spid="_x0000_s1186" style="position:absolute;left:31591;top:11042;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" path="m2401271,l,e" filled="f" strokecolor="#ccc" strokeweight=".1415mm">
                  <v:path arrowok="t" textboxrect="0,0,2401271,0"/>
                </v:shape>
                <v:shape id="Shape 1650" o:spid="_x0000_s1187" style="position:absolute;left:31591;top:8131;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" path="m2401271,l,e" filled="f" strokecolor="#ccc" strokeweight=".1415mm">
                  <v:path arrowok="t" textboxrect="0,0,2401271,0"/>
                </v:shape>
                <v:shape id="Shape 1651" o:spid="_x0000_s1188" style="position:absolute;left:31591;top:5221;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" path="m2401271,l,e" filled="f" strokecolor="#ccc" strokeweight=".1415mm">
                  <v:path arrowok="t" textboxrect="0,0,2401271,0"/>
                </v:shape>
                <v:shape id="Shape 1652" o:spid="_x0000_s1189" style="position:absolute;left:31591;top:2310;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" path="m2401271,l,e" filled="f" strokecolor="#ccc" strokeweight=".1415mm">
                  <v:path arrowok="t" textboxrect="0,0,2401271,0"/>
                </v:shape>
                <v:shape id="Shape 1653" o:spid="_x0000_s1190" style="position:absolute;left:32683;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" path="m,1600831l,e" filled="f" strokecolor="#ccc" strokeweight=".1415mm">
                  <v:path arrowok="t" textboxrect="0,0,0,1600831"/>
                </v:shape>
                <v:shape id="Shape 1654" o:spid="_x0000_s1191" style="position:absolute;left:36321;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" path="m,1600831l,e" filled="f" strokecolor="#ccc" strokeweight=".1415mm">
                  <v:path arrowok="t" textboxrect="0,0,0,1600831"/>
                </v:shape>
                <v:shape id="Shape 1655" o:spid="_x0000_s1192" style="position:absolute;left:39959;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" path="m,1600831l,e" filled="f" strokecolor="#ccc" strokeweight=".1415mm">
                  <v:path arrowok="t" textboxrect="0,0,0,1600831"/>
                </v:shape>
                <v:shape id="Shape 1656" o:spid="_x0000_s1193" style="position:absolute;left:43598;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" path="m,1600831l,e" filled="f" strokecolor="#ccc" strokeweight=".1415mm">
                  <v:path arrowok="t" textboxrect="0,0,0,1600831"/>
                </v:shape>
                <v:shape id="Shape 1657" o:spid="_x0000_s1194" style="position:absolute;left:47236;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" path="m,1600831l,e" filled="f" strokecolor="#ccc" strokeweight=".1415mm">
                  <v:path arrowok="t" textboxrect="0,0,0,1600831"/>
                </v:shape>
                <v:shape id="Shape 1658" o:spid="_x0000_s1195" style="position:absolute;left:50874;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" path="m,1600831l,e" filled="f" strokecolor="#ccc" strokeweight=".1415mm">
                  <v:path arrowok="t" textboxrect="0,0,0,1600831"/>
                </v:shape>
                <v:shape id="Shape 1659" o:spid="_x0000_s1196" style="position:absolute;left:54512;top:1583;width:0;height:16008;visibility:visible;mso-wrap-style:square;v-text-anchor:top" coordsize="0,1600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" path="m,1600831l,e" filled="f" strokecolor="#ccc" strokeweight=".1415mm">
                  <v:path arrowok="t" textboxrect="0,0,0,1600831"/>
                </v:shape>
                <v:shape id="Shape 1660" o:spid="_x0000_s1197" style="position:absolute;left:32683;top:11772;width:21829;height:812;visibility:visible;mso-wrap-style:square;v-text-anchor:top" coordsize="2182865,81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" path="m,74187r121231,2468l242541,76018r121230,1114l485081,81192,606311,56993r121311,6289l848852,65351,970163,35422r121310,-7005l1212703,33193r121310,12975l1455244,32159r121309,10905l1697784,25233,1819094,14328r121231,23243l2061635,40357,2182865,e" filled="f" strokecolor="#16d797" strokeweight=".47097mm">
                  <v:path arrowok="t" textboxrect="0,0,2182865,81192"/>
                </v:shape>
                <v:shape id="Shape 1661" o:spid="_x0000_s1198" style="position:absolute;left:32683;top:9844;width:21829;height:1919;visibility:visible;mso-wrap-style:square;v-text-anchor:top" coordsize="2182865,191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" path="m,169070r121231,9552l242541,180851r121230,11064l485081,174642,606311,116136r121311,-9632l848852,96873r121311,17751l1091473,118285r121230,-2945l1334013,122822,1455244,92733r121309,7483l1697784,102445,1819094,32477,1940325,2308r121310,21731l2182865,e" filled="f" strokecolor="#ff0083" strokeweight=".47097mm">
                  <v:path arrowok="t" textboxrect="0,0,2182865,191915"/>
                </v:shape>
                <v:shape id="Shape 1662" o:spid="_x0000_s1199" style="position:absolute;left:32485;top:12316;width:396;height:396;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" path="m19820,c30725,,39641,8915,39641,19820v,10905,-8916,19821,-19821,19821c8915,39641,,30725,,19820,,8915,8915,,19820,xe" fillcolor="#16d797" stroked="f" strokeweight="0">
                  <v:path arrowok="t" textboxrect="0,0,39641,39641"/>
                </v:shape>
                <v:shape id="Shape 1663" o:spid="_x0000_s1200" style="position:absolute;left:32416;top:11227;width:534;height:462;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" path="m26666,l53332,46248,,46248,26666,xe" fillcolor="#ff0083" stroked="f" strokeweight="0">
                  <v:path arrowok="t" textboxrect="0,0,53332,46248"/>
                </v:shape>
                <v:shape id="Shape 1664" o:spid="_x0000_s1201" style="position:absolute;left:33697;top:12341;width:397;height:396;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" path="m19820,c30726,,39641,8915,39641,19820v,10905,-8915,19821,-19821,19821c8915,39641,,30725,,19820,,8915,8915,,19820,xe" fillcolor="#16d797" stroked="f" strokeweight="0">
                  <v:path arrowok="t" textboxrect="0,0,39641,39641"/>
                </v:shape>
                <v:shape id="Shape 1665" o:spid="_x0000_s1202" style="position:absolute;left:33629;top:11322;width:533;height:463;visibility:visible;mso-wrap-style:square;v-text-anchor:top" coordsize="53332,46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" path="m26666,l53332,46247,,46247,26666,xe" fillcolor="#ff0083" stroked="f" strokeweight="0">
                  <v:path arrowok="t" textboxrect="0,0,53332,46247"/>
                </v:shape>
                <v:shape id="Shape 1666" o:spid="_x0000_s1203" style="position:absolute;left:34910;top:12335;width:397;height:396;visibility:visible;mso-wrap-style:square;v-text-anchor:top" coordsize="3964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" path="m19820,c30725,,39641,8915,39641,19741v,10905,-8916,19820,-19821,19820c8915,39561,,30646,,19741,,8915,8915,,19820,xe" fillcolor="#16d797" stroked="f" strokeweight="0">
                  <v:path arrowok="t" textboxrect="0,0,39641,39561"/>
                </v:shape>
                <v:shape id="Shape 1667" o:spid="_x0000_s1204" style="position:absolute;left:34842;top:11345;width:533;height:462;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" path="m26666,l53332,46248,,46248,26666,xe" fillcolor="#ff0083" stroked="f" strokeweight="0">
                  <v:path arrowok="t" textboxrect="0,0,53332,46248"/>
                </v:shape>
                <v:shape id="Shape 1668" o:spid="_x0000_s1205" style="position:absolute;left:36123;top:12345;width:396;height:396;visibility:visible;mso-wrap-style:square;v-text-anchor:top" coordsize="3964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" path="m19820,c30726,,39641,8915,39641,19820v,10826,-8915,19741,-19821,19741c8915,39561,,30646,,19820,,8915,8915,,19820,xe" fillcolor="#16d797" stroked="f" strokeweight="0">
                  <v:path arrowok="t" textboxrect="0,0,39641,39561"/>
                </v:shape>
                <v:shape id="Shape 1669" o:spid="_x0000_s1206" style="position:absolute;left:36054;top:11455;width:533;height:463;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" path="m26666,l53332,46248,,46248,26666,xe" fillcolor="#ff0083" stroked="f" strokeweight="0">
                  <v:path arrowok="t" textboxrect="0,0,53332,46248"/>
                </v:shape>
                <v:shape id="Shape 1670" o:spid="_x0000_s1207" style="position:absolute;left:37336;top:12387;width:396;height:395;visibility:visible;mso-wrap-style:square;v-text-anchor:top" coordsize="39640,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" path="m19820,c30725,,39640,8915,39640,19741v,10905,-8915,19820,-19820,19820c8915,39561,,30646,,19741,,8915,8915,,19820,xe" fillcolor="#16d797" stroked="f" strokeweight="0">
                  <v:path arrowok="t" textboxrect="0,0,39640,39561"/>
                </v:shape>
                <v:shape id="Shape 1671" o:spid="_x0000_s1208" style="position:absolute;left:37267;top:11283;width:534;height:461;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" path="m26666,l53332,46168,,46168,26666,xe" fillcolor="#ff0083" stroked="f" strokeweight="0">
                  <v:path arrowok="t" textboxrect="0,0,53332,46168"/>
                </v:shape>
                <v:shape id="Shape 1672" o:spid="_x0000_s1209" style="position:absolute;left:38549;top:12144;width:395;height:396;visibility:visible;mso-wrap-style:square;v-text-anchor:top" coordsize="3956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" path="m19740,c30646,,39561,8915,39561,19820v,10905,-8915,19821,-19821,19821c8915,39641,,30725,,19820,,8915,8915,,19740,xe" fillcolor="#16d797" stroked="f" strokeweight="0">
                  <v:path arrowok="t" textboxrect="0,0,39561,39641"/>
                </v:shape>
                <v:shape id="Shape 1673" o:spid="_x0000_s1210" style="position:absolute;left:38480;top:10698;width:534;height:461;visibility:visible;mso-wrap-style:square;v-text-anchor:top" coordsize="53411,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" path="m26665,l53411,46168,,46168,26665,xe" fillcolor="#ff0083" stroked="f" strokeweight="0">
                  <v:path arrowok="t" textboxrect="0,0,53411,46168"/>
                </v:shape>
                <v:shape id="Shape 1674" o:spid="_x0000_s1211" style="position:absolute;left:39761;top:12207;width:397;height:396;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" path="m19820,c30725,,39641,8915,39641,19820v,10905,-8916,19821,-19821,19821c8915,39641,,30725,,19820,,8915,8915,,19820,xe" fillcolor="#16d797" stroked="f" strokeweight="0">
                  <v:path arrowok="t" textboxrect="0,0,39641,39641"/>
                </v:shape>
                <v:shape id="Shape 1675" o:spid="_x0000_s1212" style="position:absolute;left:39693;top:10601;width:533;height:463;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" path="m26666,l53332,46248,,46248,26666,xe" fillcolor="#ff0083" stroked="f" strokeweight="0">
                  <v:path arrowok="t" textboxrect="0,0,53332,46248"/>
                </v:shape>
                <v:shape id="Shape 1676" o:spid="_x0000_s1213" style="position:absolute;left:40974;top:12227;width:396;height:397;visibility:visible;mso-wrap-style:square;v-text-anchor:top" coordsize="3956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" path="m19741,c30646,,39561,8915,39561,19820v,10905,-8915,19821,-19820,19821c8915,39641,,30725,,19820,,8915,8915,,19741,xe" fillcolor="#16d797" stroked="f" strokeweight="0">
                  <v:path arrowok="t" textboxrect="0,0,39561,39641"/>
                </v:shape>
                <v:shape id="Shape 1677" o:spid="_x0000_s1214" style="position:absolute;left:40905;top:10505;width:534;height:462;visibility:visible;mso-wrap-style:square;v-text-anchor:top" coordsize="53411,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" path="m26666,l53411,46168,,46168,26666,xe" fillcolor="#ff0083" stroked="f" strokeweight="0">
                  <v:path arrowok="t" textboxrect="0,0,53411,46168"/>
                </v:shape>
                <v:shape id="Shape 1678" o:spid="_x0000_s1215" style="position:absolute;left:42187;top:11928;width:396;height:397;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" path="m19820,c30726,,39641,8915,39641,19820v,10905,-8915,19821,-19821,19821c8915,39641,,30725,,19820,,8915,8915,,19820,xe" fillcolor="#16d797" stroked="f" strokeweight="0">
                  <v:path arrowok="t" textboxrect="0,0,39641,39641"/>
                </v:shape>
                <v:shape id="Shape 1679" o:spid="_x0000_s1216" style="position:absolute;left:42118;top:10682;width:533;height:462;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" path="m26666,l53332,46168,,46168,26666,xe" fillcolor="#ff0083" stroked="f" strokeweight="0">
                  <v:path arrowok="t" textboxrect="0,0,53332,46168"/>
                </v:shape>
                <v:shape id="Shape 1680" o:spid="_x0000_s1217" style="position:absolute;left:43400;top:11858;width:395;height:397;visibility:visible;mso-wrap-style:square;v-text-anchor:top" coordsize="3956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" path="m19820,c30646,,39561,8915,39561,19820v,10906,-8915,19821,-19741,19821c8915,39641,,30726,,19820,,8915,8915,,19820,xe" fillcolor="#16d797" stroked="f" strokeweight="0">
                  <v:path arrowok="t" textboxrect="0,0,39561,39641"/>
                </v:shape>
                <v:shape id="Shape 1681" o:spid="_x0000_s1218" style="position:absolute;left:43330;top:10719;width:534;height:463;visibility:visible;mso-wrap-style:square;v-text-anchor:top" coordsize="53411,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" path="m26746,l53411,46248,,46248,26746,xe" fillcolor="#ff0083" stroked="f" strokeweight="0">
                  <v:path arrowok="t" textboxrect="0,0,53411,46248"/>
                </v:shape>
                <v:shape id="Shape 1682" o:spid="_x0000_s1219" style="position:absolute;left:44612;top:11906;width:396;height:395;visibility:visible;mso-wrap-style:square;v-text-anchor:top" coordsize="3964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" path="m19820,c30725,,39641,8915,39641,19820v,10906,-8916,19741,-19821,19741c8915,39561,,30726,,19820,,8915,8915,,19820,xe" fillcolor="#16d797" stroked="f" strokeweight="0">
                  <v:path arrowok="t" textboxrect="0,0,39641,39561"/>
                </v:shape>
                <v:shape id="Shape 1683" o:spid="_x0000_s1220" style="position:absolute;left:44543;top:10690;width:534;height:461;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" path="m26666,l53332,46168,,46168,26666,xe" fillcolor="#ff0083" stroked="f" strokeweight="0">
                  <v:path arrowok="t" textboxrect="0,0,53332,46168"/>
                </v:shape>
                <v:shape id="Shape 1684" o:spid="_x0000_s1221" style="position:absolute;left:45825;top:12036;width:396;height:396;visibility:visible;mso-wrap-style:square;v-text-anchor:top" coordsize="3956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" path="m19820,c30726,,39561,8915,39561,19741v,10905,-8835,19820,-19741,19820c8915,39561,,30646,,19741,,8915,8915,,19820,xe" fillcolor="#16d797" stroked="f" strokeweight="0">
                  <v:path arrowok="t" textboxrect="0,0,39561,39561"/>
                </v:shape>
                <v:shape id="Shape 1685" o:spid="_x0000_s1222" style="position:absolute;left:45757;top:10764;width:533;height:462;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" path="m26666,l53332,46168,,46168,26666,xe" fillcolor="#ff0083" stroked="f" strokeweight="0">
                  <v:path arrowok="t" textboxrect="0,0,53332,46168"/>
                </v:shape>
                <v:shape id="Shape 1686" o:spid="_x0000_s1223" style="position:absolute;left:47037;top:11896;width:397;height:396;visibility:visible;mso-wrap-style:square;v-text-anchor:top" coordsize="3964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" path="m19820,c30726,,39641,8915,39641,19741v,10905,-8915,19820,-19821,19820c8915,39561,,30646,,19741,,8915,8915,,19820,xe" fillcolor="#16d797" stroked="f" strokeweight="0">
                  <v:path arrowok="t" textboxrect="0,0,39641,39561"/>
                </v:shape>
                <v:shape id="Shape 1687" o:spid="_x0000_s1224" style="position:absolute;left:46969;top:10464;width:533;height:462;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" path="m26666,l53332,46248,,46248,26666,xe" fillcolor="#ff0083" stroked="f" strokeweight="0">
                  <v:path arrowok="t" textboxrect="0,0,53332,46248"/>
                </v:shape>
                <v:shape id="Shape 1688" o:spid="_x0000_s1225" style="position:absolute;left:48250;top:12005;width:397;height:396;visibility:visible;mso-wrap-style:square;v-text-anchor:top" coordsize="39641,39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" path="m19820,c30725,,39641,8915,39641,19820v,10906,-8916,19821,-19821,19821c8915,39641,,30726,,19820,,8915,8915,,19820,xe" fillcolor="#16d797" stroked="f" strokeweight="0">
                  <v:path arrowok="t" textboxrect="0,0,39641,39641"/>
                </v:shape>
                <v:shape id="Shape 1689" o:spid="_x0000_s1226" style="position:absolute;left:48182;top:10538;width:533;height:462;visibility:visible;mso-wrap-style:square;v-text-anchor:top" coordsize="53331,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" path="m26665,l53331,46168,,46168,26665,xe" fillcolor="#ff0083" stroked="f" strokeweight="0">
                  <v:path arrowok="t" textboxrect="0,0,53331,46168"/>
                </v:shape>
                <v:shape id="Shape 1690" o:spid="_x0000_s1227" style="position:absolute;left:49463;top:11827;width:396;height:396;visibility:visible;mso-wrap-style:square;v-text-anchor:top" coordsize="3964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" path="m19820,c30726,,39641,8915,39641,19741v,10905,-8915,19820,-19821,19820c8915,39561,,30646,,19741,,8915,8915,,19820,xe" fillcolor="#16d797" stroked="f" strokeweight="0">
                  <v:path arrowok="t" textboxrect="0,0,39641,39561"/>
                </v:shape>
                <v:shape id="Shape 1691" o:spid="_x0000_s1228" style="position:absolute;left:49394;top:10561;width:534;height:461;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" path="m26666,l53332,46168,,46168,26666,xe" fillcolor="#ff0083" stroked="f" strokeweight="0">
                  <v:path arrowok="t" textboxrect="0,0,53332,46168"/>
                </v:shape>
                <v:shape id="Shape 1692" o:spid="_x0000_s1229" style="position:absolute;left:50676;top:11717;width:396;height:396;visibility:visible;mso-wrap-style:square;v-text-anchor:top" coordsize="3964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" path="m19820,c30726,,39641,8915,39641,19820v,10826,-8915,19741,-19821,19741c8915,39561,,30646,,19820,,8915,8915,,19820,xe" fillcolor="#16d797" stroked="f" strokeweight="0">
                  <v:path arrowok="t" textboxrect="0,0,39641,39561"/>
                </v:shape>
                <v:shape id="Shape 1693" o:spid="_x0000_s1230" style="position:absolute;left:50607;top:9861;width:534;height:462;visibility:visible;mso-wrap-style:square;v-text-anchor:top" coordsize="53332,4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" path="m26666,l53332,46248,,46248,26666,xe" fillcolor="#ff0083" stroked="f" strokeweight="0">
                  <v:path arrowok="t" textboxrect="0,0,53332,46248"/>
                </v:shape>
                <v:shape id="Shape 1694" o:spid="_x0000_s1231" style="position:absolute;left:51889;top:11950;width:396;height:396;visibility:visible;mso-wrap-style:square;v-text-anchor:top" coordsize="39562,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" path="m19741,c30646,,39562,8915,39562,19741v,10905,-8916,19820,-19821,19820c8836,39561,,30646,,19741,,8915,8836,,19741,xe" fillcolor="#16d797" stroked="f" strokeweight="0">
                  <v:path arrowok="t" textboxrect="0,0,39562,39561"/>
                </v:shape>
                <v:shape id="Shape 1695" o:spid="_x0000_s1232" style="position:absolute;left:51820;top:9559;width:533;height:463;visibility:visible;mso-wrap-style:square;v-text-anchor:top" coordsize="53332,46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" path="m26666,l53332,46247,,46247,26666,xe" fillcolor="#ff0083" stroked="f" strokeweight="0">
                  <v:path arrowok="t" textboxrect="0,0,53332,46247"/>
                </v:shape>
                <v:shape id="Shape 1696" o:spid="_x0000_s1233" style="position:absolute;left:53101;top:11978;width:397;height:396;visibility:visible;mso-wrap-style:square;v-text-anchor:top" coordsize="39641,39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" path="m19820,c30725,,39641,8915,39641,19820v,10905,-8916,19820,-19821,19820c8915,39640,,30725,,19820,,8915,8915,,19820,xe" fillcolor="#16d797" stroked="f" strokeweight="0">
                  <v:path arrowok="t" textboxrect="0,0,39641,39640"/>
                </v:shape>
                <v:shape id="Shape 1697" o:spid="_x0000_s1234" style="position:absolute;left:53033;top:9777;width:533;height:461;visibility:visible;mso-wrap-style:square;v-text-anchor:top" coordsize="53332,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" path="m26666,l53332,46168,,46168,26666,xe" fillcolor="#ff0083" stroked="f" strokeweight="0">
                  <v:path arrowok="t" textboxrect="0,0,53332,46168"/>
                </v:shape>
                <v:shape id="Shape 1698" o:spid="_x0000_s1235" style="position:absolute;left:54314;top:11574;width:396;height:396;visibility:visible;mso-wrap-style:square;v-text-anchor:top" coordsize="39561,39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" path="m19741,c30646,,39561,8915,39561,19820v,10826,-8915,19741,-19820,19741c8915,39561,,30646,,19820,,8915,8915,,19741,xe" fillcolor="#16d797" stroked="f" strokeweight="0">
                  <v:path arrowok="t" textboxrect="0,0,39561,39561"/>
                </v:shape>
                <v:shape id="Shape 1699" o:spid="_x0000_s1236" style="position:absolute;left:54245;top:9536;width:534;height:462;visibility:visible;mso-wrap-style:square;v-text-anchor:top" coordsize="53411,46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" path="m26666,l53411,46168,,46168,26666,xe" fillcolor="#ff0083" stroked="f" strokeweight="0">
                  <v:path arrowok="t" textboxrect="0,0,53411,46168"/>
                </v:shape>
                <v:shape id="Shape 1700" o:spid="_x0000_s1237" style="position:absolute;left:31591;top:11042;width:24013;height:0;visibility:visible;mso-wrap-style:square;v-text-anchor:top" coordsize="2401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" path="m2401271,l,e" filled="f" strokecolor="#ccc" strokeweight=".1415mm">
                  <v:path arrowok="t" textboxrect="0,0,2401271,0"/>
                </v:shape>
                <v:rect id="Rectangle 1701" o:spid="_x0000_s1238" style="position:absolute;left:29806;top:16583;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" filled="f" stroked="f">
                  <v:textbox inset="0,0,0,0">
                    <w:txbxContent>
                      <w:p w14:paraId="5302BB31" w14:textId="77777777" w:rsidR="00176399" w:rsidRDefault="00176399">
                        <w:pPr>
                          <w:spacing w:after="160" w:line="259" w:lineRule="auto"/>
                          <w:ind w:firstLine="0"/>
                          <w:jc w:val="left"/>
                        </w:pPr>
                        <w:r>
                          <w:rPr>
                            <w:rFonts w:ascii="Times New Roman" w:eastAsia="Times New Roman" w:hAnsi="Times New Roman" w:cs="Times New Roman"/>
                            <w:color w:val="4D4D4D"/>
                            <w:sz w:val="13"/>
                          </w:rPr>
                          <w:t>0.90</w:t>
                        </w:r>
                      </w:p>
                    </w:txbxContent>
                  </v:textbox>
                </v:rect>
                <v:rect id="Rectangle 1702" o:spid="_x0000_s1239" style="position:absolute;left:29806;top:13672;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" filled="f" stroked="f">
                  <v:textbox inset="0,0,0,0">
                    <w:txbxContent>
                      <w:p w14:paraId="29A12679" w14:textId="77777777" w:rsidR="00176399" w:rsidRDefault="00176399">
                        <w:pPr>
                          <w:spacing w:after="160" w:line="259" w:lineRule="auto"/>
                          <w:ind w:firstLine="0"/>
                          <w:jc w:val="left"/>
                        </w:pPr>
                        <w:r>
                          <w:rPr>
                            <w:rFonts w:ascii="Times New Roman" w:eastAsia="Times New Roman" w:hAnsi="Times New Roman" w:cs="Times New Roman"/>
                            <w:color w:val="4D4D4D"/>
                            <w:sz w:val="13"/>
                          </w:rPr>
                          <w:t>0.95</w:t>
                        </w:r>
                      </w:p>
                    </w:txbxContent>
                  </v:textbox>
                </v:rect>
                <v:rect id="Rectangle 1703" o:spid="_x0000_s1240" style="position:absolute;left:29806;top:10762;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" filled="f" stroked="f">
                  <v:textbox inset="0,0,0,0">
                    <w:txbxContent>
                      <w:p w14:paraId="0DF08F11"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1.00</w:t>
                        </w:r>
                      </w:p>
                    </w:txbxContent>
                  </v:textbox>
                </v:rect>
                <v:rect id="Rectangle 1704" o:spid="_x0000_s1241" style="position:absolute;left:29806;top:7851;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" filled="f" stroked="f">
                  <v:textbox inset="0,0,0,0">
                    <w:txbxContent>
                      <w:p w14:paraId="6E40D090" w14:textId="77777777" w:rsidR="00176399" w:rsidRDefault="00176399">
                        <w:pPr>
                          <w:spacing w:after="160" w:line="259" w:lineRule="auto"/>
                          <w:ind w:firstLine="0"/>
                          <w:jc w:val="left"/>
                        </w:pPr>
                        <w:r>
                          <w:rPr>
                            <w:rFonts w:ascii="Times New Roman" w:eastAsia="Times New Roman" w:hAnsi="Times New Roman" w:cs="Times New Roman"/>
                            <w:color w:val="4D4D4D"/>
                            <w:sz w:val="13"/>
                          </w:rPr>
                          <w:t>1.05</w:t>
                        </w:r>
                      </w:p>
                    </w:txbxContent>
                  </v:textbox>
                </v:rect>
                <v:rect id="Rectangle 1705" o:spid="_x0000_s1242" style="position:absolute;left:29806;top:4941;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" filled="f" stroked="f">
                  <v:textbox inset="0,0,0,0">
                    <w:txbxContent>
                      <w:p w14:paraId="31FC3AA2" w14:textId="77777777" w:rsidR="00176399" w:rsidRDefault="00176399">
                        <w:pPr>
                          <w:spacing w:after="160" w:line="259" w:lineRule="auto"/>
                          <w:ind w:firstLine="0"/>
                          <w:jc w:val="left"/>
                        </w:pPr>
                        <w:r>
                          <w:rPr>
                            <w:rFonts w:ascii="Times New Roman" w:eastAsia="Times New Roman" w:hAnsi="Times New Roman" w:cs="Times New Roman"/>
                            <w:color w:val="4D4D4D"/>
                            <w:sz w:val="13"/>
                          </w:rPr>
                          <w:t>1.10</w:t>
                        </w:r>
                      </w:p>
                    </w:txbxContent>
                  </v:textbox>
                </v:rect>
                <v:rect id="Rectangle 1706" o:spid="_x0000_s1243" style="position:absolute;left:29806;top:2030;width:1852;height: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" filled="f" stroked="f">
                  <v:textbox inset="0,0,0,0">
                    <w:txbxContent>
                      <w:p w14:paraId="35BE27CB" w14:textId="77777777" w:rsidR="00176399" w:rsidRDefault="00176399">
                        <w:pPr>
                          <w:spacing w:after="160" w:line="259" w:lineRule="auto"/>
                          <w:ind w:firstLine="0"/>
                          <w:jc w:val="left"/>
                        </w:pPr>
                        <w:r>
                          <w:rPr>
                            <w:rFonts w:ascii="Times New Roman" w:eastAsia="Times New Roman" w:hAnsi="Times New Roman" w:cs="Times New Roman"/>
                            <w:color w:val="4D4D4D"/>
                            <w:sz w:val="13"/>
                          </w:rPr>
                          <w:t>1.15</w:t>
                        </w:r>
                      </w:p>
                    </w:txbxContent>
                  </v:textbox>
                </v:rect>
                <v:rect id="Rectangle 1707" o:spid="_x0000_s1244" style="position:absolute;left:31887;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" filled="f" stroked="f">
                  <v:textbox inset="0,0,0,0">
                    <w:txbxContent>
                      <w:p w14:paraId="132B67F0" w14:textId="77777777" w:rsidR="00176399" w:rsidRDefault="00176399">
                        <w:pPr>
                          <w:spacing w:after="160" w:line="259" w:lineRule="auto"/>
                          <w:ind w:firstLine="0"/>
                          <w:jc w:val="left"/>
                        </w:pPr>
                        <w:r>
                          <w:rPr>
                            <w:rFonts w:ascii="Times New Roman" w:eastAsia="Times New Roman" w:hAnsi="Times New Roman" w:cs="Times New Roman"/>
                            <w:color w:val="4D4D4D"/>
                            <w:sz w:val="13"/>
                          </w:rPr>
                          <w:t>1997</w:t>
                        </w:r>
                      </w:p>
                    </w:txbxContent>
                  </v:textbox>
                </v:rect>
                <v:rect id="Rectangle 1708" o:spid="_x0000_s1245" style="position:absolute;left:35525;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" filled="f" stroked="f">
                  <v:textbox inset="0,0,0,0">
                    <w:txbxContent>
                      <w:p w14:paraId="24D31C14"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2000</w:t>
                        </w:r>
                      </w:p>
                    </w:txbxContent>
                  </v:textbox>
                </v:rect>
                <v:rect id="Rectangle 1709" o:spid="_x0000_s1246" style="position:absolute;left:39163;top:17967;width:2118;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" filled="f" stroked="f">
                  <v:textbox inset="0,0,0,0">
                    <w:txbxContent>
                      <w:p w14:paraId="7361A663"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2003</w:t>
                        </w:r>
                      </w:p>
                    </w:txbxContent>
                  </v:textbox>
                </v:rect>
                <v:rect id="Rectangle 1710" o:spid="_x0000_s1247" style="position:absolute;left:42802;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" filled="f" stroked="f">
                  <v:textbox inset="0,0,0,0">
                    <w:txbxContent>
                      <w:p w14:paraId="1C533838"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2006</w:t>
                        </w:r>
                      </w:p>
                    </w:txbxContent>
                  </v:textbox>
                </v:rect>
                <v:rect id="Rectangle 1711" o:spid="_x0000_s1248" style="position:absolute;left:46440;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" filled="f" stroked="f">
                  <v:textbox inset="0,0,0,0">
                    <w:txbxContent>
                      <w:p w14:paraId="0B8C5ED5"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2009</w:t>
                        </w:r>
                      </w:p>
                    </w:txbxContent>
                  </v:textbox>
                </v:rect>
                <v:rect id="Rectangle 1712" o:spid="_x0000_s1249" style="position:absolute;left:50078;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kRR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" filled="f" stroked="f">
                  <v:textbox inset="0,0,0,0">
                    <w:txbxContent>
                      <w:p w14:paraId="6E3679F2"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2012</w:t>
                        </w:r>
                      </w:p>
                    </w:txbxContent>
                  </v:textbox>
                </v:rect>
                <v:rect id="Rectangle 1713" o:spid="_x0000_s1250" style="position:absolute;left:53716;top:17967;width:2117;height:9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" filled="f" stroked="f">
                  <v:textbox inset="0,0,0,0">
                    <w:txbxContent>
                      <w:p w14:paraId="4ED0979E" w14:textId="77777777" w:rsidR="00176399" w:rsidRDefault="00176399">
                        <w:pPr>
                          <w:spacing w:after="160" w:line="259" w:lineRule="auto"/>
                          <w:ind w:firstLine="0"/>
                          <w:jc w:val="left"/>
                        </w:pPr>
                        <w:r>
                          <w:rPr>
                            <w:rFonts w:ascii="Times New Roman" w:eastAsia="Times New Roman" w:hAnsi="Times New Roman" w:cs="Times New Roman"/>
                            <w:color w:val="4D4D4D"/>
                            <w:sz w:val="13"/>
                          </w:rPr>
                          <w:t>2015</w:t>
                        </w:r>
                      </w:p>
                    </w:txbxContent>
                  </v:textbox>
                </v:rect>
                <v:rect id="Rectangle 1714" o:spid="_x0000_s1251" style="position:absolute;left:42707;top:18880;width:2369;height:1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" filled="f" stroked="f">
                  <v:textbox inset="0,0,0,0">
                    <w:txbxContent>
                      <w:p w14:paraId="70DF8AB6" w14:textId="77777777" w:rsidR="00176399" w:rsidRDefault="00176399">
                        <w:pPr>
                          <w:spacing w:after="160" w:line="259" w:lineRule="auto"/>
                          <w:ind w:firstLine="0"/>
                          <w:jc w:val="left"/>
                        </w:pPr>
                        <w:proofErr w:type="spellStart"/>
                        <w:proofErr w:type="gramStart"/>
                        <w:r>
                          <w:rPr>
                            <w:rFonts w:ascii="Times New Roman" w:eastAsia="Times New Roman" w:hAnsi="Times New Roman" w:cs="Times New Roman"/>
                            <w:sz w:val="16"/>
                          </w:rPr>
                          <w:t>year</w:t>
                        </w:r>
                        <w:proofErr w:type="spellEnd"/>
                        <w:proofErr w:type="gramEnd"/>
                      </w:p>
                    </w:txbxContent>
                  </v:textbox>
                </v:rect>
                <v:rect id="Rectangle 1715" o:spid="_x0000_s1252" style="position:absolute;left:24707;top:7833;width:9136;height:1239;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" filled="f" stroked="f">
                  <v:textbox inset="0,0,0,0">
                    <w:txbxContent>
                      <w:p w14:paraId="126CB8FD" w14:textId="77777777" w:rsidR="00176399" w:rsidRDefault="00176399">
                        <w:pPr>
                          <w:spacing w:after="160" w:line="259" w:lineRule="auto"/>
                          <w:ind w:firstLine="0"/>
                          <w:jc w:val="left"/>
                        </w:pPr>
                        <w:proofErr w:type="gramStart"/>
                        <w:r>
                          <w:rPr>
                            <w:rFonts w:ascii="Times New Roman" w:eastAsia="Times New Roman" w:hAnsi="Times New Roman" w:cs="Times New Roman"/>
                            <w:sz w:val="16"/>
                          </w:rPr>
                          <w:t>population</w:t>
                        </w:r>
                        <w:proofErr w:type="gram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share</w:t>
                        </w:r>
                        <w:proofErr w:type="spellEnd"/>
                      </w:p>
                    </w:txbxContent>
                  </v:textbox>
                </v:rect>
                <v:rect id="Rectangle 1716" o:spid="_x0000_s1253" style="position:absolute;left:31591;width:7463;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" filled="f" stroked="f">
                  <v:textbox inset="0,0,0,0">
                    <w:txbxContent>
                      <w:p w14:paraId="04A7B5A1" w14:textId="77777777" w:rsidR="00176399" w:rsidRDefault="00176399">
                        <w:pPr>
                          <w:spacing w:after="160" w:line="259" w:lineRule="auto"/>
                          <w:ind w:firstLine="0"/>
                          <w:jc w:val="left"/>
                        </w:pPr>
                        <w:r>
                          <w:rPr>
                            <w:rFonts w:ascii="Times New Roman" w:eastAsia="Times New Roman" w:hAnsi="Times New Roman" w:cs="Times New Roman"/>
                            <w:b/>
                            <w:sz w:val="20"/>
                          </w:rPr>
                          <w:t>B: Natives</w:t>
                        </w:r>
                      </w:p>
                    </w:txbxContent>
                  </v:textbox>
                </v:rect>
                <w10:anchorlock/>
              </v:group>
            </w:pict>
          </mc:Fallback>
        </mc:AlternateContent>
      </w:r>
    </w:p>
    <w:p w14:paraId="52E99AF8" w14:textId="77777777" w:rsidR="00231BAD" w:rsidRDefault="00400DDB">
      <w:pPr>
        <w:spacing w:after="0" w:line="259" w:lineRule="auto"/>
        <w:ind w:left="3795" w:firstLine="0"/>
        <w:jc w:val="left"/>
      </w:pPr>
      <w:r>
        <w:rPr>
          <w:noProof/>
          <w:sz w:val="22"/>
        </w:rPr>
        <mc:AlternateContent>
          <mc:Choice Requires="wpg">
            <w:drawing>
              <wp:inline distT="0" distB="0" distL="0" distR="0" wp14:anchorId="39CB5DDE" wp14:editId="49DCCE9C">
                <wp:extent cx="110007" cy="46248"/>
                <wp:effectExtent l="0" t="0" r="0" b="0"/>
                <wp:docPr id="32689" name="Group 32689"/>
                <wp:cNvGraphicFramePr/>
                <a:graphic xmlns:a="http://schemas.openxmlformats.org/drawingml/2006/main">
                  <a:graphicData uri="http://schemas.microsoft.com/office/word/2010/wordprocessingGroup">
                    <wpg:wgp>
                      <wpg:cNvGrpSpPr/>
                      <wpg:grpSpPr>
                        <a:xfrm>
                          <a:off x="0" y="0"/>
                          <a:ext cx="110007" cy="46248"/>
                          <a:chOff x="0" y="0"/>
                          <a:chExt cx="110007" cy="46248"/>
                        </a:xfrm>
                      </wpg:grpSpPr>
                      <wps:wsp>
                        <wps:cNvPr id="1720" name="Shape 1720"/>
                        <wps:cNvSpPr/>
                        <wps:spPr>
                          <a:xfrm>
                            <a:off x="0" y="30805"/>
                            <a:ext cx="110007" cy="0"/>
                          </a:xfrm>
                          <a:custGeom>
                            <a:avLst/>
                            <a:gdLst/>
                            <a:ahLst/>
                            <a:cxnLst/>
                            <a:rect l="0" t="0" r="0" b="0"/>
                            <a:pathLst>
                              <a:path w="110007">
                                <a:moveTo>
                                  <a:pt x="0" y="0"/>
                                </a:moveTo>
                                <a:lnTo>
                                  <a:pt x="110007" y="0"/>
                                </a:lnTo>
                              </a:path>
                            </a:pathLst>
                          </a:custGeom>
                          <a:ln w="16955" cap="flat">
                            <a:round/>
                          </a:ln>
                        </wps:spPr>
                        <wps:style>
                          <a:lnRef idx="1">
                            <a:srgbClr val="FF0083"/>
                          </a:lnRef>
                          <a:fillRef idx="0">
                            <a:srgbClr val="000000">
                              <a:alpha val="0"/>
                            </a:srgbClr>
                          </a:fillRef>
                          <a:effectRef idx="0">
                            <a:scrgbClr r="0" g="0" b="0"/>
                          </a:effectRef>
                          <a:fontRef idx="none"/>
                        </wps:style>
                        <wps:bodyPr/>
                      </wps:wsp>
                      <wps:wsp>
                        <wps:cNvPr id="1721" name="Shape 1721"/>
                        <wps:cNvSpPr/>
                        <wps:spPr>
                          <a:xfrm>
                            <a:off x="28337" y="0"/>
                            <a:ext cx="53332" cy="46248"/>
                          </a:xfrm>
                          <a:custGeom>
                            <a:avLst/>
                            <a:gdLst/>
                            <a:ahLst/>
                            <a:cxnLst/>
                            <a:rect l="0" t="0" r="0" b="0"/>
                            <a:pathLst>
                              <a:path w="53332" h="46248">
                                <a:moveTo>
                                  <a:pt x="26666" y="0"/>
                                </a:moveTo>
                                <a:lnTo>
                                  <a:pt x="53332" y="46248"/>
                                </a:lnTo>
                                <a:lnTo>
                                  <a:pt x="0" y="46248"/>
                                </a:lnTo>
                                <a:lnTo>
                                  <a:pt x="26666" y="0"/>
                                </a:lnTo>
                                <a:close/>
                              </a:path>
                            </a:pathLst>
                          </a:custGeom>
                          <a:ln w="0" cap="rnd">
                            <a:round/>
                          </a:ln>
                        </wps:spPr>
                        <wps:style>
                          <a:lnRef idx="0">
                            <a:srgbClr val="000000">
                              <a:alpha val="0"/>
                            </a:srgbClr>
                          </a:lnRef>
                          <a:fillRef idx="1">
                            <a:srgbClr val="FF0083"/>
                          </a:fillRef>
                          <a:effectRef idx="0">
                            <a:scrgbClr r="0" g="0" b="0"/>
                          </a:effectRef>
                          <a:fontRef idx="none"/>
                        </wps:style>
                        <wps:bodyPr/>
                      </wps:wsp>
                    </wpg:wgp>
                  </a:graphicData>
                </a:graphic>
              </wp:inline>
            </w:drawing>
          </mc:Choice>
          <mc:Fallback xmlns:a="http://schemas.openxmlformats.org/drawingml/2006/main">
            <w:pict>
              <v:group id="Group 32689" style="width:8.66196pt;height:3.64154pt;mso-position-horizontal-relative:char;mso-position-vertical-relative:line" coordsize="1100,462">
                <v:shape id="Shape 1720" style="position:absolute;width:1100;height:0;left:0;top:308;" coordsize="110007,0" path="m0,0l110007,0">
                  <v:stroke weight="1.33502pt" endcap="flat" joinstyle="round" on="true" color="#ff0083"/>
                  <v:fill on="false" color="#000000" opacity="0"/>
                </v:shape>
                <v:shape id="Shape 1721" style="position:absolute;width:533;height:462;left:283;top:0;" coordsize="53332,46248" path="m26666,0l53332,46248l0,46248l26666,0x">
                  <v:stroke weight="0pt" endcap="round" joinstyle="round" on="false" color="#000000" opacity="0"/>
                  <v:fill on="true" color="#ff0083"/>
                </v:shape>
              </v:group>
            </w:pict>
          </mc:Fallback>
        </mc:AlternateContent>
      </w:r>
    </w:p>
    <w:p w14:paraId="66EB0777" w14:textId="77777777" w:rsidR="00231BAD" w:rsidRPr="00C81D98" w:rsidRDefault="00400DDB">
      <w:pPr>
        <w:tabs>
          <w:tab w:val="center" w:pos="3933"/>
          <w:tab w:val="center" w:pos="4261"/>
          <w:tab w:val="center" w:pos="5080"/>
        </w:tabs>
        <w:spacing w:after="616" w:line="265" w:lineRule="auto"/>
        <w:ind w:firstLine="0"/>
        <w:jc w:val="left"/>
        <w:rPr>
          <w:lang w:val="en-US"/>
        </w:rPr>
      </w:pPr>
      <w:r>
        <w:rPr>
          <w:sz w:val="22"/>
        </w:rPr>
        <w:tab/>
      </w:r>
      <w:r>
        <w:rPr>
          <w:noProof/>
          <w:sz w:val="22"/>
        </w:rPr>
        <mc:AlternateContent>
          <mc:Choice Requires="wpg">
            <w:drawing>
              <wp:inline distT="0" distB="0" distL="0" distR="0" wp14:anchorId="36EF2305" wp14:editId="0F1F4352">
                <wp:extent cx="110007" cy="39641"/>
                <wp:effectExtent l="0" t="0" r="0" b="0"/>
                <wp:docPr id="32688" name="Group 32688"/>
                <wp:cNvGraphicFramePr/>
                <a:graphic xmlns:a="http://schemas.openxmlformats.org/drawingml/2006/main">
                  <a:graphicData uri="http://schemas.microsoft.com/office/word/2010/wordprocessingGroup">
                    <wpg:wgp>
                      <wpg:cNvGrpSpPr/>
                      <wpg:grpSpPr>
                        <a:xfrm>
                          <a:off x="0" y="0"/>
                          <a:ext cx="110007" cy="39641"/>
                          <a:chOff x="0" y="0"/>
                          <a:chExt cx="110007" cy="39641"/>
                        </a:xfrm>
                      </wpg:grpSpPr>
                      <wps:wsp>
                        <wps:cNvPr id="1718" name="Shape 1718"/>
                        <wps:cNvSpPr/>
                        <wps:spPr>
                          <a:xfrm>
                            <a:off x="0" y="19820"/>
                            <a:ext cx="110007" cy="0"/>
                          </a:xfrm>
                          <a:custGeom>
                            <a:avLst/>
                            <a:gdLst/>
                            <a:ahLst/>
                            <a:cxnLst/>
                            <a:rect l="0" t="0" r="0" b="0"/>
                            <a:pathLst>
                              <a:path w="110007">
                                <a:moveTo>
                                  <a:pt x="0" y="0"/>
                                </a:moveTo>
                                <a:lnTo>
                                  <a:pt x="110007" y="0"/>
                                </a:lnTo>
                              </a:path>
                            </a:pathLst>
                          </a:custGeom>
                          <a:ln w="16955" cap="flat">
                            <a:round/>
                          </a:ln>
                        </wps:spPr>
                        <wps:style>
                          <a:lnRef idx="1">
                            <a:srgbClr val="16D797"/>
                          </a:lnRef>
                          <a:fillRef idx="0">
                            <a:srgbClr val="000000">
                              <a:alpha val="0"/>
                            </a:srgbClr>
                          </a:fillRef>
                          <a:effectRef idx="0">
                            <a:scrgbClr r="0" g="0" b="0"/>
                          </a:effectRef>
                          <a:fontRef idx="none"/>
                        </wps:style>
                        <wps:bodyPr/>
                      </wps:wsp>
                      <wps:wsp>
                        <wps:cNvPr id="1719" name="Shape 1719"/>
                        <wps:cNvSpPr/>
                        <wps:spPr>
                          <a:xfrm>
                            <a:off x="35183" y="0"/>
                            <a:ext cx="39641" cy="39641"/>
                          </a:xfrm>
                          <a:custGeom>
                            <a:avLst/>
                            <a:gdLst/>
                            <a:ahLst/>
                            <a:cxnLst/>
                            <a:rect l="0" t="0" r="0" b="0"/>
                            <a:pathLst>
                              <a:path w="39641" h="39641">
                                <a:moveTo>
                                  <a:pt x="19820" y="0"/>
                                </a:moveTo>
                                <a:cubicBezTo>
                                  <a:pt x="30726" y="0"/>
                                  <a:pt x="39641" y="8915"/>
                                  <a:pt x="39641" y="19820"/>
                                </a:cubicBezTo>
                                <a:cubicBezTo>
                                  <a:pt x="39641" y="30725"/>
                                  <a:pt x="30726" y="39641"/>
                                  <a:pt x="19820" y="39641"/>
                                </a:cubicBezTo>
                                <a:cubicBezTo>
                                  <a:pt x="8915" y="39641"/>
                                  <a:pt x="0" y="30725"/>
                                  <a:pt x="0" y="19820"/>
                                </a:cubicBezTo>
                                <a:cubicBezTo>
                                  <a:pt x="0" y="8915"/>
                                  <a:pt x="8915" y="0"/>
                                  <a:pt x="19820" y="0"/>
                                </a:cubicBezTo>
                                <a:close/>
                              </a:path>
                            </a:pathLst>
                          </a:custGeom>
                          <a:ln w="0" cap="rnd">
                            <a:round/>
                          </a:ln>
                        </wps:spPr>
                        <wps:style>
                          <a:lnRef idx="0">
                            <a:srgbClr val="000000">
                              <a:alpha val="0"/>
                            </a:srgbClr>
                          </a:lnRef>
                          <a:fillRef idx="1">
                            <a:srgbClr val="16D797"/>
                          </a:fillRef>
                          <a:effectRef idx="0">
                            <a:scrgbClr r="0" g="0" b="0"/>
                          </a:effectRef>
                          <a:fontRef idx="none"/>
                        </wps:style>
                        <wps:bodyPr/>
                      </wps:wsp>
                    </wpg:wgp>
                  </a:graphicData>
                </a:graphic>
              </wp:inline>
            </w:drawing>
          </mc:Choice>
          <mc:Fallback xmlns:a="http://schemas.openxmlformats.org/drawingml/2006/main">
            <w:pict>
              <v:group id="Group 32688" style="width:8.66196pt;height:3.12134pt;mso-position-horizontal-relative:char;mso-position-vertical-relative:line" coordsize="1100,396">
                <v:shape id="Shape 1718" style="position:absolute;width:1100;height:0;left:0;top:198;" coordsize="110007,0" path="m0,0l110007,0">
                  <v:stroke weight="1.33502pt" endcap="flat" joinstyle="round" on="true" color="#16d797"/>
                  <v:fill on="false" color="#000000" opacity="0"/>
                </v:shape>
                <v:shape id="Shape 1719" style="position:absolute;width:396;height:396;left:351;top:0;" coordsize="39641,39641" path="m19820,0c30726,0,39641,8915,39641,19820c39641,30725,30726,39641,19820,39641c8915,39641,0,30725,0,19820c0,8915,8915,0,19820,0x">
                  <v:stroke weight="0pt" endcap="round" joinstyle="round" on="false" color="#000000" opacity="0"/>
                  <v:fill on="true" color="#16d797"/>
                </v:shape>
              </v:group>
            </w:pict>
          </mc:Fallback>
        </mc:AlternateContent>
      </w:r>
      <w:r w:rsidRPr="00C81D98">
        <w:rPr>
          <w:rFonts w:ascii="Times New Roman" w:eastAsia="Times New Roman" w:hAnsi="Times New Roman" w:cs="Times New Roman"/>
          <w:sz w:val="13"/>
          <w:lang w:val="en-US"/>
        </w:rPr>
        <w:tab/>
        <w:t>Inflows</w:t>
      </w:r>
      <w:r w:rsidRPr="00C81D98">
        <w:rPr>
          <w:rFonts w:ascii="Times New Roman" w:eastAsia="Times New Roman" w:hAnsi="Times New Roman" w:cs="Times New Roman"/>
          <w:sz w:val="13"/>
          <w:lang w:val="en-US"/>
        </w:rPr>
        <w:tab/>
        <w:t>Outflows</w:t>
      </w:r>
    </w:p>
    <w:p w14:paraId="618A453B" w14:textId="77777777" w:rsidR="00231BAD" w:rsidRPr="00C81D98" w:rsidRDefault="00400DDB">
      <w:pPr>
        <w:spacing w:after="329"/>
        <w:ind w:left="-15"/>
        <w:rPr>
          <w:lang w:val="en-US"/>
        </w:rPr>
      </w:pPr>
      <w:r w:rsidRPr="00C81D98">
        <w:rPr>
          <w:lang w:val="en-US"/>
        </w:rPr>
        <w:t xml:space="preserve">While the aggregate Net transfer is positive for immigrants and negative for natives for the year 2015, this trend is relatively recent as it became apparent only from 2012. </w:t>
      </w:r>
      <w:r w:rsidRPr="00C81D98">
        <w:rPr>
          <w:color w:val="0000FF"/>
          <w:lang w:val="en-US"/>
        </w:rPr>
        <w:t xml:space="preserve">Figure 2 </w:t>
      </w:r>
      <w:r w:rsidRPr="00C81D98">
        <w:rPr>
          <w:lang w:val="en-US"/>
        </w:rPr>
        <w:t xml:space="preserve">shows that the opposite trend was prevailing till 2001, with immigrants contributing about 5% more than their population share. Between 2002 and 2011, immigrants and native </w:t>
      </w:r>
      <w:r w:rsidRPr="00C81D98">
        <w:rPr>
          <w:lang w:val="en-US"/>
        </w:rPr>
        <w:lastRenderedPageBreak/>
        <w:t>contributed to public finances roughly in the same proportion as their population share. While the trend in outflows has reversed throughout the study period for the two populations, the trend in inflows has been much stable, especially for natives who received between one and two percent less public transfer than their population share. For immigrants, the cost was about 10% more till 2001 but decreased gradually to about 5% more than their population. Although aggregate measures provide interesting insights about the relative cost of immigration in Canada, crude values per capita values are better indicators for comparing immigrants and natives, as they remove the effect of the population size.</w:t>
      </w:r>
    </w:p>
    <w:p w14:paraId="108EE2F2" w14:textId="77777777" w:rsidR="00231BAD" w:rsidRPr="00C81D98" w:rsidRDefault="00400DDB">
      <w:pPr>
        <w:pStyle w:val="Titre3"/>
        <w:rPr>
          <w:lang w:val="en-US"/>
        </w:rPr>
        <w:pPrChange w:id="422" w:author="julien navaux" w:date="2020-12-30T11:04:00Z">
          <w:pPr>
            <w:pStyle w:val="Titre4"/>
            <w:spacing w:after="228"/>
            <w:ind w:left="-5"/>
          </w:pPr>
        </w:pPrChange>
      </w:pPr>
      <w:r w:rsidRPr="00C81D98">
        <w:rPr>
          <w:lang w:val="en-US"/>
        </w:rPr>
        <w:t>Net transfers and Immigrant surpluses</w:t>
      </w:r>
    </w:p>
    <w:p w14:paraId="54A510B7" w14:textId="77777777" w:rsidR="00231BAD" w:rsidRPr="00C81D98" w:rsidRDefault="00400DDB">
      <w:pPr>
        <w:spacing w:after="150"/>
        <w:ind w:left="-15"/>
        <w:rPr>
          <w:lang w:val="en-US"/>
        </w:rPr>
      </w:pPr>
      <w:r w:rsidRPr="00C81D98">
        <w:rPr>
          <w:color w:val="0000FF"/>
          <w:lang w:val="en-US"/>
        </w:rPr>
        <w:t xml:space="preserve">Figure 3 </w:t>
      </w:r>
      <w:r w:rsidRPr="00C81D98">
        <w:rPr>
          <w:lang w:val="en-US"/>
        </w:rPr>
        <w:t>shows the trends in Net Surplus as derived from Net Transfers (A) on one hand and Immigrant Surpluses (B) on the other hand between 1997 and 2015. Excluding the sudden increase from 2011 which increase it to $1710, the average net surplus of transfer has fluctuated only slightly around $1400 since 1997. A positive net surplus of transfer implies that the average immigrant has cost the state more than the average native. However, this overall positive cost says little about the origins of these costs, as it hides important differences in trends within each group and transfer components.</w:t>
      </w:r>
    </w:p>
    <w:p w14:paraId="5B7F1C2A" w14:textId="77777777" w:rsidR="00231BAD" w:rsidRPr="00C81D98" w:rsidRDefault="00400DDB">
      <w:pPr>
        <w:spacing w:after="175"/>
        <w:ind w:left="-15"/>
        <w:rPr>
          <w:lang w:val="en-US"/>
        </w:rPr>
      </w:pPr>
      <w:r w:rsidRPr="00C81D98">
        <w:rPr>
          <w:lang w:val="en-US"/>
        </w:rPr>
        <w:t>Looking at the trend in Net transfer (</w:t>
      </w:r>
      <w:r w:rsidRPr="00C81D98">
        <w:rPr>
          <w:color w:val="0000FF"/>
          <w:lang w:val="en-US"/>
        </w:rPr>
        <w:t>Figure 3</w:t>
      </w:r>
      <w:r w:rsidRPr="00C81D98">
        <w:rPr>
          <w:lang w:val="en-US"/>
        </w:rPr>
        <w:t>-A) separately for immigrant and native, it can be observed that Immigrants have had a positive net transfer over the studied period. This positive net transfer implies that immigrants have consistently received more transfers from the state than they contribute to its revenues. Between 1997 and 2011, the average net transfer for immigrants fluctuated around $1400 per year. However, it rose rapidly between 2011 and 2013 to surpass $2100. Although at a much lower level, natives have also seen a positive Net transfer between 1997 and 2002. However, net transfer among native drops and become negative since 2003. Between 2005 and 2015, net transfer among natives has mostly been negative with slight fluctuation around $280, a sign that they contribute more to the public purse than they received from it.</w:t>
      </w:r>
    </w:p>
    <w:p w14:paraId="36684F60" w14:textId="77777777" w:rsidR="00231BAD" w:rsidRPr="00C81D98" w:rsidRDefault="00400DDB">
      <w:pPr>
        <w:ind w:left="-15" w:firstLine="0"/>
        <w:rPr>
          <w:lang w:val="en-US"/>
        </w:rPr>
      </w:pPr>
      <w:r w:rsidRPr="00C81D98">
        <w:rPr>
          <w:lang w:val="en-US"/>
        </w:rPr>
        <w:t xml:space="preserve">Figure 3 – Difference in Inflows and Outflows transfers for Immigrant and Natives between 1997 to </w:t>
      </w:r>
      <w:commentRangeStart w:id="423"/>
      <w:r w:rsidRPr="00C81D98">
        <w:rPr>
          <w:lang w:val="en-US"/>
        </w:rPr>
        <w:t>2015</w:t>
      </w:r>
      <w:commentRangeEnd w:id="423"/>
      <w:r w:rsidR="00DD3AFB">
        <w:rPr>
          <w:rStyle w:val="Marquedecommentaire"/>
        </w:rPr>
        <w:commentReference w:id="423"/>
      </w:r>
    </w:p>
    <w:p w14:paraId="5AB9E0BA" w14:textId="77777777" w:rsidR="00231BAD" w:rsidRDefault="00400DDB">
      <w:pPr>
        <w:spacing w:after="784" w:line="259" w:lineRule="auto"/>
        <w:ind w:left="173" w:firstLine="0"/>
        <w:jc w:val="left"/>
      </w:pPr>
      <w:r>
        <w:rPr>
          <w:noProof/>
        </w:rPr>
        <w:lastRenderedPageBreak/>
        <w:drawing>
          <wp:inline distT="0" distB="0" distL="0" distR="0" wp14:anchorId="3D6665B9" wp14:editId="1C59483F">
            <wp:extent cx="5501640" cy="2161033"/>
            <wp:effectExtent l="0" t="0" r="0" b="0"/>
            <wp:docPr id="32947" name="Picture 32947"/>
            <wp:cNvGraphicFramePr/>
            <a:graphic xmlns:a="http://schemas.openxmlformats.org/drawingml/2006/main">
              <a:graphicData uri="http://schemas.openxmlformats.org/drawingml/2006/picture">
                <pic:pic xmlns:pic="http://schemas.openxmlformats.org/drawingml/2006/picture">
                  <pic:nvPicPr>
                    <pic:cNvPr id="32947" name="Picture 32947"/>
                    <pic:cNvPicPr/>
                  </pic:nvPicPr>
                  <pic:blipFill>
                    <a:blip r:embed="rId49"/>
                    <a:stretch>
                      <a:fillRect/>
                    </a:stretch>
                  </pic:blipFill>
                  <pic:spPr>
                    <a:xfrm>
                      <a:off x="0" y="0"/>
                      <a:ext cx="5501640" cy="2161033"/>
                    </a:xfrm>
                    <a:prstGeom prst="rect">
                      <a:avLst/>
                    </a:prstGeom>
                  </pic:spPr>
                </pic:pic>
              </a:graphicData>
            </a:graphic>
          </wp:inline>
        </w:drawing>
      </w:r>
    </w:p>
    <w:p w14:paraId="27EF2B05" w14:textId="77777777" w:rsidR="00231BAD" w:rsidRPr="00C81D98" w:rsidRDefault="00400DDB">
      <w:pPr>
        <w:spacing w:after="155"/>
        <w:ind w:left="-15"/>
        <w:rPr>
          <w:lang w:val="en-US"/>
        </w:rPr>
      </w:pPr>
      <w:r w:rsidRPr="00C81D98">
        <w:rPr>
          <w:lang w:val="en-US"/>
        </w:rPr>
        <w:t xml:space="preserve">Putting these observations together it can be concluded that the positive net surplus and its stability between 1997 and 2011 is because immigrants have consistently received more than they contributed while natives have received slightly less than they contributed. </w:t>
      </w:r>
      <w:proofErr w:type="gramStart"/>
      <w:r w:rsidRPr="00C81D98">
        <w:rPr>
          <w:lang w:val="en-US"/>
        </w:rPr>
        <w:t>But,</w:t>
      </w:r>
      <w:proofErr w:type="gramEnd"/>
      <w:r w:rsidRPr="00C81D98">
        <w:rPr>
          <w:lang w:val="en-US"/>
        </w:rPr>
        <w:t xml:space="preserve"> it is still unclear how inflows and outflows have trended during the studied period and to which one can be attributed the sudden increase in the net surplus of transfer from 2012. These differences can be further understood by analyzing the trend in Immigrant surplus for each transfer components (</w:t>
      </w:r>
      <w:r w:rsidRPr="00C81D98">
        <w:rPr>
          <w:color w:val="0000FF"/>
          <w:lang w:val="en-US"/>
        </w:rPr>
        <w:t>Figure 3</w:t>
      </w:r>
      <w:r w:rsidRPr="00C81D98">
        <w:rPr>
          <w:lang w:val="en-US"/>
        </w:rPr>
        <w:t>-</w:t>
      </w:r>
      <w:proofErr w:type="gramStart"/>
      <w:r w:rsidRPr="00C81D98">
        <w:rPr>
          <w:lang w:val="en-US"/>
        </w:rPr>
        <w:t>B )</w:t>
      </w:r>
      <w:proofErr w:type="gramEnd"/>
      <w:r w:rsidRPr="00C81D98">
        <w:rPr>
          <w:lang w:val="en-US"/>
        </w:rPr>
        <w:t>.</w:t>
      </w:r>
    </w:p>
    <w:p w14:paraId="1D52246D" w14:textId="77777777" w:rsidR="00231BAD" w:rsidRPr="00C81D98" w:rsidRDefault="00400DDB">
      <w:pPr>
        <w:spacing w:after="151"/>
        <w:ind w:left="-15"/>
        <w:rPr>
          <w:lang w:val="en-US"/>
        </w:rPr>
      </w:pPr>
      <w:r w:rsidRPr="00C81D98">
        <w:rPr>
          <w:lang w:val="en-US"/>
        </w:rPr>
        <w:t>Over the studied period, the Immigrant surplus for inflow has been positive, with immigrants receiving about $1400 more than natives on average. It can also be observed that transfers to immigrants have been slowing down compared to natives. For instance, the Immigrant surplus for inflow has dropped by about $700 between 1997 and 2015 and if the surplus for outflows were maintained at its early 2000s level, the net surplus of transfer between immigrants and natives would be close to null by 2015. Instead, while the surplus for inflow decreased slowly and steadily, the surplus for outflow increased drastically between 1997 and 2015. For instance, before 2002 the average immigrant contributes about $700 more than native in outflow transfer. From early 2000 however, the surplus in outflow dropped significantly and between 2002 and 2008, both immigrants and natives contribute about the same amount. The situation reverses between 2009 and 2011 with immigrants contributing slightly less than natives. From 2012 however, the gap in outflow transfer deepened with natives contributing about $1400 more than immigrants.</w:t>
      </w:r>
    </w:p>
    <w:p w14:paraId="734C399E" w14:textId="77777777" w:rsidR="00231BAD" w:rsidRPr="00C81D98" w:rsidRDefault="00400DDB">
      <w:pPr>
        <w:spacing w:after="442"/>
        <w:ind w:left="-15"/>
        <w:rPr>
          <w:lang w:val="en-US"/>
        </w:rPr>
      </w:pPr>
      <w:r w:rsidRPr="00C81D98">
        <w:rPr>
          <w:lang w:val="en-US"/>
        </w:rPr>
        <w:t xml:space="preserve">Although Net transfer and Net surplus result in the same net surplus, they illustrate different aspects of the transfer dynamic and reveal two important facts. First, the increase in Net transfer between 2000 and 2004 is mainly due to the increase in native outflows while that of immigrant stagnated. Second, and contrary to the first point, the increase in net surplus between 2011 and 2013 is caused by a decrease in </w:t>
      </w:r>
      <w:proofErr w:type="gramStart"/>
      <w:r w:rsidRPr="00C81D98">
        <w:rPr>
          <w:lang w:val="en-US"/>
        </w:rPr>
        <w:t>immigrants</w:t>
      </w:r>
      <w:proofErr w:type="gramEnd"/>
      <w:r w:rsidRPr="00C81D98">
        <w:rPr>
          <w:lang w:val="en-US"/>
        </w:rPr>
        <w:t xml:space="preserve"> outflows while that of </w:t>
      </w:r>
      <w:r w:rsidRPr="00C81D98">
        <w:rPr>
          <w:lang w:val="en-US"/>
        </w:rPr>
        <w:lastRenderedPageBreak/>
        <w:t xml:space="preserve">native stagnated. As outflows are solely </w:t>
      </w:r>
      <w:proofErr w:type="spellStart"/>
      <w:r w:rsidRPr="00C81D98">
        <w:rPr>
          <w:lang w:val="en-US"/>
        </w:rPr>
        <w:t>dependant</w:t>
      </w:r>
      <w:proofErr w:type="spellEnd"/>
      <w:r w:rsidRPr="00C81D98">
        <w:rPr>
          <w:lang w:val="en-US"/>
        </w:rPr>
        <w:t xml:space="preserve"> on individual labor outcomes, these results suggest that the labor prospect of immigrants has degraded compared to natives during the study period. However, being based on the crude values of transfers, the results do not account for the difference in the age structure of the two populations. Therefore, proper isolation of demographic effect is necessary for an unbiased comparison of transfer differences between immigrants and natives.</w:t>
      </w:r>
    </w:p>
    <w:p w14:paraId="4E4B624D" w14:textId="77777777" w:rsidR="00231BAD" w:rsidRDefault="00400DDB">
      <w:pPr>
        <w:pStyle w:val="Titre2"/>
        <w:ind w:left="704" w:hanging="719"/>
      </w:pPr>
      <w:bookmarkStart w:id="424" w:name="_Toc60218565"/>
      <w:proofErr w:type="spellStart"/>
      <w:r>
        <w:t>Decomposing</w:t>
      </w:r>
      <w:proofErr w:type="spellEnd"/>
      <w:r>
        <w:t xml:space="preserve"> the Immigrant Surplus</w:t>
      </w:r>
      <w:bookmarkEnd w:id="424"/>
    </w:p>
    <w:p w14:paraId="3D070036" w14:textId="77777777" w:rsidR="00231BAD" w:rsidRPr="00C81D98" w:rsidRDefault="00400DDB">
      <w:pPr>
        <w:spacing w:after="151"/>
        <w:ind w:left="-15"/>
        <w:rPr>
          <w:lang w:val="en-US"/>
        </w:rPr>
      </w:pPr>
      <w:r w:rsidRPr="00C81D98">
        <w:rPr>
          <w:lang w:val="en-US"/>
        </w:rPr>
        <w:t xml:space="preserve">The immigrant and native populations are different not only in their size but also in their age structure. By dividing total (across all ages) transfer by the total population, per capita comparison between immigrant and natives account for the difference in the population size but not for the difference in age structure. Because public transfers are intergenerational, that is, resources are collected from the working-age population (the outflow transfers) and reallocated to the </w:t>
      </w:r>
      <w:proofErr w:type="spellStart"/>
      <w:r w:rsidRPr="00C81D98">
        <w:rPr>
          <w:lang w:val="en-US"/>
        </w:rPr>
        <w:t>dependant</w:t>
      </w:r>
      <w:proofErr w:type="spellEnd"/>
      <w:r w:rsidRPr="00C81D98">
        <w:rPr>
          <w:lang w:val="en-US"/>
        </w:rPr>
        <w:t xml:space="preserve"> population, mostly the young and old (the inflows transfers), they are sensitive to the age structure of the population. </w:t>
      </w:r>
      <w:proofErr w:type="gramStart"/>
      <w:r w:rsidRPr="00C81D98">
        <w:rPr>
          <w:lang w:val="en-US"/>
        </w:rPr>
        <w:t>Therefore</w:t>
      </w:r>
      <w:proofErr w:type="gramEnd"/>
      <w:r w:rsidRPr="00C81D98">
        <w:rPr>
          <w:lang w:val="en-US"/>
        </w:rPr>
        <w:t xml:space="preserve"> the comparison based on per capita values is biased to the extent to which the two populations have different age structures. To account for this difference in age structure, the decomposition discussed earlier is applied to surpluses in each account and subaccount separately. For a given transfer account, the decomposition function takes as inputs the age-specific transfer and the population size, apply the decomposition algorithm, and returns the two components representing the respective contributions of the inputs to the per crude surplus. This allows quantifying how much of the crude surplus is due to a difference in age-specific transfer, rather than a difference in the age structure of the two populations.</w:t>
      </w:r>
    </w:p>
    <w:p w14:paraId="509FE218" w14:textId="77777777" w:rsidR="00231BAD" w:rsidRPr="00C81D98" w:rsidRDefault="00400DDB">
      <w:pPr>
        <w:spacing w:after="175"/>
        <w:ind w:left="-15"/>
        <w:rPr>
          <w:lang w:val="en-US"/>
        </w:rPr>
      </w:pPr>
      <w:r w:rsidRPr="00C81D98">
        <w:rPr>
          <w:lang w:val="en-US"/>
        </w:rPr>
        <w:t xml:space="preserve">Age-adjusted surpluses are the components associated with the age-specific transfers and represent the difference between an immigrant and a native of the same age. There are also referred to as fiscal components. Demographic components on the other hand are associated with the population size and represent the portion of the surplus that results from a difference in the age structure of immigrants and </w:t>
      </w:r>
      <w:proofErr w:type="gramStart"/>
      <w:r w:rsidRPr="00C81D98">
        <w:rPr>
          <w:lang w:val="en-US"/>
        </w:rPr>
        <w:t>natives</w:t>
      </w:r>
      <w:proofErr w:type="gramEnd"/>
      <w:r w:rsidRPr="00C81D98">
        <w:rPr>
          <w:lang w:val="en-US"/>
        </w:rPr>
        <w:t xml:space="preserve"> populations. It is important to note here that even though the population size is used as inputs, the associated components only reflect the difference in population age structure because the effect of the population size is canceled out in the per-capita calculation. Also, as Net surplus is the sum of all Immigrant surpluses across all accounts (inflows minus outflow), the age-adjusted Net surplus is computed similarly, as the sum of all </w:t>
      </w:r>
      <w:proofErr w:type="spellStart"/>
      <w:r w:rsidRPr="00C81D98">
        <w:rPr>
          <w:lang w:val="en-US"/>
        </w:rPr>
        <w:t>ageadjusted</w:t>
      </w:r>
      <w:proofErr w:type="spellEnd"/>
      <w:r w:rsidRPr="00C81D98">
        <w:rPr>
          <w:lang w:val="en-US"/>
        </w:rPr>
        <w:t xml:space="preserve"> Immigrant surpluses. </w:t>
      </w:r>
      <w:r w:rsidRPr="00C81D98">
        <w:rPr>
          <w:color w:val="0000FF"/>
          <w:lang w:val="en-US"/>
        </w:rPr>
        <w:t xml:space="preserve">Figure 4 </w:t>
      </w:r>
      <w:r w:rsidRPr="00C81D98">
        <w:rPr>
          <w:lang w:val="en-US"/>
        </w:rPr>
        <w:t>presents the trend in the crude and age-adjusted surpluses as well as the demographic components for each sub-</w:t>
      </w:r>
      <w:proofErr w:type="gramStart"/>
      <w:r w:rsidRPr="00C81D98">
        <w:rPr>
          <w:lang w:val="en-US"/>
        </w:rPr>
        <w:t>accounts</w:t>
      </w:r>
      <w:proofErr w:type="gramEnd"/>
      <w:r w:rsidRPr="00C81D98">
        <w:rPr>
          <w:lang w:val="en-US"/>
        </w:rPr>
        <w:t xml:space="preserve"> throughout the studied period.</w:t>
      </w:r>
    </w:p>
    <w:p w14:paraId="20B1A1B1" w14:textId="77777777" w:rsidR="00231BAD" w:rsidRPr="00C81D98" w:rsidRDefault="00400DDB">
      <w:pPr>
        <w:spacing w:after="83" w:line="238" w:lineRule="auto"/>
        <w:ind w:left="-15" w:firstLine="0"/>
        <w:rPr>
          <w:lang w:val="en-US"/>
        </w:rPr>
      </w:pPr>
      <w:r w:rsidRPr="00C81D98">
        <w:rPr>
          <w:lang w:val="en-US"/>
        </w:rPr>
        <w:lastRenderedPageBreak/>
        <w:t>Figure 4 – Trends in Crude, Age-adjusted and demographic components for accounts of inflows and outflows between 1997 and 20/</w:t>
      </w:r>
      <w:commentRangeStart w:id="425"/>
      <w:r w:rsidRPr="00C81D98">
        <w:rPr>
          <w:lang w:val="en-US"/>
        </w:rPr>
        <w:t>15</w:t>
      </w:r>
      <w:commentRangeEnd w:id="425"/>
      <w:r w:rsidR="00C61511">
        <w:rPr>
          <w:rStyle w:val="Marquedecommentaire"/>
        </w:rPr>
        <w:commentReference w:id="425"/>
      </w:r>
    </w:p>
    <w:p w14:paraId="5994B726" w14:textId="77777777" w:rsidR="00231BAD" w:rsidRDefault="00400DDB">
      <w:pPr>
        <w:spacing w:after="0" w:line="259" w:lineRule="auto"/>
        <w:ind w:left="213" w:firstLine="0"/>
        <w:jc w:val="left"/>
      </w:pPr>
      <w:r>
        <w:rPr>
          <w:noProof/>
        </w:rPr>
        <w:drawing>
          <wp:inline distT="0" distB="0" distL="0" distR="0" wp14:anchorId="28354ACA" wp14:editId="1F83002D">
            <wp:extent cx="5407152" cy="2441448"/>
            <wp:effectExtent l="0" t="0" r="0" b="0"/>
            <wp:docPr id="32949" name="Picture 32949"/>
            <wp:cNvGraphicFramePr/>
            <a:graphic xmlns:a="http://schemas.openxmlformats.org/drawingml/2006/main">
              <a:graphicData uri="http://schemas.openxmlformats.org/drawingml/2006/picture">
                <pic:pic xmlns:pic="http://schemas.openxmlformats.org/drawingml/2006/picture">
                  <pic:nvPicPr>
                    <pic:cNvPr id="32949" name="Picture 32949"/>
                    <pic:cNvPicPr/>
                  </pic:nvPicPr>
                  <pic:blipFill>
                    <a:blip r:embed="rId50"/>
                    <a:stretch>
                      <a:fillRect/>
                    </a:stretch>
                  </pic:blipFill>
                  <pic:spPr>
                    <a:xfrm>
                      <a:off x="0" y="0"/>
                      <a:ext cx="5407152" cy="2441448"/>
                    </a:xfrm>
                    <a:prstGeom prst="rect">
                      <a:avLst/>
                    </a:prstGeom>
                  </pic:spPr>
                </pic:pic>
              </a:graphicData>
            </a:graphic>
          </wp:inline>
        </w:drawing>
      </w:r>
    </w:p>
    <w:p w14:paraId="39432152" w14:textId="77777777" w:rsidR="00231BAD" w:rsidRPr="00C81D98" w:rsidRDefault="00400DDB">
      <w:pPr>
        <w:pStyle w:val="Titre3"/>
        <w:rPr>
          <w:lang w:val="en-US"/>
        </w:rPr>
        <w:pPrChange w:id="426" w:author="julien navaux" w:date="2020-12-30T11:04:00Z">
          <w:pPr>
            <w:pStyle w:val="Titre4"/>
            <w:ind w:left="-5"/>
          </w:pPr>
        </w:pPrChange>
      </w:pPr>
      <w:r w:rsidRPr="00C81D98">
        <w:rPr>
          <w:lang w:val="en-US"/>
        </w:rPr>
        <w:t>Age-adjusted Net surplus</w:t>
      </w:r>
    </w:p>
    <w:p w14:paraId="5F620B92" w14:textId="77777777" w:rsidR="00231BAD" w:rsidRPr="00C81D98" w:rsidRDefault="00400DDB">
      <w:pPr>
        <w:spacing w:after="151"/>
        <w:ind w:left="-15"/>
        <w:rPr>
          <w:lang w:val="en-US"/>
        </w:rPr>
      </w:pPr>
      <w:r w:rsidRPr="00C81D98">
        <w:rPr>
          <w:lang w:val="en-US"/>
        </w:rPr>
        <w:t xml:space="preserve">Results show that age-adjusted Net surplus followed the same pattern as per Capita Net </w:t>
      </w:r>
      <w:proofErr w:type="gramStart"/>
      <w:r w:rsidRPr="00C81D98">
        <w:rPr>
          <w:lang w:val="en-US"/>
        </w:rPr>
        <w:t>surplus</w:t>
      </w:r>
      <w:proofErr w:type="gramEnd"/>
      <w:r w:rsidRPr="00C81D98">
        <w:rPr>
          <w:lang w:val="en-US"/>
        </w:rPr>
        <w:t xml:space="preserve"> but the levels are much higher in absolute values. Furthermore, the overall negative sign for demographic components of net surplus indicates that age structure is much favorable to immigrants, as it reduced the difference between immigrant and natives from the adjusted value to the per capita value. Put another way, if the immigrants and </w:t>
      </w:r>
      <w:proofErr w:type="gramStart"/>
      <w:r w:rsidRPr="00C81D98">
        <w:rPr>
          <w:lang w:val="en-US"/>
        </w:rPr>
        <w:t>natives</w:t>
      </w:r>
      <w:proofErr w:type="gramEnd"/>
      <w:r w:rsidRPr="00C81D98">
        <w:rPr>
          <w:lang w:val="en-US"/>
        </w:rPr>
        <w:t xml:space="preserve"> population have had the same age structure, the per capita difference would have been much higher than its current value. In dollar value, at equal age, the average immigrant has cost to the state about 3640$ per year, more than the average native, between 1997 and 2016. However, a favorable population structure reduced this surplus by about of 1930$, leading the 1710$ in per capita net surplus. While the demographic effect has increased steadily during the studied period from 1750$ to 2210$, the trends in Adjusted net surplus are much stepper with disruptive increases every few years (early 2000, late 2000, early 2010) from 2930$ in 1997 to 4680$ in 2015. The steady increase of the demographic components over the years reflects the faster aging of the native population compared to the immigrant population which has been purposefully kept young through various economic immigration programs.</w:t>
      </w:r>
    </w:p>
    <w:p w14:paraId="4F62D680" w14:textId="77777777" w:rsidR="00231BAD" w:rsidRPr="00C81D98" w:rsidRDefault="00400DDB">
      <w:pPr>
        <w:spacing w:after="320"/>
        <w:ind w:left="-15"/>
        <w:rPr>
          <w:lang w:val="en-US"/>
        </w:rPr>
      </w:pPr>
      <w:r w:rsidRPr="00C81D98">
        <w:rPr>
          <w:lang w:val="en-US"/>
        </w:rPr>
        <w:t>These results imply that the difference in age structure between immigrant and native populations accounts for much of their difference in crude surpluses. Therefore, not accounting for the demographic effect leads to conflicting results that confuse our understanding of transfer differential between immigrants and natives, create unnecessary discord in the immigration debates, and lead to inappropriate public policy. The confusion goes even further when comparing the sub-account of inflow and outflow.</w:t>
      </w:r>
    </w:p>
    <w:p w14:paraId="1DCBCD03" w14:textId="77777777" w:rsidR="00231BAD" w:rsidRPr="00C81D98" w:rsidRDefault="00400DDB">
      <w:pPr>
        <w:pStyle w:val="Titre3"/>
        <w:rPr>
          <w:lang w:val="en-US"/>
        </w:rPr>
        <w:pPrChange w:id="427" w:author="julien navaux" w:date="2020-12-30T11:04:00Z">
          <w:pPr>
            <w:pStyle w:val="Titre4"/>
            <w:ind w:left="-5"/>
          </w:pPr>
        </w:pPrChange>
      </w:pPr>
      <w:r w:rsidRPr="00C81D98">
        <w:rPr>
          <w:lang w:val="en-US"/>
        </w:rPr>
        <w:lastRenderedPageBreak/>
        <w:t>Age-adjusted surpluses in sub accounts</w:t>
      </w:r>
    </w:p>
    <w:p w14:paraId="2E849DC5" w14:textId="77777777" w:rsidR="00231BAD" w:rsidRPr="00C81D98" w:rsidRDefault="00400DDB">
      <w:pPr>
        <w:ind w:left="-15"/>
        <w:rPr>
          <w:lang w:val="en-US"/>
        </w:rPr>
      </w:pPr>
      <w:r w:rsidRPr="00C81D98">
        <w:rPr>
          <w:lang w:val="en-US"/>
        </w:rPr>
        <w:t>Looking at the adjusted surplus for the sub-accounts, it appears that Income and Sales taxes are the main sources of the net surplus between immigrants and natives. This is expected, as other sub-accounts being tied to public programs are less likely to increase social inequality such as the one seen in the immigrant surplus. Income and Sales taxes sub-accounts on the other hand are directly linked to individual revenue on which public policy has less control and therefore are subject to labor market imbalances. However, this pattern is not observable from the per capita values. In fact, trends in the sub-account of crude net surplus show opposite results with inflow sub-accounts appearing as the major sources of disparities in net transfers. For example, it is intuitive that since most contributions to the public finances are based on a given proportion of the individual’s income, income taxes would reflect a large proportion of the difference between immigrants and natives. On contrary, the crude net surplus for income taxes shows conflicting results being positive between 1997 and 2003, null till 2012, and negative afterward.</w:t>
      </w:r>
    </w:p>
    <w:p w14:paraId="30A55274" w14:textId="77777777" w:rsidR="00231BAD" w:rsidRPr="00C81D98" w:rsidRDefault="00400DDB">
      <w:pPr>
        <w:spacing w:after="151"/>
        <w:ind w:left="-15"/>
        <w:rPr>
          <w:lang w:val="en-US"/>
        </w:rPr>
      </w:pPr>
      <w:r w:rsidRPr="00C81D98">
        <w:rPr>
          <w:lang w:val="en-US"/>
        </w:rPr>
        <w:t>The mitigating effect of demographic components is also illustrated in the high level of the per capita health care cost which after accounting for the difference in age structure is reduced to close to zero. This suggests that the per capita difference in health care cost is largely due to the fact there are relatively more immigrants in the age groups where health care costs are higher. Demographics not only affect the size of the immigrant surplus but also change its direction and trend. For example, looking at the per capita surplus, immigrants seem to have paid on average more business taxes than natives. The situation reverses after adjusting for demographic effect. At the same age, not only that immigrants pay less in business taxes than natives, but the trend in immigrant surplus is increasing while per capita measure indicates the opposite. The low business taxes paid by immigrants suggest that they operate smaller businesses than natives. They also contributed toward social security and received cash transfers, slightly less than natives. The opposite applies to education and health care costs where immigrants consume slightly more than natives.</w:t>
      </w:r>
    </w:p>
    <w:p w14:paraId="5158F558" w14:textId="77777777" w:rsidR="00231BAD" w:rsidRPr="00C81D98" w:rsidRDefault="00400DDB">
      <w:pPr>
        <w:spacing w:after="150"/>
        <w:ind w:left="-15"/>
        <w:rPr>
          <w:lang w:val="en-US"/>
        </w:rPr>
      </w:pPr>
      <w:r w:rsidRPr="00C81D98">
        <w:rPr>
          <w:lang w:val="en-US"/>
        </w:rPr>
        <w:t xml:space="preserve">Other sub-accounts of transfer include public goods and services as well as public deficit and debts. By design, the NTA method distributes these costs evenly and no difference is expected between immigrants and natives. This is well reflected in the age-adjusted </w:t>
      </w:r>
      <w:proofErr w:type="gramStart"/>
      <w:r w:rsidRPr="00C81D98">
        <w:rPr>
          <w:lang w:val="en-US"/>
        </w:rPr>
        <w:t>surplus</w:t>
      </w:r>
      <w:proofErr w:type="gramEnd"/>
      <w:r w:rsidRPr="00C81D98">
        <w:rPr>
          <w:lang w:val="en-US"/>
        </w:rPr>
        <w:t xml:space="preserve"> which is close to zero, the lowest in absolute value among all subaccounts. </w:t>
      </w:r>
      <w:proofErr w:type="gramStart"/>
      <w:r w:rsidRPr="00C81D98">
        <w:rPr>
          <w:lang w:val="en-US"/>
        </w:rPr>
        <w:t>Therefore</w:t>
      </w:r>
      <w:proofErr w:type="gramEnd"/>
      <w:r w:rsidRPr="00C81D98">
        <w:rPr>
          <w:lang w:val="en-US"/>
        </w:rPr>
        <w:t xml:space="preserve"> the large negative effect (in favor of immigrants) seen in the per capita surplus is mainly due to the difference in age structure between immigrants and natives. When adjusted for these differences, the surpluses in these other accounts compensated each other, revealing the sub-account of sales and Income taxes as the two most important sources of disparities between immigrants and natives.</w:t>
      </w:r>
    </w:p>
    <w:p w14:paraId="5CC91C90" w14:textId="77777777" w:rsidR="00231BAD" w:rsidRPr="00C81D98" w:rsidRDefault="00400DDB">
      <w:pPr>
        <w:ind w:left="-15"/>
        <w:rPr>
          <w:lang w:val="en-US"/>
        </w:rPr>
      </w:pPr>
      <w:r w:rsidRPr="00C81D98">
        <w:rPr>
          <w:lang w:val="en-US"/>
        </w:rPr>
        <w:lastRenderedPageBreak/>
        <w:t xml:space="preserve">In summary, Immigrants received quite similar benefits from public programs, but their low revenue doesn’t allow them to contribute equally to public finances, leading to a surplus in the transfer. As a result, differences in sales and Income taxes added up to an age-adjusted surplus of 3090$ which represent 85% of the 3640$ in total age-adjusted surplus. As these taxes are deducted from </w:t>
      </w:r>
      <w:proofErr w:type="gramStart"/>
      <w:r w:rsidRPr="00C81D98">
        <w:rPr>
          <w:lang w:val="en-US"/>
        </w:rPr>
        <w:t>income</w:t>
      </w:r>
      <w:proofErr w:type="gramEnd"/>
      <w:r w:rsidRPr="00C81D98">
        <w:rPr>
          <w:lang w:val="en-US"/>
        </w:rPr>
        <w:t xml:space="preserve"> which is mainly earned from labor, the labor market stands out as the single most important source of inequality between immigrants and natives. Furthermore, it appears that while both Income and sales taxes are the main contributors to net surplus, Income taxes alone drive its trends. These results stand against expectations of a positive impact of immigration on public finances, especially for recent immigrants for whom economic factors have motivated the admission. </w:t>
      </w:r>
      <w:proofErr w:type="gramStart"/>
      <w:r w:rsidRPr="00C81D98">
        <w:rPr>
          <w:lang w:val="en-US"/>
        </w:rPr>
        <w:t>Therefore</w:t>
      </w:r>
      <w:proofErr w:type="gramEnd"/>
      <w:r w:rsidRPr="00C81D98">
        <w:rPr>
          <w:lang w:val="en-US"/>
        </w:rPr>
        <w:t xml:space="preserve"> understanding how the labor market becomes the source of so much inequality is an important question and crucial to investigate and address, should Canada intend to benefits from its immigrants.</w:t>
      </w:r>
    </w:p>
    <w:p w14:paraId="2A59BA39" w14:textId="77777777" w:rsidR="00231BAD" w:rsidRDefault="00400DDB">
      <w:pPr>
        <w:pStyle w:val="Titre1"/>
        <w:spacing w:after="280"/>
        <w:ind w:left="542" w:hanging="557"/>
      </w:pPr>
      <w:bookmarkStart w:id="428" w:name="_Toc60218566"/>
      <w:proofErr w:type="spellStart"/>
      <w:r>
        <w:t>Dicussion</w:t>
      </w:r>
      <w:proofErr w:type="spellEnd"/>
      <w:r>
        <w:t xml:space="preserve"> and final </w:t>
      </w:r>
      <w:proofErr w:type="spellStart"/>
      <w:r>
        <w:t>remarks</w:t>
      </w:r>
      <w:bookmarkEnd w:id="428"/>
      <w:proofErr w:type="spellEnd"/>
    </w:p>
    <w:p w14:paraId="4F49E47D" w14:textId="77777777" w:rsidR="00231BAD" w:rsidRDefault="00400DDB">
      <w:pPr>
        <w:pStyle w:val="Titre2"/>
        <w:ind w:left="704" w:hanging="719"/>
      </w:pPr>
      <w:bookmarkStart w:id="429" w:name="_Toc60218567"/>
      <w:r>
        <w:t xml:space="preserve">Source of </w:t>
      </w:r>
      <w:proofErr w:type="spellStart"/>
      <w:r>
        <w:t>income</w:t>
      </w:r>
      <w:proofErr w:type="spellEnd"/>
      <w:r>
        <w:t xml:space="preserve"> gap</w:t>
      </w:r>
      <w:bookmarkEnd w:id="429"/>
    </w:p>
    <w:p w14:paraId="60CF69B2" w14:textId="77777777" w:rsidR="00231BAD" w:rsidRPr="00C81D98" w:rsidRDefault="00400DDB">
      <w:pPr>
        <w:spacing w:after="151"/>
        <w:ind w:left="-15"/>
        <w:rPr>
          <w:lang w:val="en-US"/>
        </w:rPr>
      </w:pPr>
      <w:r w:rsidRPr="00C81D98">
        <w:rPr>
          <w:lang w:val="en-US"/>
        </w:rPr>
        <w:t>The income gap between immigrants and natives arises as a result of several factors that include the decision to participate, hiring discrimination, and wage discrimination.</w:t>
      </w:r>
    </w:p>
    <w:p w14:paraId="1016CD26" w14:textId="77777777" w:rsidR="00231BAD" w:rsidRPr="00C81D98" w:rsidRDefault="00400DDB">
      <w:pPr>
        <w:spacing w:after="150"/>
        <w:ind w:left="-15"/>
        <w:rPr>
          <w:lang w:val="en-US"/>
        </w:rPr>
      </w:pPr>
      <w:r w:rsidRPr="00C81D98">
        <w:rPr>
          <w:lang w:val="en-US"/>
        </w:rPr>
        <w:t xml:space="preserve">The decision to participate in the labor market is partially tied to the individual or household characteristics. Immigrants settling in a new country take some time and there are some personal household or characteristics that make them unable to participate in the labor market in earlier years of their arrival. For example, a woman with young children would prefer taking care of the baby as they come from a culture where babysitting or professional childcare is not well engrained. Some immigrants, both men, and women would prefer going back to school just after their arrival or after facing difficulties in the labor market. As a result of these individual behaviors, labor market participation rates among immigrants that landed 5 years or less is only 70.7% in 2019 against 76.2 for immigrants that landed 5 to 10 years earlier (Statistics Canada, </w:t>
      </w:r>
      <w:r w:rsidRPr="00C81D98">
        <w:rPr>
          <w:color w:val="0000FF"/>
          <w:lang w:val="en-US"/>
        </w:rPr>
        <w:t>2020</w:t>
      </w:r>
      <w:r w:rsidRPr="00C81D98">
        <w:rPr>
          <w:lang w:val="en-US"/>
        </w:rPr>
        <w:t>). However, these differences fade away usually in about 5 years after arrival, as they become more integrated into society. When immigrants overcome these personal limitations and decide to participate in the labor market, finding and keeping a job would also require facing hiring discrimination.</w:t>
      </w:r>
    </w:p>
    <w:p w14:paraId="55C8EB78" w14:textId="77777777" w:rsidR="00231BAD" w:rsidRPr="00C81D98" w:rsidRDefault="00400DDB">
      <w:pPr>
        <w:spacing w:after="161"/>
        <w:ind w:left="-15"/>
        <w:rPr>
          <w:lang w:val="en-US"/>
        </w:rPr>
      </w:pPr>
      <w:r w:rsidRPr="00C81D98">
        <w:rPr>
          <w:lang w:val="en-US"/>
        </w:rPr>
        <w:t xml:space="preserve">Hiring discrimination consists of barriers that make it difficult for immigrants to find and retain adequate jobs. For example, immigrants hardly make it to the interview stage, as recruiters dismiss their application if their name is not English sounding. The common justification for such a decision is that an applicant with a non-English name is very unlikely to satisfy the language requirement of the position. There may be some situations where this assumption holds. But in most cases, such assumption is implicit discrimination, perhaps </w:t>
      </w:r>
      <w:r w:rsidRPr="00C81D98">
        <w:rPr>
          <w:lang w:val="en-US"/>
        </w:rPr>
        <w:lastRenderedPageBreak/>
        <w:t xml:space="preserve">unintentional (Crandall, </w:t>
      </w:r>
      <w:r w:rsidRPr="00C81D98">
        <w:rPr>
          <w:color w:val="0000FF"/>
          <w:lang w:val="en-US"/>
        </w:rPr>
        <w:t>2003</w:t>
      </w:r>
      <w:r w:rsidRPr="00C81D98">
        <w:rPr>
          <w:lang w:val="en-US"/>
        </w:rPr>
        <w:t xml:space="preserve">; </w:t>
      </w:r>
      <w:proofErr w:type="spellStart"/>
      <w:r w:rsidRPr="00C81D98">
        <w:rPr>
          <w:lang w:val="en-US"/>
        </w:rPr>
        <w:t>Rooth</w:t>
      </w:r>
      <w:proofErr w:type="spellEnd"/>
      <w:r w:rsidRPr="00C81D98">
        <w:rPr>
          <w:lang w:val="en-US"/>
        </w:rPr>
        <w:t xml:space="preserve">, </w:t>
      </w:r>
      <w:r w:rsidRPr="00C81D98">
        <w:rPr>
          <w:color w:val="0000FF"/>
          <w:lang w:val="en-US"/>
        </w:rPr>
        <w:t>2010</w:t>
      </w:r>
      <w:r w:rsidRPr="00C81D98">
        <w:rPr>
          <w:lang w:val="en-US"/>
        </w:rPr>
        <w:t>), where employers justify name discrimination based on language skill concerns, but incorrectly overemphasize these concerns by disregarding all other offsetting characteristics listed in the resume (</w:t>
      </w:r>
      <w:proofErr w:type="spellStart"/>
      <w:r w:rsidRPr="00C81D98">
        <w:rPr>
          <w:lang w:val="en-US"/>
        </w:rPr>
        <w:t>Oreopoulos</w:t>
      </w:r>
      <w:proofErr w:type="spellEnd"/>
      <w:r w:rsidRPr="00C81D98">
        <w:rPr>
          <w:lang w:val="en-US"/>
        </w:rPr>
        <w:t xml:space="preserve">, </w:t>
      </w:r>
      <w:r w:rsidRPr="00C81D98">
        <w:rPr>
          <w:color w:val="0000FF"/>
          <w:lang w:val="en-US"/>
        </w:rPr>
        <w:t>2011</w:t>
      </w:r>
      <w:r w:rsidRPr="00C81D98">
        <w:rPr>
          <w:lang w:val="en-US"/>
        </w:rPr>
        <w:t>).</w:t>
      </w:r>
    </w:p>
    <w:p w14:paraId="17FE2B12" w14:textId="77777777" w:rsidR="00231BAD" w:rsidRPr="00C81D98" w:rsidRDefault="00400DDB">
      <w:pPr>
        <w:spacing w:after="170"/>
        <w:ind w:left="-15"/>
        <w:rPr>
          <w:lang w:val="en-US"/>
        </w:rPr>
      </w:pPr>
      <w:r w:rsidRPr="00C81D98">
        <w:rPr>
          <w:lang w:val="en-US"/>
        </w:rPr>
        <w:t>Hiring discriminations directly result in a higher level of unemployment among recent immigrants compared to established immigrants and natives (</w:t>
      </w:r>
      <w:proofErr w:type="spellStart"/>
      <w:r w:rsidRPr="00C81D98">
        <w:rPr>
          <w:lang w:val="en-US"/>
        </w:rPr>
        <w:t>Oreopoulos</w:t>
      </w:r>
      <w:proofErr w:type="spellEnd"/>
      <w:r w:rsidRPr="00C81D98">
        <w:rPr>
          <w:lang w:val="en-US"/>
        </w:rPr>
        <w:t xml:space="preserve">, </w:t>
      </w:r>
      <w:r w:rsidRPr="00C81D98">
        <w:rPr>
          <w:color w:val="0000FF"/>
          <w:lang w:val="en-US"/>
        </w:rPr>
        <w:t>2011</w:t>
      </w:r>
      <w:r w:rsidRPr="00C81D98">
        <w:rPr>
          <w:lang w:val="en-US"/>
        </w:rPr>
        <w:t xml:space="preserve">). For instance, in 2019 the unemployment rate among immigrants that landed 5 years or less was 9.9% compared to 6.5% for those landed earlier and 5.5% for natives (Statistics Canada, </w:t>
      </w:r>
      <w:r w:rsidRPr="00C81D98">
        <w:rPr>
          <w:color w:val="0000FF"/>
          <w:lang w:val="en-US"/>
        </w:rPr>
        <w:t>2020</w:t>
      </w:r>
      <w:r w:rsidRPr="00C81D98">
        <w:rPr>
          <w:lang w:val="en-US"/>
        </w:rPr>
        <w:t xml:space="preserve">). Indirectly, hiring discriminations have two consequences. First, Immigrants are forced to take temporary or seasonal positions leading to an unmet desired number of hours. Second, immigrants are pushed toward jobs for which they are massively overqualified. The first situation leads to visible under-employment while the second is characterized as invisible under-employment (International </w:t>
      </w:r>
      <w:proofErr w:type="spellStart"/>
      <w:r w:rsidRPr="00C81D98">
        <w:rPr>
          <w:lang w:val="en-US"/>
        </w:rPr>
        <w:t>Labour</w:t>
      </w:r>
      <w:proofErr w:type="spellEnd"/>
      <w:r w:rsidRPr="00C81D98">
        <w:rPr>
          <w:lang w:val="en-US"/>
        </w:rPr>
        <w:t xml:space="preserve"> Organization ILO, </w:t>
      </w:r>
      <w:r w:rsidRPr="00C81D98">
        <w:rPr>
          <w:color w:val="0000FF"/>
          <w:lang w:val="en-US"/>
        </w:rPr>
        <w:t>1982</w:t>
      </w:r>
      <w:r w:rsidRPr="00C81D98">
        <w:rPr>
          <w:lang w:val="en-US"/>
        </w:rPr>
        <w:t xml:space="preserve">). Under-employment not only represents a significant wastage of labor supply (Mitchell &amp; </w:t>
      </w:r>
      <w:proofErr w:type="spellStart"/>
      <w:r w:rsidRPr="00C81D98">
        <w:rPr>
          <w:lang w:val="en-US"/>
        </w:rPr>
        <w:t>Muysken</w:t>
      </w:r>
      <w:proofErr w:type="spellEnd"/>
      <w:r w:rsidRPr="00C81D98">
        <w:rPr>
          <w:lang w:val="en-US"/>
        </w:rPr>
        <w:t xml:space="preserve">, </w:t>
      </w:r>
      <w:r w:rsidRPr="00C81D98">
        <w:rPr>
          <w:color w:val="0000FF"/>
          <w:lang w:val="en-US"/>
        </w:rPr>
        <w:t>2008</w:t>
      </w:r>
      <w:r w:rsidRPr="00C81D98">
        <w:rPr>
          <w:lang w:val="en-US"/>
        </w:rPr>
        <w:t xml:space="preserve">) but also, according to many (Canadian </w:t>
      </w:r>
      <w:proofErr w:type="spellStart"/>
      <w:r w:rsidRPr="00C81D98">
        <w:rPr>
          <w:lang w:val="en-US"/>
        </w:rPr>
        <w:t>Labour</w:t>
      </w:r>
      <w:proofErr w:type="spellEnd"/>
      <w:r w:rsidRPr="00C81D98">
        <w:rPr>
          <w:lang w:val="en-US"/>
        </w:rPr>
        <w:t xml:space="preserve"> Congress, </w:t>
      </w:r>
      <w:r w:rsidRPr="00C81D98">
        <w:rPr>
          <w:color w:val="0000FF"/>
          <w:lang w:val="en-US"/>
        </w:rPr>
        <w:t>2014</w:t>
      </w:r>
      <w:r w:rsidRPr="00C81D98">
        <w:rPr>
          <w:lang w:val="en-US"/>
        </w:rPr>
        <w:t xml:space="preserve">; Li, Gervais, &amp; Duval, </w:t>
      </w:r>
      <w:r w:rsidRPr="00C81D98">
        <w:rPr>
          <w:color w:val="0000FF"/>
          <w:lang w:val="en-US"/>
        </w:rPr>
        <w:t>2006</w:t>
      </w:r>
      <w:r w:rsidRPr="00C81D98">
        <w:rPr>
          <w:lang w:val="en-US"/>
        </w:rPr>
        <w:t>), “Canada’s real labor market challenge”. n</w:t>
      </w:r>
    </w:p>
    <w:p w14:paraId="0CC7082A" w14:textId="77777777" w:rsidR="00231BAD" w:rsidRPr="00C81D98" w:rsidRDefault="00400DDB">
      <w:pPr>
        <w:spacing w:after="160"/>
        <w:ind w:left="-15"/>
        <w:rPr>
          <w:lang w:val="en-US"/>
        </w:rPr>
      </w:pPr>
      <w:r w:rsidRPr="00C81D98">
        <w:rPr>
          <w:lang w:val="en-US"/>
        </w:rPr>
        <w:t xml:space="preserve">Measuring visible under-employment, </w:t>
      </w:r>
      <w:proofErr w:type="spellStart"/>
      <w:r w:rsidRPr="00C81D98">
        <w:rPr>
          <w:lang w:val="en-US"/>
        </w:rPr>
        <w:t>Montcho</w:t>
      </w:r>
      <w:proofErr w:type="spellEnd"/>
      <w:r w:rsidRPr="00C81D98">
        <w:rPr>
          <w:lang w:val="en-US"/>
        </w:rPr>
        <w:t xml:space="preserve">, </w:t>
      </w:r>
      <w:proofErr w:type="spellStart"/>
      <w:r w:rsidRPr="00C81D98">
        <w:rPr>
          <w:lang w:val="en-US"/>
        </w:rPr>
        <w:t>Carri`ere</w:t>
      </w:r>
      <w:proofErr w:type="spellEnd"/>
      <w:r w:rsidRPr="00C81D98">
        <w:rPr>
          <w:lang w:val="en-US"/>
        </w:rPr>
        <w:t xml:space="preserve">, and </w:t>
      </w:r>
      <w:proofErr w:type="spellStart"/>
      <w:r w:rsidRPr="00C81D98">
        <w:rPr>
          <w:lang w:val="en-US"/>
        </w:rPr>
        <w:t>M´erette</w:t>
      </w:r>
      <w:proofErr w:type="spellEnd"/>
      <w:r w:rsidRPr="00C81D98">
        <w:rPr>
          <w:lang w:val="en-US"/>
        </w:rPr>
        <w:t xml:space="preserve"> (</w:t>
      </w:r>
      <w:r w:rsidRPr="00C81D98">
        <w:rPr>
          <w:color w:val="0000FF"/>
          <w:lang w:val="en-US"/>
        </w:rPr>
        <w:t>2020</w:t>
      </w:r>
      <w:r w:rsidRPr="00C81D98">
        <w:rPr>
          <w:lang w:val="en-US"/>
        </w:rPr>
        <w:t>) estimate that between 2013 and 2017, the odd of being under-employed for recent immigrants compared to natives, is about 40% among women (20% for men). Even 10 years or more years after arrival, the average immigrant still has 15% more unmet desire of hours compared to natives. Li et al. (</w:t>
      </w:r>
      <w:r w:rsidRPr="00C81D98">
        <w:rPr>
          <w:color w:val="0000FF"/>
          <w:lang w:val="en-US"/>
        </w:rPr>
        <w:t>2006</w:t>
      </w:r>
      <w:r w:rsidRPr="00C81D98">
        <w:rPr>
          <w:lang w:val="en-US"/>
        </w:rPr>
        <w:t xml:space="preserve">) also found that immigrants are among the most susceptible to overqualification, as 52% of recent immigrants (compared to only 28% among their native counterparts) with a university degree worked in a job requiring only high school education at some point between 1993 and 2001. Consequently, </w:t>
      </w:r>
      <w:proofErr w:type="spellStart"/>
      <w:r w:rsidRPr="00C81D98">
        <w:rPr>
          <w:lang w:val="en-US"/>
        </w:rPr>
        <w:t>lowincome</w:t>
      </w:r>
      <w:proofErr w:type="spellEnd"/>
      <w:r w:rsidRPr="00C81D98">
        <w:rPr>
          <w:lang w:val="en-US"/>
        </w:rPr>
        <w:t xml:space="preserve"> rates (that is the percentage of persons living under the poverty line) have risen continuously for each successive cohort of immigrants over between 1980 and 2000 (Picot &amp; Hou, </w:t>
      </w:r>
      <w:r w:rsidRPr="00C81D98">
        <w:rPr>
          <w:color w:val="0000FF"/>
          <w:lang w:val="en-US"/>
        </w:rPr>
        <w:t>2003</w:t>
      </w:r>
      <w:r w:rsidRPr="00C81D98">
        <w:rPr>
          <w:lang w:val="en-US"/>
        </w:rPr>
        <w:t>). For example, Immigrants men working in underemployment situations earned 42% less per week in 2000 compared to their counterparts employed full time in jobs requiring a university degree. The gap was 39% for women and 47% for young men (</w:t>
      </w:r>
      <w:proofErr w:type="spellStart"/>
      <w:r w:rsidRPr="00C81D98">
        <w:rPr>
          <w:lang w:val="en-US"/>
        </w:rPr>
        <w:t>Morissette</w:t>
      </w:r>
      <w:proofErr w:type="spellEnd"/>
      <w:r w:rsidRPr="00C81D98">
        <w:rPr>
          <w:lang w:val="en-US"/>
        </w:rPr>
        <w:t xml:space="preserve"> &amp; Galarneau, </w:t>
      </w:r>
      <w:r w:rsidRPr="00C81D98">
        <w:rPr>
          <w:color w:val="0000FF"/>
          <w:lang w:val="en-US"/>
        </w:rPr>
        <w:t>2004</w:t>
      </w:r>
      <w:r w:rsidRPr="00C81D98">
        <w:rPr>
          <w:lang w:val="en-US"/>
        </w:rPr>
        <w:t>).</w:t>
      </w:r>
    </w:p>
    <w:p w14:paraId="4A90F6B1" w14:textId="77777777" w:rsidR="00231BAD" w:rsidRPr="00C81D98" w:rsidRDefault="00400DDB">
      <w:pPr>
        <w:spacing w:after="149"/>
        <w:ind w:left="-15"/>
        <w:rPr>
          <w:lang w:val="en-US"/>
        </w:rPr>
      </w:pPr>
      <w:r w:rsidRPr="00C81D98">
        <w:rPr>
          <w:lang w:val="en-US"/>
        </w:rPr>
        <w:t xml:space="preserve">If underemployment is an important medium to low income among immigrants, it however accounts for a relatively small part of the earning gap between immigrants and natives. For instance, </w:t>
      </w:r>
      <w:proofErr w:type="spellStart"/>
      <w:r w:rsidRPr="00C81D98">
        <w:rPr>
          <w:lang w:val="en-US"/>
        </w:rPr>
        <w:t>Morissette</w:t>
      </w:r>
      <w:proofErr w:type="spellEnd"/>
      <w:r w:rsidRPr="00C81D98">
        <w:rPr>
          <w:lang w:val="en-US"/>
        </w:rPr>
        <w:t xml:space="preserve"> and Galarneau (</w:t>
      </w:r>
      <w:r w:rsidRPr="00C81D98">
        <w:rPr>
          <w:color w:val="0000FF"/>
          <w:lang w:val="en-US"/>
        </w:rPr>
        <w:t>2004</w:t>
      </w:r>
      <w:r w:rsidRPr="00C81D98">
        <w:rPr>
          <w:lang w:val="en-US"/>
        </w:rPr>
        <w:t>) found that after controlling for the highest education and job requirement degrees, immigrants working full-time still earned about 20% less than their native counterparts in 2000. This suggests that, even with the same education and job position, differences between immigrants and natives persist as a result of wage discrimination that persists even beyond 10 years after arrival.</w:t>
      </w:r>
    </w:p>
    <w:p w14:paraId="3654D06C" w14:textId="77777777" w:rsidR="00231BAD" w:rsidRPr="00C81D98" w:rsidRDefault="00400DDB">
      <w:pPr>
        <w:spacing w:after="231"/>
        <w:ind w:left="-15"/>
        <w:rPr>
          <w:lang w:val="en-US"/>
        </w:rPr>
      </w:pPr>
      <w:r w:rsidRPr="00C81D98">
        <w:rPr>
          <w:lang w:val="en-US"/>
        </w:rPr>
        <w:lastRenderedPageBreak/>
        <w:t xml:space="preserve">Wage discrimination arises when immigrants are paid less than natives for the same type and amount of work. One reason for such discrimination is that employers attach a lower value to educations and work experiences from some countries relative to others. Coulombe, </w:t>
      </w:r>
      <w:proofErr w:type="spellStart"/>
      <w:r w:rsidRPr="00C81D98">
        <w:rPr>
          <w:lang w:val="en-US"/>
        </w:rPr>
        <w:t>Grenier</w:t>
      </w:r>
      <w:proofErr w:type="spellEnd"/>
      <w:r w:rsidRPr="00C81D98">
        <w:rPr>
          <w:lang w:val="en-US"/>
        </w:rPr>
        <w:t>, and Nadeau (</w:t>
      </w:r>
      <w:r w:rsidRPr="00C81D98">
        <w:rPr>
          <w:color w:val="0000FF"/>
          <w:lang w:val="en-US"/>
        </w:rPr>
        <w:t>2014</w:t>
      </w:r>
      <w:r w:rsidRPr="00C81D98">
        <w:rPr>
          <w:lang w:val="en-US"/>
        </w:rPr>
        <w:t>) found that although recent immigrants have, by design, more years of schooling and work experiences, lower quality of human capital completely negates this advantage, and is by far the major source of wage gap between immigrants and natives. Using GDP per capita in an immigrant’s country of birth as a proxy for the quality of schooling and work experience acquired in that country, the authors demonstrate that controlling for human capital quality reduced the wage gap by almost 62% for male immigrants and virtually eliminated it for female immigrants. In a slightly different setting, Fortin, Lemieux, and Torres (</w:t>
      </w:r>
      <w:r w:rsidRPr="00C81D98">
        <w:rPr>
          <w:color w:val="0000FF"/>
          <w:lang w:val="en-US"/>
        </w:rPr>
        <w:t>2016</w:t>
      </w:r>
      <w:r w:rsidRPr="00C81D98">
        <w:rPr>
          <w:lang w:val="en-US"/>
        </w:rPr>
        <w:t>) found that the location of education alone account for up to 70% of the wage difference with the largest (negative) premiums on educational degrees obtained in Asian countries.</w:t>
      </w:r>
    </w:p>
    <w:p w14:paraId="6ECC9D31" w14:textId="77777777" w:rsidR="00231BAD" w:rsidRPr="00C81D98" w:rsidRDefault="00400DDB">
      <w:pPr>
        <w:spacing w:after="453"/>
        <w:ind w:left="-15"/>
        <w:rPr>
          <w:lang w:val="en-US"/>
        </w:rPr>
      </w:pPr>
      <w:r w:rsidRPr="00C81D98">
        <w:rPr>
          <w:lang w:val="en-US"/>
        </w:rPr>
        <w:t xml:space="preserve">More recently, Block, </w:t>
      </w:r>
      <w:proofErr w:type="spellStart"/>
      <w:r w:rsidRPr="00C81D98">
        <w:rPr>
          <w:lang w:val="en-US"/>
        </w:rPr>
        <w:t>Galabuzi</w:t>
      </w:r>
      <w:proofErr w:type="spellEnd"/>
      <w:r w:rsidRPr="00C81D98">
        <w:rPr>
          <w:lang w:val="en-US"/>
        </w:rPr>
        <w:t xml:space="preserve">, and </w:t>
      </w:r>
      <w:proofErr w:type="spellStart"/>
      <w:r w:rsidRPr="00C81D98">
        <w:rPr>
          <w:lang w:val="en-US"/>
        </w:rPr>
        <w:t>Tranjan</w:t>
      </w:r>
      <w:proofErr w:type="spellEnd"/>
      <w:r w:rsidRPr="00C81D98">
        <w:rPr>
          <w:lang w:val="en-US"/>
        </w:rPr>
        <w:t xml:space="preserve"> (</w:t>
      </w:r>
      <w:r w:rsidRPr="00C81D98">
        <w:rPr>
          <w:color w:val="0000FF"/>
          <w:lang w:val="en-US"/>
        </w:rPr>
        <w:t>2019</w:t>
      </w:r>
      <w:r w:rsidRPr="00C81D98">
        <w:rPr>
          <w:lang w:val="en-US"/>
        </w:rPr>
        <w:t xml:space="preserve">) point out that employment and earning inequalities are but the tip of the iceberg of an unequivocal racialized economic discrimination in Canada. For instance, non-racialized immigrants do better in the Canadian labor market and do better sooner, than racialized immigrants do. Moreover, income inequality between racialized and non-racialized Canadians extends to second and third generations-and beyond (Block et al., </w:t>
      </w:r>
      <w:r w:rsidRPr="00C81D98">
        <w:rPr>
          <w:color w:val="0000FF"/>
          <w:lang w:val="en-US"/>
        </w:rPr>
        <w:t>2019</w:t>
      </w:r>
      <w:r w:rsidRPr="00C81D98">
        <w:rPr>
          <w:lang w:val="en-US"/>
        </w:rPr>
        <w:t xml:space="preserve">). Therefore, the idea that the earning gap between immigrants and natives reduces over time to eventually disappear is not applicable in the Canadian context, as most immigrants in Canada never reach wage parity with natives. This is because assimilation is neither immediate nor automatic (Hum &amp; Simpson, </w:t>
      </w:r>
      <w:r w:rsidRPr="00C81D98">
        <w:rPr>
          <w:color w:val="0000FF"/>
          <w:lang w:val="en-US"/>
        </w:rPr>
        <w:t>2000</w:t>
      </w:r>
      <w:r w:rsidRPr="00C81D98">
        <w:rPr>
          <w:lang w:val="en-US"/>
        </w:rPr>
        <w:t xml:space="preserve">) or uniform across regions (Nadeau &amp; </w:t>
      </w:r>
      <w:proofErr w:type="spellStart"/>
      <w:r w:rsidRPr="00C81D98">
        <w:rPr>
          <w:lang w:val="en-US"/>
        </w:rPr>
        <w:t>Seckin</w:t>
      </w:r>
      <w:proofErr w:type="spellEnd"/>
      <w:r w:rsidRPr="00C81D98">
        <w:rPr>
          <w:lang w:val="en-US"/>
        </w:rPr>
        <w:t xml:space="preserve">, </w:t>
      </w:r>
      <w:r w:rsidRPr="00C81D98">
        <w:rPr>
          <w:color w:val="0000FF"/>
          <w:lang w:val="en-US"/>
        </w:rPr>
        <w:t>2010</w:t>
      </w:r>
      <w:r w:rsidRPr="00C81D98">
        <w:rPr>
          <w:lang w:val="en-US"/>
        </w:rPr>
        <w:t>).</w:t>
      </w:r>
    </w:p>
    <w:p w14:paraId="3AB75876" w14:textId="77777777" w:rsidR="00231BAD" w:rsidRDefault="00400DDB">
      <w:pPr>
        <w:pStyle w:val="Titre2"/>
        <w:ind w:left="704" w:hanging="719"/>
      </w:pPr>
      <w:bookmarkStart w:id="430" w:name="_Toc60218568"/>
      <w:r>
        <w:t xml:space="preserve">Limitations and future </w:t>
      </w:r>
      <w:proofErr w:type="spellStart"/>
      <w:r>
        <w:t>research</w:t>
      </w:r>
      <w:bookmarkEnd w:id="430"/>
      <w:proofErr w:type="spellEnd"/>
    </w:p>
    <w:p w14:paraId="26C983DB" w14:textId="77777777" w:rsidR="00231BAD" w:rsidRPr="00C81D98" w:rsidRDefault="00400DDB">
      <w:pPr>
        <w:spacing w:after="151"/>
        <w:ind w:left="-15"/>
        <w:rPr>
          <w:lang w:val="en-US"/>
          <w:rPrChange w:id="431" w:author="julien navaux" w:date="2020-12-30T10:55:00Z">
            <w:rPr/>
          </w:rPrChange>
        </w:rPr>
      </w:pPr>
      <w:r w:rsidRPr="00C81D98">
        <w:rPr>
          <w:lang w:val="en-US"/>
        </w:rPr>
        <w:t xml:space="preserve">This study contributes new results to the immigration debates using relatively new datasets and advanced methods. However, there is room for improvement in various areas including, the effects of a changing demographic structure, extended scope of the immigrant population, the age at arrival, and the healthy immigrant’s effect. As we have seen, omitting the demographic difference between immigrants and natives results in enormous bias in analyzing the difference in transfer between the two populations. Although, we have accounted for this difference for each year, the effect of changing population structure from one year to another, also need to be accounted for, for accurate trend comparison. </w:t>
      </w:r>
      <w:r w:rsidRPr="00C81D98">
        <w:rPr>
          <w:lang w:val="en-US"/>
          <w:rPrChange w:id="432" w:author="julien navaux" w:date="2020-12-30T10:55:00Z">
            <w:rPr/>
          </w:rPrChange>
        </w:rPr>
        <w:t>The bias may be small for consecutive years but important over the years as the population ages and immigration continues.</w:t>
      </w:r>
    </w:p>
    <w:p w14:paraId="1BD42BFF" w14:textId="77777777" w:rsidR="00231BAD" w:rsidRPr="00C81D98" w:rsidRDefault="00400DDB">
      <w:pPr>
        <w:spacing w:after="150"/>
        <w:ind w:left="-15"/>
        <w:rPr>
          <w:lang w:val="en-US"/>
          <w:rPrChange w:id="433" w:author="julien navaux" w:date="2020-12-30T10:56:00Z">
            <w:rPr/>
          </w:rPrChange>
        </w:rPr>
      </w:pPr>
      <w:r w:rsidRPr="00C81D98">
        <w:rPr>
          <w:lang w:val="en-US"/>
          <w:rPrChange w:id="434" w:author="julien navaux" w:date="2020-12-30T10:55:00Z">
            <w:rPr/>
          </w:rPrChange>
        </w:rPr>
        <w:lastRenderedPageBreak/>
        <w:t xml:space="preserve">Demographic effects may also arise from a different composition of the immigrant population. For instance, although this study has gathered data over many years, its transversal nature makes it applicable only to the first generation of immigrants. </w:t>
      </w:r>
      <w:r w:rsidRPr="00C81D98">
        <w:rPr>
          <w:lang w:val="en-US"/>
          <w:rPrChange w:id="435" w:author="julien navaux" w:date="2020-12-30T10:56:00Z">
            <w:rPr/>
          </w:rPrChange>
        </w:rPr>
        <w:t xml:space="preserve">As pointed out by previous studies (Lee &amp; Miller, </w:t>
      </w:r>
      <w:r w:rsidRPr="00C81D98">
        <w:rPr>
          <w:color w:val="0000FF"/>
          <w:lang w:val="en-US"/>
          <w:rPrChange w:id="436" w:author="julien navaux" w:date="2020-12-30T10:56:00Z">
            <w:rPr>
              <w:color w:val="0000FF"/>
            </w:rPr>
          </w:rPrChange>
        </w:rPr>
        <w:t>1998</w:t>
      </w:r>
      <w:r w:rsidRPr="00C81D98">
        <w:rPr>
          <w:lang w:val="en-US"/>
          <w:rPrChange w:id="437" w:author="julien navaux" w:date="2020-12-30T10:56:00Z">
            <w:rPr/>
          </w:rPrChange>
        </w:rPr>
        <w:t xml:space="preserve">), defining the immigrant population is particularly challenging, and enlarging the immigrant population by including more generations of immigrants may lead to different results. The first generation refers to people who were born outside Canada but now living in the country as a citizen or permanent resident. Those born in </w:t>
      </w:r>
      <w:proofErr w:type="gramStart"/>
      <w:r w:rsidRPr="00C81D98">
        <w:rPr>
          <w:lang w:val="en-US"/>
          <w:rPrChange w:id="438" w:author="julien navaux" w:date="2020-12-30T10:56:00Z">
            <w:rPr/>
          </w:rPrChange>
        </w:rPr>
        <w:t>Canada</w:t>
      </w:r>
      <w:proofErr w:type="gramEnd"/>
      <w:r w:rsidRPr="00C81D98">
        <w:rPr>
          <w:lang w:val="en-US"/>
          <w:rPrChange w:id="439" w:author="julien navaux" w:date="2020-12-30T10:56:00Z">
            <w:rPr/>
          </w:rPrChange>
        </w:rPr>
        <w:t xml:space="preserve"> but have at least one parent born outside the country belong to the second generation while those with both parents and themselves born in Canada belong to the third generation.</w:t>
      </w:r>
    </w:p>
    <w:p w14:paraId="35A89B65" w14:textId="77777777" w:rsidR="00231BAD" w:rsidRPr="00C81D98" w:rsidRDefault="00400DDB">
      <w:pPr>
        <w:spacing w:after="150"/>
        <w:ind w:left="-15"/>
        <w:rPr>
          <w:lang w:val="en-US"/>
          <w:rPrChange w:id="440" w:author="julien navaux" w:date="2020-12-30T10:56:00Z">
            <w:rPr/>
          </w:rPrChange>
        </w:rPr>
      </w:pPr>
      <w:r w:rsidRPr="00C81D98">
        <w:rPr>
          <w:lang w:val="en-US"/>
          <w:rPrChange w:id="441" w:author="julien navaux" w:date="2020-12-30T10:56:00Z">
            <w:rPr/>
          </w:rPrChange>
        </w:rPr>
        <w:t xml:space="preserve">Even for first-generation immigrants, the age at arrival could be a source of difference in transfers. For instance, there is a general assumption that immigrants arriving at working age represent a saving in childhood and education expenses which largely occur in the country of origin. For example, </w:t>
      </w:r>
      <w:proofErr w:type="spellStart"/>
      <w:r w:rsidRPr="00C81D98">
        <w:rPr>
          <w:lang w:val="en-US"/>
          <w:rPrChange w:id="442" w:author="julien navaux" w:date="2020-12-30T10:56:00Z">
            <w:rPr/>
          </w:rPrChange>
        </w:rPr>
        <w:t>Dustmann</w:t>
      </w:r>
      <w:proofErr w:type="spellEnd"/>
      <w:r w:rsidRPr="00C81D98">
        <w:rPr>
          <w:lang w:val="en-US"/>
          <w:rPrChange w:id="443" w:author="julien navaux" w:date="2020-12-30T10:56:00Z">
            <w:rPr/>
          </w:rPrChange>
        </w:rPr>
        <w:t xml:space="preserve"> and Frattini (</w:t>
      </w:r>
      <w:r w:rsidRPr="00C81D98">
        <w:rPr>
          <w:color w:val="0000FF"/>
          <w:lang w:val="en-US"/>
          <w:rPrChange w:id="444" w:author="julien navaux" w:date="2020-12-30T10:56:00Z">
            <w:rPr>
              <w:color w:val="0000FF"/>
            </w:rPr>
          </w:rPrChange>
        </w:rPr>
        <w:t>2014</w:t>
      </w:r>
      <w:r w:rsidRPr="00C81D98">
        <w:rPr>
          <w:lang w:val="en-US"/>
          <w:rPrChange w:id="445" w:author="julien navaux" w:date="2020-12-30T10:56:00Z">
            <w:rPr/>
          </w:rPrChange>
        </w:rPr>
        <w:t xml:space="preserve">) found that between 1995 and 2011 European and non-European immigrants endowed the UK labor market with human capital that would have cost £14 and £35 billion respectively if it were produced through the British education system. Unfortunately, the age of arrival has not been accounted for in this study due to data limitations. </w:t>
      </w:r>
      <w:proofErr w:type="gramStart"/>
      <w:r w:rsidRPr="00C81D98">
        <w:rPr>
          <w:lang w:val="en-US"/>
          <w:rPrChange w:id="446" w:author="julien navaux" w:date="2020-12-30T10:56:00Z">
            <w:rPr/>
          </w:rPrChange>
        </w:rPr>
        <w:t>But,</w:t>
      </w:r>
      <w:proofErr w:type="gramEnd"/>
      <w:r w:rsidRPr="00C81D98">
        <w:rPr>
          <w:lang w:val="en-US"/>
          <w:rPrChange w:id="447" w:author="julien navaux" w:date="2020-12-30T10:56:00Z">
            <w:rPr/>
          </w:rPrChange>
        </w:rPr>
        <w:t xml:space="preserve"> results from this study suggest that, immigration has made a similar contribution in Canada, as they represent about 24.2% of the Canadian population but are responsible for only 14.5% of education costs in 2015.</w:t>
      </w:r>
    </w:p>
    <w:p w14:paraId="205E4FA7" w14:textId="77777777" w:rsidR="00231BAD" w:rsidRPr="00C81D98" w:rsidRDefault="00400DDB">
      <w:pPr>
        <w:spacing w:after="441"/>
        <w:ind w:left="-15"/>
        <w:rPr>
          <w:lang w:val="en-US"/>
          <w:rPrChange w:id="448" w:author="julien navaux" w:date="2020-12-30T10:56:00Z">
            <w:rPr/>
          </w:rPrChange>
        </w:rPr>
      </w:pPr>
      <w:r w:rsidRPr="00C81D98">
        <w:rPr>
          <w:lang w:val="en-US"/>
          <w:rPrChange w:id="449" w:author="julien navaux" w:date="2020-12-30T10:56:00Z">
            <w:rPr/>
          </w:rPrChange>
        </w:rPr>
        <w:t xml:space="preserve">If arriving later implies saving in education costs for the host country, departing earlier is also expected to reduce age-related expenses such as health care since some immigrants return to their home country to spend the last part of their life that is most </w:t>
      </w:r>
      <w:proofErr w:type="gramStart"/>
      <w:r w:rsidRPr="00C81D98">
        <w:rPr>
          <w:lang w:val="en-US"/>
          <w:rPrChange w:id="450" w:author="julien navaux" w:date="2020-12-30T10:56:00Z">
            <w:rPr/>
          </w:rPrChange>
        </w:rPr>
        <w:t>cost-intensive</w:t>
      </w:r>
      <w:proofErr w:type="gramEnd"/>
      <w:r w:rsidRPr="00C81D98">
        <w:rPr>
          <w:lang w:val="en-US"/>
          <w:rPrChange w:id="451" w:author="julien navaux" w:date="2020-12-30T10:56:00Z">
            <w:rPr/>
          </w:rPrChange>
        </w:rPr>
        <w:t xml:space="preserve"> (</w:t>
      </w:r>
      <w:proofErr w:type="spellStart"/>
      <w:r w:rsidRPr="00C81D98">
        <w:rPr>
          <w:lang w:val="en-US"/>
          <w:rPrChange w:id="452" w:author="julien navaux" w:date="2020-12-30T10:56:00Z">
            <w:rPr/>
          </w:rPrChange>
        </w:rPr>
        <w:t>Bratsberg</w:t>
      </w:r>
      <w:proofErr w:type="spellEnd"/>
      <w:r w:rsidRPr="00C81D98">
        <w:rPr>
          <w:lang w:val="en-US"/>
          <w:rPrChange w:id="453" w:author="julien navaux" w:date="2020-12-30T10:56:00Z">
            <w:rPr/>
          </w:rPrChange>
        </w:rPr>
        <w:t xml:space="preserve">, </w:t>
      </w:r>
      <w:proofErr w:type="spellStart"/>
      <w:r w:rsidRPr="00C81D98">
        <w:rPr>
          <w:lang w:val="en-US"/>
          <w:rPrChange w:id="454" w:author="julien navaux" w:date="2020-12-30T10:56:00Z">
            <w:rPr/>
          </w:rPrChange>
        </w:rPr>
        <w:t>Raaum</w:t>
      </w:r>
      <w:proofErr w:type="spellEnd"/>
      <w:r w:rsidRPr="00C81D98">
        <w:rPr>
          <w:lang w:val="en-US"/>
          <w:rPrChange w:id="455" w:author="julien navaux" w:date="2020-12-30T10:56:00Z">
            <w:rPr/>
          </w:rPrChange>
        </w:rPr>
        <w:t xml:space="preserve">, &amp; </w:t>
      </w:r>
      <w:proofErr w:type="spellStart"/>
      <w:r w:rsidRPr="00C81D98">
        <w:rPr>
          <w:lang w:val="en-US"/>
          <w:rPrChange w:id="456" w:author="julien navaux" w:date="2020-12-30T10:56:00Z">
            <w:rPr/>
          </w:rPrChange>
        </w:rPr>
        <w:t>R</w:t>
      </w:r>
      <w:r w:rsidRPr="00C81D98">
        <w:rPr>
          <w:rFonts w:ascii="Cambria" w:eastAsia="Cambria" w:hAnsi="Cambria" w:cs="Cambria"/>
          <w:lang w:val="en-US"/>
          <w:rPrChange w:id="457" w:author="julien navaux" w:date="2020-12-30T10:56:00Z">
            <w:rPr>
              <w:rFonts w:ascii="Cambria" w:eastAsia="Cambria" w:hAnsi="Cambria" w:cs="Cambria"/>
            </w:rPr>
          </w:rPrChange>
        </w:rPr>
        <w:t>ø</w:t>
      </w:r>
      <w:r w:rsidRPr="00C81D98">
        <w:rPr>
          <w:lang w:val="en-US"/>
          <w:rPrChange w:id="458" w:author="julien navaux" w:date="2020-12-30T10:56:00Z">
            <w:rPr/>
          </w:rPrChange>
        </w:rPr>
        <w:t>ed</w:t>
      </w:r>
      <w:proofErr w:type="spellEnd"/>
      <w:r w:rsidRPr="00C81D98">
        <w:rPr>
          <w:lang w:val="en-US"/>
          <w:rPrChange w:id="459" w:author="julien navaux" w:date="2020-12-30T10:56:00Z">
            <w:rPr/>
          </w:rPrChange>
        </w:rPr>
        <w:t xml:space="preserve">, </w:t>
      </w:r>
      <w:r w:rsidRPr="00C81D98">
        <w:rPr>
          <w:color w:val="0000FF"/>
          <w:lang w:val="en-US"/>
          <w:rPrChange w:id="460" w:author="julien navaux" w:date="2020-12-30T10:56:00Z">
            <w:rPr>
              <w:color w:val="0000FF"/>
            </w:rPr>
          </w:rPrChange>
        </w:rPr>
        <w:t>2014</w:t>
      </w:r>
      <w:r w:rsidRPr="00C81D98">
        <w:rPr>
          <w:lang w:val="en-US"/>
          <w:rPrChange w:id="461" w:author="julien navaux" w:date="2020-12-30T10:56:00Z">
            <w:rPr/>
          </w:rPrChange>
        </w:rPr>
        <w:t>). However, opposite results have been observed in Canada. For instance, the 24.2% immigrants are responsible for 29.5% of health expenses in 2015. These results also contradict expectations that immigrants are healthier than natives. The so-called Healthy Immigrant Effect (HIE) refers to the fact that recent migrants are in better health than the native population (</w:t>
      </w:r>
      <w:proofErr w:type="spellStart"/>
      <w:r w:rsidRPr="00C81D98">
        <w:rPr>
          <w:lang w:val="en-US"/>
          <w:rPrChange w:id="462" w:author="julien navaux" w:date="2020-12-30T10:56:00Z">
            <w:rPr/>
          </w:rPrChange>
        </w:rPr>
        <w:t>Ichou</w:t>
      </w:r>
      <w:proofErr w:type="spellEnd"/>
      <w:r w:rsidRPr="00C81D98">
        <w:rPr>
          <w:lang w:val="en-US"/>
          <w:rPrChange w:id="463" w:author="julien navaux" w:date="2020-12-30T10:56:00Z">
            <w:rPr/>
          </w:rPrChange>
        </w:rPr>
        <w:t xml:space="preserve"> &amp; Wallace, </w:t>
      </w:r>
      <w:r w:rsidRPr="00C81D98">
        <w:rPr>
          <w:color w:val="0000FF"/>
          <w:lang w:val="en-US"/>
          <w:rPrChange w:id="464" w:author="julien navaux" w:date="2020-12-30T10:56:00Z">
            <w:rPr>
              <w:color w:val="0000FF"/>
            </w:rPr>
          </w:rPrChange>
        </w:rPr>
        <w:t>2019</w:t>
      </w:r>
      <w:r w:rsidRPr="00C81D98">
        <w:rPr>
          <w:lang w:val="en-US"/>
          <w:rPrChange w:id="465" w:author="julien navaux" w:date="2020-12-30T10:56:00Z">
            <w:rPr/>
          </w:rPrChange>
        </w:rPr>
        <w:t xml:space="preserve">; Vang, </w:t>
      </w:r>
      <w:proofErr w:type="spellStart"/>
      <w:r w:rsidRPr="00C81D98">
        <w:rPr>
          <w:lang w:val="en-US"/>
          <w:rPrChange w:id="466" w:author="julien navaux" w:date="2020-12-30T10:56:00Z">
            <w:rPr/>
          </w:rPrChange>
        </w:rPr>
        <w:t>Sigouin</w:t>
      </w:r>
      <w:proofErr w:type="spellEnd"/>
      <w:r w:rsidRPr="00C81D98">
        <w:rPr>
          <w:lang w:val="en-US"/>
          <w:rPrChange w:id="467" w:author="julien navaux" w:date="2020-12-30T10:56:00Z">
            <w:rPr/>
          </w:rPrChange>
        </w:rPr>
        <w:t xml:space="preserve">, </w:t>
      </w:r>
      <w:proofErr w:type="spellStart"/>
      <w:r w:rsidRPr="00C81D98">
        <w:rPr>
          <w:lang w:val="en-US"/>
          <w:rPrChange w:id="468" w:author="julien navaux" w:date="2020-12-30T10:56:00Z">
            <w:rPr/>
          </w:rPrChange>
        </w:rPr>
        <w:t>Flenon</w:t>
      </w:r>
      <w:proofErr w:type="spellEnd"/>
      <w:r w:rsidRPr="00C81D98">
        <w:rPr>
          <w:lang w:val="en-US"/>
          <w:rPrChange w:id="469" w:author="julien navaux" w:date="2020-12-30T10:56:00Z">
            <w:rPr/>
          </w:rPrChange>
        </w:rPr>
        <w:t xml:space="preserve">, &amp; Gagnon, </w:t>
      </w:r>
      <w:r w:rsidRPr="00C81D98">
        <w:rPr>
          <w:color w:val="0000FF"/>
          <w:lang w:val="en-US"/>
          <w:rPrChange w:id="470" w:author="julien navaux" w:date="2020-12-30T10:56:00Z">
            <w:rPr>
              <w:color w:val="0000FF"/>
            </w:rPr>
          </w:rPrChange>
        </w:rPr>
        <w:t>2016</w:t>
      </w:r>
      <w:r w:rsidRPr="00C81D98">
        <w:rPr>
          <w:lang w:val="en-US"/>
          <w:rPrChange w:id="471" w:author="julien navaux" w:date="2020-12-30T10:56:00Z">
            <w:rPr/>
          </w:rPrChange>
        </w:rPr>
        <w:t>). This foreign-born health advantage is largely the result of health being one of the most rated criteria for immigration and applicant whose health condition may cause excessive demand on health or social services are more likely to be refused.</w:t>
      </w:r>
    </w:p>
    <w:p w14:paraId="5D228AF7" w14:textId="77777777" w:rsidR="00231BAD" w:rsidRDefault="00400DDB">
      <w:pPr>
        <w:pStyle w:val="Titre2"/>
        <w:ind w:left="704" w:hanging="719"/>
      </w:pPr>
      <w:bookmarkStart w:id="472" w:name="_Toc60218569"/>
      <w:r>
        <w:t>Conclusion</w:t>
      </w:r>
      <w:bookmarkEnd w:id="472"/>
    </w:p>
    <w:p w14:paraId="113A02A5" w14:textId="77777777" w:rsidR="00231BAD" w:rsidRPr="00C81D98" w:rsidRDefault="00400DDB">
      <w:pPr>
        <w:spacing w:after="181"/>
        <w:ind w:left="-15"/>
        <w:rPr>
          <w:lang w:val="en-US"/>
          <w:rPrChange w:id="473" w:author="julien navaux" w:date="2020-12-30T10:56:00Z">
            <w:rPr/>
          </w:rPrChange>
        </w:rPr>
      </w:pPr>
      <w:r w:rsidRPr="00C81D98">
        <w:rPr>
          <w:lang w:val="en-US"/>
          <w:rPrChange w:id="474" w:author="julien navaux" w:date="2020-12-30T10:56:00Z">
            <w:rPr/>
          </w:rPrChange>
        </w:rPr>
        <w:t xml:space="preserve">Overall, the average immigrant contributed for about 15830$ per year while receiving about 17420$ per year in average </w:t>
      </w:r>
      <w:proofErr w:type="spellStart"/>
      <w:r w:rsidRPr="00C81D98">
        <w:rPr>
          <w:lang w:val="en-US"/>
          <w:rPrChange w:id="475" w:author="julien navaux" w:date="2020-12-30T10:56:00Z">
            <w:rPr/>
          </w:rPrChange>
        </w:rPr>
        <w:t>betwen</w:t>
      </w:r>
      <w:proofErr w:type="spellEnd"/>
      <w:r w:rsidRPr="00C81D98">
        <w:rPr>
          <w:lang w:val="en-US"/>
          <w:rPrChange w:id="476" w:author="julien navaux" w:date="2020-12-30T10:56:00Z">
            <w:rPr/>
          </w:rPrChange>
        </w:rPr>
        <w:t xml:space="preserve"> 1997 and 2017. A native on the other has contributed 16000$ but received 15890$. In net, immigrants received about of 1710$ more </w:t>
      </w:r>
      <w:r w:rsidRPr="00C81D98">
        <w:rPr>
          <w:lang w:val="en-US"/>
          <w:rPrChange w:id="477" w:author="julien navaux" w:date="2020-12-30T10:56:00Z">
            <w:rPr/>
          </w:rPrChange>
        </w:rPr>
        <w:lastRenderedPageBreak/>
        <w:t>than native on average between 1997 and 2015 and this surplus is increased to 3640$ when comparing immigrants and natives at the same age. Labor market imbalances are the main the source of this difference accounting for 85% of the net surplus.</w:t>
      </w:r>
    </w:p>
    <w:p w14:paraId="79843068" w14:textId="77777777" w:rsidR="00231BAD" w:rsidRPr="00C81D98" w:rsidRDefault="00400DDB">
      <w:pPr>
        <w:spacing w:after="199"/>
        <w:ind w:left="-15"/>
        <w:rPr>
          <w:lang w:val="en-US"/>
          <w:rPrChange w:id="478" w:author="julien navaux" w:date="2020-12-30T10:56:00Z">
            <w:rPr/>
          </w:rPrChange>
        </w:rPr>
      </w:pPr>
      <w:proofErr w:type="spellStart"/>
      <w:r w:rsidRPr="00C81D98">
        <w:rPr>
          <w:lang w:val="en-US"/>
          <w:rPrChange w:id="479" w:author="julien navaux" w:date="2020-12-30T10:56:00Z">
            <w:rPr/>
          </w:rPrChange>
        </w:rPr>
        <w:t>Theses</w:t>
      </w:r>
      <w:proofErr w:type="spellEnd"/>
      <w:r w:rsidRPr="00C81D98">
        <w:rPr>
          <w:lang w:val="en-US"/>
          <w:rPrChange w:id="480" w:author="julien navaux" w:date="2020-12-30T10:56:00Z">
            <w:rPr/>
          </w:rPrChange>
        </w:rPr>
        <w:t xml:space="preserve"> results lie somewhere between that of Grubel and Grady (</w:t>
      </w:r>
      <w:r w:rsidRPr="00C81D98">
        <w:rPr>
          <w:color w:val="0000FF"/>
          <w:lang w:val="en-US"/>
          <w:rPrChange w:id="481" w:author="julien navaux" w:date="2020-12-30T10:56:00Z">
            <w:rPr>
              <w:color w:val="0000FF"/>
            </w:rPr>
          </w:rPrChange>
        </w:rPr>
        <w:t>2012</w:t>
      </w:r>
      <w:r w:rsidRPr="00C81D98">
        <w:rPr>
          <w:lang w:val="en-US"/>
          <w:rPrChange w:id="482" w:author="julien navaux" w:date="2020-12-30T10:56:00Z">
            <w:rPr/>
          </w:rPrChange>
        </w:rPr>
        <w:t xml:space="preserve">) and </w:t>
      </w:r>
      <w:proofErr w:type="spellStart"/>
      <w:r w:rsidRPr="00C81D98">
        <w:rPr>
          <w:lang w:val="en-US"/>
          <w:rPrChange w:id="483" w:author="julien navaux" w:date="2020-12-30T10:56:00Z">
            <w:rPr/>
          </w:rPrChange>
        </w:rPr>
        <w:t>Javdani</w:t>
      </w:r>
      <w:proofErr w:type="spellEnd"/>
      <w:r w:rsidRPr="00C81D98">
        <w:rPr>
          <w:lang w:val="en-US"/>
          <w:rPrChange w:id="484" w:author="julien navaux" w:date="2020-12-30T10:56:00Z">
            <w:rPr/>
          </w:rPrChange>
        </w:rPr>
        <w:t xml:space="preserve"> and </w:t>
      </w:r>
      <w:proofErr w:type="spellStart"/>
      <w:r w:rsidRPr="00C81D98">
        <w:rPr>
          <w:lang w:val="en-US"/>
          <w:rPrChange w:id="485" w:author="julien navaux" w:date="2020-12-30T10:56:00Z">
            <w:rPr/>
          </w:rPrChange>
        </w:rPr>
        <w:t>Pendakur</w:t>
      </w:r>
      <w:proofErr w:type="spellEnd"/>
      <w:r w:rsidRPr="00C81D98">
        <w:rPr>
          <w:lang w:val="en-US"/>
          <w:rPrChange w:id="486" w:author="julien navaux" w:date="2020-12-30T10:56:00Z">
            <w:rPr/>
          </w:rPrChange>
        </w:rPr>
        <w:t xml:space="preserve"> (</w:t>
      </w:r>
      <w:r w:rsidRPr="00C81D98">
        <w:rPr>
          <w:color w:val="0000FF"/>
          <w:lang w:val="en-US"/>
          <w:rPrChange w:id="487" w:author="julien navaux" w:date="2020-12-30T10:56:00Z">
            <w:rPr>
              <w:color w:val="0000FF"/>
            </w:rPr>
          </w:rPrChange>
        </w:rPr>
        <w:t>2013</w:t>
      </w:r>
      <w:r w:rsidRPr="00C81D98">
        <w:rPr>
          <w:lang w:val="en-US"/>
          <w:rPrChange w:id="488" w:author="julien navaux" w:date="2020-12-30T10:56:00Z">
            <w:rPr/>
          </w:rPrChange>
        </w:rPr>
        <w:t xml:space="preserve">) who reported $6,051 and $500 respectively for the fiscal year 2005/2006. Although this alone would make our results much acceptable, their reliability lies more in the NTA method which is more englobing than previous methods regarding transfers included and the scope of the immigrant population. If results from this study clearly show that immigrants are a cost to public finances, they also provide evidence that this situation is a consequence of important discrimination in the labor market. Therefore, rather than debating on whether or not </w:t>
      </w:r>
      <w:proofErr w:type="gramStart"/>
      <w:r w:rsidRPr="00C81D98">
        <w:rPr>
          <w:lang w:val="en-US"/>
          <w:rPrChange w:id="489" w:author="julien navaux" w:date="2020-12-30T10:56:00Z">
            <w:rPr/>
          </w:rPrChange>
        </w:rPr>
        <w:t>immigrants</w:t>
      </w:r>
      <w:proofErr w:type="gramEnd"/>
      <w:r w:rsidRPr="00C81D98">
        <w:rPr>
          <w:lang w:val="en-US"/>
          <w:rPrChange w:id="490" w:author="julien navaux" w:date="2020-12-30T10:56:00Z">
            <w:rPr/>
          </w:rPrChange>
        </w:rPr>
        <w:t xml:space="preserve"> intake should be increased or reduced, it would be much beneficial to debate on how to enable immigrants to achieve their full potential in the labor market. This may involve adjusting the selection criteria but most importantly addressing the labor market imbalances.</w:t>
      </w:r>
    </w:p>
    <w:p w14:paraId="5F41F606" w14:textId="77777777" w:rsidR="00231BAD" w:rsidRPr="00C81D98" w:rsidRDefault="00400DDB">
      <w:pPr>
        <w:spacing w:after="532"/>
        <w:ind w:left="-15"/>
        <w:rPr>
          <w:lang w:val="en-US"/>
          <w:rPrChange w:id="491" w:author="julien navaux" w:date="2020-12-30T10:56:00Z">
            <w:rPr/>
          </w:rPrChange>
        </w:rPr>
      </w:pPr>
      <w:r w:rsidRPr="00C81D98">
        <w:rPr>
          <w:lang w:val="en-US"/>
          <w:rPrChange w:id="492" w:author="julien navaux" w:date="2020-12-30T10:56:00Z">
            <w:rPr/>
          </w:rPrChange>
        </w:rPr>
        <w:t>In our opinion, cultural, racial or any form of discrimination does not persist unless there is some economic and social value associated with it. Throughout history, discrimination has allowed the construction of social classes for transferring wealth from the lower classes to the upper classes. These classes have taken many names - proletariat and bourgeoisie, working-class and nobility, the 99 and one percent, etc.- but the social gradient has remained the same because its economic purpose has persisted. While this research and the extensions suggested would provide more insights on the fiscal effect of immigration, more fundamental investigation into the nature and causes of socio-economic inequality is required to reduce these differences. Canada and the world will need agile thought leaders and decision-makers who can assess the building block of our society and engage the changes required for its improvement.</w:t>
      </w:r>
    </w:p>
    <w:p w14:paraId="008821EB" w14:textId="77777777" w:rsidR="00231BAD" w:rsidRPr="00C81D98" w:rsidRDefault="00400DDB">
      <w:pPr>
        <w:pStyle w:val="Titre1"/>
        <w:numPr>
          <w:ilvl w:val="0"/>
          <w:numId w:val="0"/>
        </w:numPr>
        <w:ind w:left="-5"/>
        <w:rPr>
          <w:lang w:val="en-US"/>
          <w:rPrChange w:id="493" w:author="julien navaux" w:date="2020-12-30T10:56:00Z">
            <w:rPr/>
          </w:rPrChange>
        </w:rPr>
      </w:pPr>
      <w:bookmarkStart w:id="494" w:name="_Toc60218570"/>
      <w:r w:rsidRPr="00C81D98">
        <w:rPr>
          <w:lang w:val="en-US"/>
          <w:rPrChange w:id="495" w:author="julien navaux" w:date="2020-12-30T10:56:00Z">
            <w:rPr/>
          </w:rPrChange>
        </w:rPr>
        <w:t>References</w:t>
      </w:r>
      <w:bookmarkEnd w:id="494"/>
    </w:p>
    <w:p w14:paraId="0189F0C4" w14:textId="77777777" w:rsidR="00231BAD" w:rsidRPr="00C81D98" w:rsidRDefault="00400DDB">
      <w:pPr>
        <w:ind w:left="570" w:hanging="585"/>
        <w:rPr>
          <w:lang w:val="en-US"/>
          <w:rPrChange w:id="496" w:author="julien navaux" w:date="2020-12-30T10:56:00Z">
            <w:rPr/>
          </w:rPrChange>
        </w:rPr>
      </w:pPr>
      <w:r w:rsidRPr="00C81D98">
        <w:rPr>
          <w:lang w:val="en-US"/>
          <w:rPrChange w:id="497" w:author="julien navaux" w:date="2020-12-30T10:56:00Z">
            <w:rPr/>
          </w:rPrChange>
        </w:rPr>
        <w:t xml:space="preserve">Akbari, A. H. (1989). The Benefits of Immigrants to Canada: Evidence on Tax and Public Services. </w:t>
      </w:r>
      <w:r w:rsidRPr="00C81D98">
        <w:rPr>
          <w:i/>
          <w:lang w:val="en-US"/>
          <w:rPrChange w:id="498" w:author="julien navaux" w:date="2020-12-30T10:56:00Z">
            <w:rPr>
              <w:i/>
            </w:rPr>
          </w:rPrChange>
        </w:rPr>
        <w:t xml:space="preserve">Canadian Public Policy / </w:t>
      </w:r>
      <w:proofErr w:type="spellStart"/>
      <w:r w:rsidRPr="00C81D98">
        <w:rPr>
          <w:i/>
          <w:lang w:val="en-US"/>
          <w:rPrChange w:id="499" w:author="julien navaux" w:date="2020-12-30T10:56:00Z">
            <w:rPr>
              <w:i/>
            </w:rPr>
          </w:rPrChange>
        </w:rPr>
        <w:t>Analyse</w:t>
      </w:r>
      <w:proofErr w:type="spellEnd"/>
      <w:r w:rsidRPr="00C81D98">
        <w:rPr>
          <w:i/>
          <w:lang w:val="en-US"/>
          <w:rPrChange w:id="500" w:author="julien navaux" w:date="2020-12-30T10:56:00Z">
            <w:rPr>
              <w:i/>
            </w:rPr>
          </w:rPrChange>
        </w:rPr>
        <w:t xml:space="preserve"> de Politiques</w:t>
      </w:r>
      <w:r w:rsidRPr="00C81D98">
        <w:rPr>
          <w:lang w:val="en-US"/>
          <w:rPrChange w:id="501" w:author="julien navaux" w:date="2020-12-30T10:56:00Z">
            <w:rPr/>
          </w:rPrChange>
        </w:rPr>
        <w:t>.</w:t>
      </w:r>
    </w:p>
    <w:p w14:paraId="23E6521E" w14:textId="77777777" w:rsidR="00231BAD" w:rsidRPr="00C81D98" w:rsidRDefault="00400DDB">
      <w:pPr>
        <w:ind w:left="570" w:hanging="585"/>
        <w:rPr>
          <w:lang w:val="en-US"/>
          <w:rPrChange w:id="502" w:author="julien navaux" w:date="2020-12-30T10:56:00Z">
            <w:rPr/>
          </w:rPrChange>
        </w:rPr>
      </w:pPr>
      <w:r w:rsidRPr="00C81D98">
        <w:rPr>
          <w:lang w:val="en-US"/>
          <w:rPrChange w:id="503" w:author="julien navaux" w:date="2020-12-30T10:56:00Z">
            <w:rPr/>
          </w:rPrChange>
        </w:rPr>
        <w:t xml:space="preserve">Akin, S. N. (2012). Immigration, Fiscal Policy, and Welfare in an Aging Population. </w:t>
      </w:r>
      <w:r w:rsidRPr="00C81D98">
        <w:rPr>
          <w:i/>
          <w:lang w:val="en-US"/>
          <w:rPrChange w:id="504" w:author="julien navaux" w:date="2020-12-30T10:56:00Z">
            <w:rPr>
              <w:i/>
            </w:rPr>
          </w:rPrChange>
        </w:rPr>
        <w:t>The B.E. Journal of Macroeconomics</w:t>
      </w:r>
      <w:r w:rsidRPr="00C81D98">
        <w:rPr>
          <w:lang w:val="en-US"/>
          <w:rPrChange w:id="505" w:author="julien navaux" w:date="2020-12-30T10:56:00Z">
            <w:rPr/>
          </w:rPrChange>
        </w:rPr>
        <w:t>.</w:t>
      </w:r>
    </w:p>
    <w:p w14:paraId="55E90FBD" w14:textId="77777777" w:rsidR="00231BAD" w:rsidRPr="00C81D98" w:rsidRDefault="00400DDB">
      <w:pPr>
        <w:ind w:left="570" w:hanging="585"/>
        <w:rPr>
          <w:lang w:val="en-US"/>
          <w:rPrChange w:id="506" w:author="julien navaux" w:date="2020-12-30T10:56:00Z">
            <w:rPr/>
          </w:rPrChange>
        </w:rPr>
      </w:pPr>
      <w:r w:rsidRPr="00C81D98">
        <w:rPr>
          <w:lang w:val="en-US"/>
          <w:rPrChange w:id="507" w:author="julien navaux" w:date="2020-12-30T10:56:00Z">
            <w:rPr/>
          </w:rPrChange>
        </w:rPr>
        <w:t xml:space="preserve">Ando, A., &amp; Modigliani, F. (1963). The "Life Cycle" Hypothesis of Saving: Aggregate Implications and Tests. </w:t>
      </w:r>
      <w:r w:rsidRPr="00C81D98">
        <w:rPr>
          <w:i/>
          <w:lang w:val="en-US"/>
          <w:rPrChange w:id="508" w:author="julien navaux" w:date="2020-12-30T10:56:00Z">
            <w:rPr>
              <w:i/>
            </w:rPr>
          </w:rPrChange>
        </w:rPr>
        <w:t>The American Economic Review</w:t>
      </w:r>
      <w:r w:rsidRPr="00C81D98">
        <w:rPr>
          <w:lang w:val="en-US"/>
          <w:rPrChange w:id="509" w:author="julien navaux" w:date="2020-12-30T10:56:00Z">
            <w:rPr/>
          </w:rPrChange>
        </w:rPr>
        <w:t>.</w:t>
      </w:r>
    </w:p>
    <w:p w14:paraId="690DB81C" w14:textId="77777777" w:rsidR="00231BAD" w:rsidRPr="00C81D98" w:rsidRDefault="00400DDB">
      <w:pPr>
        <w:ind w:left="570" w:hanging="585"/>
        <w:rPr>
          <w:lang w:val="en-US"/>
          <w:rPrChange w:id="510" w:author="julien navaux" w:date="2020-12-30T10:56:00Z">
            <w:rPr/>
          </w:rPrChange>
        </w:rPr>
      </w:pPr>
      <w:r w:rsidRPr="00C81D98">
        <w:rPr>
          <w:lang w:val="en-US"/>
          <w:rPrChange w:id="511" w:author="julien navaux" w:date="2020-12-30T10:56:00Z">
            <w:rPr/>
          </w:rPrChange>
        </w:rPr>
        <w:t xml:space="preserve">Block, S., </w:t>
      </w:r>
      <w:proofErr w:type="spellStart"/>
      <w:r w:rsidRPr="00C81D98">
        <w:rPr>
          <w:lang w:val="en-US"/>
          <w:rPrChange w:id="512" w:author="julien navaux" w:date="2020-12-30T10:56:00Z">
            <w:rPr/>
          </w:rPrChange>
        </w:rPr>
        <w:t>Galabuzi</w:t>
      </w:r>
      <w:proofErr w:type="spellEnd"/>
      <w:r w:rsidRPr="00C81D98">
        <w:rPr>
          <w:lang w:val="en-US"/>
          <w:rPrChange w:id="513" w:author="julien navaux" w:date="2020-12-30T10:56:00Z">
            <w:rPr/>
          </w:rPrChange>
        </w:rPr>
        <w:t xml:space="preserve">, G.-E., &amp; </w:t>
      </w:r>
      <w:proofErr w:type="spellStart"/>
      <w:r w:rsidRPr="00C81D98">
        <w:rPr>
          <w:lang w:val="en-US"/>
          <w:rPrChange w:id="514" w:author="julien navaux" w:date="2020-12-30T10:56:00Z">
            <w:rPr/>
          </w:rPrChange>
        </w:rPr>
        <w:t>Tranjan</w:t>
      </w:r>
      <w:proofErr w:type="spellEnd"/>
      <w:r w:rsidRPr="00C81D98">
        <w:rPr>
          <w:lang w:val="en-US"/>
          <w:rPrChange w:id="515" w:author="julien navaux" w:date="2020-12-30T10:56:00Z">
            <w:rPr/>
          </w:rPrChange>
        </w:rPr>
        <w:t xml:space="preserve">, R. (2019). Canada’s </w:t>
      </w:r>
      <w:proofErr w:type="spellStart"/>
      <w:r w:rsidRPr="00C81D98">
        <w:rPr>
          <w:lang w:val="en-US"/>
          <w:rPrChange w:id="516" w:author="julien navaux" w:date="2020-12-30T10:56:00Z">
            <w:rPr/>
          </w:rPrChange>
        </w:rPr>
        <w:t>Colour</w:t>
      </w:r>
      <w:proofErr w:type="spellEnd"/>
      <w:r w:rsidRPr="00C81D98">
        <w:rPr>
          <w:lang w:val="en-US"/>
          <w:rPrChange w:id="517" w:author="julien navaux" w:date="2020-12-30T10:56:00Z">
            <w:rPr/>
          </w:rPrChange>
        </w:rPr>
        <w:t xml:space="preserve"> Coded Income Inequality.</w:t>
      </w:r>
    </w:p>
    <w:p w14:paraId="4E5D08A6" w14:textId="77777777" w:rsidR="00231BAD" w:rsidRPr="00C81D98" w:rsidRDefault="00400DDB">
      <w:pPr>
        <w:spacing w:after="56" w:line="259" w:lineRule="auto"/>
        <w:ind w:left="-15" w:firstLine="0"/>
        <w:rPr>
          <w:lang w:val="en-US"/>
          <w:rPrChange w:id="518" w:author="julien navaux" w:date="2020-12-30T10:56:00Z">
            <w:rPr/>
          </w:rPrChange>
        </w:rPr>
      </w:pPr>
      <w:proofErr w:type="spellStart"/>
      <w:r>
        <w:t>Borjas</w:t>
      </w:r>
      <w:proofErr w:type="spellEnd"/>
      <w:r>
        <w:t xml:space="preserve">, G. J. (2014). </w:t>
      </w:r>
      <w:r>
        <w:rPr>
          <w:i/>
        </w:rPr>
        <w:t xml:space="preserve">Immigration </w:t>
      </w:r>
      <w:proofErr w:type="spellStart"/>
      <w:r>
        <w:rPr>
          <w:i/>
        </w:rPr>
        <w:t>Economics</w:t>
      </w:r>
      <w:proofErr w:type="spellEnd"/>
      <w:r>
        <w:t xml:space="preserve">. </w:t>
      </w:r>
      <w:r w:rsidRPr="00C81D98">
        <w:rPr>
          <w:lang w:val="en-US"/>
          <w:rPrChange w:id="519" w:author="julien navaux" w:date="2020-12-30T10:56:00Z">
            <w:rPr/>
          </w:rPrChange>
        </w:rPr>
        <w:t>Harvard University Press.</w:t>
      </w:r>
    </w:p>
    <w:p w14:paraId="6221B985" w14:textId="77777777" w:rsidR="00231BAD" w:rsidRPr="00C81D98" w:rsidRDefault="00400DDB">
      <w:pPr>
        <w:ind w:left="570" w:hanging="585"/>
        <w:rPr>
          <w:lang w:val="en-US"/>
          <w:rPrChange w:id="520" w:author="julien navaux" w:date="2020-12-30T10:56:00Z">
            <w:rPr/>
          </w:rPrChange>
        </w:rPr>
      </w:pPr>
      <w:proofErr w:type="spellStart"/>
      <w:r w:rsidRPr="00C81D98">
        <w:rPr>
          <w:lang w:val="en-US"/>
          <w:rPrChange w:id="521" w:author="julien navaux" w:date="2020-12-30T10:56:00Z">
            <w:rPr/>
          </w:rPrChange>
        </w:rPr>
        <w:lastRenderedPageBreak/>
        <w:t>Bratsberg</w:t>
      </w:r>
      <w:proofErr w:type="spellEnd"/>
      <w:r w:rsidRPr="00C81D98">
        <w:rPr>
          <w:lang w:val="en-US"/>
          <w:rPrChange w:id="522" w:author="julien navaux" w:date="2020-12-30T10:56:00Z">
            <w:rPr/>
          </w:rPrChange>
        </w:rPr>
        <w:t xml:space="preserve">, B., </w:t>
      </w:r>
      <w:proofErr w:type="spellStart"/>
      <w:r w:rsidRPr="00C81D98">
        <w:rPr>
          <w:lang w:val="en-US"/>
          <w:rPrChange w:id="523" w:author="julien navaux" w:date="2020-12-30T10:56:00Z">
            <w:rPr/>
          </w:rPrChange>
        </w:rPr>
        <w:t>Raaum</w:t>
      </w:r>
      <w:proofErr w:type="spellEnd"/>
      <w:r w:rsidRPr="00C81D98">
        <w:rPr>
          <w:lang w:val="en-US"/>
          <w:rPrChange w:id="524" w:author="julien navaux" w:date="2020-12-30T10:56:00Z">
            <w:rPr/>
          </w:rPrChange>
        </w:rPr>
        <w:t xml:space="preserve">, O., &amp; </w:t>
      </w:r>
      <w:proofErr w:type="spellStart"/>
      <w:r w:rsidRPr="00C81D98">
        <w:rPr>
          <w:lang w:val="en-US"/>
          <w:rPrChange w:id="525" w:author="julien navaux" w:date="2020-12-30T10:56:00Z">
            <w:rPr/>
          </w:rPrChange>
        </w:rPr>
        <w:t>R</w:t>
      </w:r>
      <w:r w:rsidRPr="00C81D98">
        <w:rPr>
          <w:rFonts w:ascii="Cambria" w:eastAsia="Cambria" w:hAnsi="Cambria" w:cs="Cambria"/>
          <w:lang w:val="en-US"/>
          <w:rPrChange w:id="526" w:author="julien navaux" w:date="2020-12-30T10:56:00Z">
            <w:rPr>
              <w:rFonts w:ascii="Cambria" w:eastAsia="Cambria" w:hAnsi="Cambria" w:cs="Cambria"/>
            </w:rPr>
          </w:rPrChange>
        </w:rPr>
        <w:t>ø</w:t>
      </w:r>
      <w:r w:rsidRPr="00C81D98">
        <w:rPr>
          <w:lang w:val="en-US"/>
          <w:rPrChange w:id="527" w:author="julien navaux" w:date="2020-12-30T10:56:00Z">
            <w:rPr/>
          </w:rPrChange>
        </w:rPr>
        <w:t>ed</w:t>
      </w:r>
      <w:proofErr w:type="spellEnd"/>
      <w:r w:rsidRPr="00C81D98">
        <w:rPr>
          <w:lang w:val="en-US"/>
          <w:rPrChange w:id="528" w:author="julien navaux" w:date="2020-12-30T10:56:00Z">
            <w:rPr/>
          </w:rPrChange>
        </w:rPr>
        <w:t xml:space="preserve">, K. (2014). Immigrants, </w:t>
      </w:r>
      <w:proofErr w:type="spellStart"/>
      <w:r w:rsidRPr="00C81D98">
        <w:rPr>
          <w:lang w:val="en-US"/>
          <w:rPrChange w:id="529" w:author="julien navaux" w:date="2020-12-30T10:56:00Z">
            <w:rPr/>
          </w:rPrChange>
        </w:rPr>
        <w:t>Labour</w:t>
      </w:r>
      <w:proofErr w:type="spellEnd"/>
      <w:r w:rsidRPr="00C81D98">
        <w:rPr>
          <w:lang w:val="en-US"/>
          <w:rPrChange w:id="530" w:author="julien navaux" w:date="2020-12-30T10:56:00Z">
            <w:rPr/>
          </w:rPrChange>
        </w:rPr>
        <w:t xml:space="preserve"> Market Performance and Social Insurance. </w:t>
      </w:r>
      <w:r w:rsidRPr="00C81D98">
        <w:rPr>
          <w:i/>
          <w:lang w:val="en-US"/>
          <w:rPrChange w:id="531" w:author="julien navaux" w:date="2020-12-30T10:56:00Z">
            <w:rPr>
              <w:i/>
            </w:rPr>
          </w:rPrChange>
        </w:rPr>
        <w:t>The Economic Journal</w:t>
      </w:r>
      <w:r w:rsidRPr="00C81D98">
        <w:rPr>
          <w:lang w:val="en-US"/>
          <w:rPrChange w:id="532" w:author="julien navaux" w:date="2020-12-30T10:56:00Z">
            <w:rPr/>
          </w:rPrChange>
        </w:rPr>
        <w:t>.</w:t>
      </w:r>
    </w:p>
    <w:p w14:paraId="42D70EC4" w14:textId="77777777" w:rsidR="00231BAD" w:rsidRPr="00C81D98" w:rsidRDefault="00400DDB">
      <w:pPr>
        <w:ind w:left="570" w:hanging="585"/>
        <w:rPr>
          <w:lang w:val="en-US"/>
          <w:rPrChange w:id="533" w:author="julien navaux" w:date="2020-12-30T10:56:00Z">
            <w:rPr/>
          </w:rPrChange>
        </w:rPr>
      </w:pPr>
      <w:r w:rsidRPr="00C81D98">
        <w:rPr>
          <w:lang w:val="en-US"/>
          <w:rPrChange w:id="534" w:author="julien navaux" w:date="2020-12-30T10:56:00Z">
            <w:rPr/>
          </w:rPrChange>
        </w:rPr>
        <w:t xml:space="preserve">Canadian </w:t>
      </w:r>
      <w:proofErr w:type="spellStart"/>
      <w:r w:rsidRPr="00C81D98">
        <w:rPr>
          <w:lang w:val="en-US"/>
          <w:rPrChange w:id="535" w:author="julien navaux" w:date="2020-12-30T10:56:00Z">
            <w:rPr/>
          </w:rPrChange>
        </w:rPr>
        <w:t>Labour</w:t>
      </w:r>
      <w:proofErr w:type="spellEnd"/>
      <w:r w:rsidRPr="00C81D98">
        <w:rPr>
          <w:lang w:val="en-US"/>
          <w:rPrChange w:id="536" w:author="julien navaux" w:date="2020-12-30T10:56:00Z">
            <w:rPr/>
          </w:rPrChange>
        </w:rPr>
        <w:t xml:space="preserve"> Congress. (2014). Underemployment is Canada’s Real </w:t>
      </w:r>
      <w:proofErr w:type="spellStart"/>
      <w:r w:rsidRPr="00C81D98">
        <w:rPr>
          <w:lang w:val="en-US"/>
          <w:rPrChange w:id="537" w:author="julien navaux" w:date="2020-12-30T10:56:00Z">
            <w:rPr/>
          </w:rPrChange>
        </w:rPr>
        <w:t>Labour</w:t>
      </w:r>
      <w:proofErr w:type="spellEnd"/>
      <w:r w:rsidRPr="00C81D98">
        <w:rPr>
          <w:lang w:val="en-US"/>
          <w:rPrChange w:id="538" w:author="julien navaux" w:date="2020-12-30T10:56:00Z">
            <w:rPr/>
          </w:rPrChange>
        </w:rPr>
        <w:t xml:space="preserve"> Market Challenge.</w:t>
      </w:r>
    </w:p>
    <w:p w14:paraId="4F5E3AD0" w14:textId="77777777" w:rsidR="00231BAD" w:rsidRPr="00C81D98" w:rsidRDefault="00400DDB">
      <w:pPr>
        <w:ind w:left="570" w:hanging="585"/>
        <w:rPr>
          <w:lang w:val="en-US"/>
          <w:rPrChange w:id="539" w:author="julien navaux" w:date="2020-12-30T10:56:00Z">
            <w:rPr/>
          </w:rPrChange>
        </w:rPr>
      </w:pPr>
      <w:r w:rsidRPr="00C81D98">
        <w:rPr>
          <w:lang w:val="en-US"/>
          <w:rPrChange w:id="540" w:author="julien navaux" w:date="2020-12-30T10:56:00Z">
            <w:rPr/>
          </w:rPrChange>
        </w:rPr>
        <w:t xml:space="preserve">Card, D., &amp; Peri, G. (2016). Review: "Immigration Economics" by George J. </w:t>
      </w:r>
      <w:proofErr w:type="spellStart"/>
      <w:r w:rsidRPr="00C81D98">
        <w:rPr>
          <w:lang w:val="en-US"/>
          <w:rPrChange w:id="541" w:author="julien navaux" w:date="2020-12-30T10:56:00Z">
            <w:rPr/>
          </w:rPrChange>
        </w:rPr>
        <w:t>Borjas</w:t>
      </w:r>
      <w:proofErr w:type="spellEnd"/>
      <w:r w:rsidRPr="00C81D98">
        <w:rPr>
          <w:lang w:val="en-US"/>
          <w:rPrChange w:id="542" w:author="julien navaux" w:date="2020-12-30T10:56:00Z">
            <w:rPr/>
          </w:rPrChange>
        </w:rPr>
        <w:t xml:space="preserve">: A Review Essay. </w:t>
      </w:r>
      <w:r w:rsidRPr="00C81D98">
        <w:rPr>
          <w:i/>
          <w:lang w:val="en-US"/>
          <w:rPrChange w:id="543" w:author="julien navaux" w:date="2020-12-30T10:56:00Z">
            <w:rPr>
              <w:i/>
            </w:rPr>
          </w:rPrChange>
        </w:rPr>
        <w:t>Journal of Economic literature</w:t>
      </w:r>
      <w:r w:rsidRPr="00C81D98">
        <w:rPr>
          <w:lang w:val="en-US"/>
          <w:rPrChange w:id="544" w:author="julien navaux" w:date="2020-12-30T10:56:00Z">
            <w:rPr/>
          </w:rPrChange>
        </w:rPr>
        <w:t>.</w:t>
      </w:r>
    </w:p>
    <w:p w14:paraId="6D030D95" w14:textId="77777777" w:rsidR="00231BAD" w:rsidRPr="00C81D98" w:rsidRDefault="00400DDB">
      <w:pPr>
        <w:spacing w:after="3" w:line="306" w:lineRule="auto"/>
        <w:ind w:left="580" w:hanging="595"/>
        <w:rPr>
          <w:lang w:val="en-US"/>
          <w:rPrChange w:id="545" w:author="julien navaux" w:date="2020-12-30T10:56:00Z">
            <w:rPr/>
          </w:rPrChange>
        </w:rPr>
      </w:pPr>
      <w:r w:rsidRPr="00C81D98">
        <w:rPr>
          <w:lang w:val="en-US"/>
          <w:rPrChange w:id="546" w:author="julien navaux" w:date="2020-12-30T10:56:00Z">
            <w:rPr/>
          </w:rPrChange>
        </w:rPr>
        <w:t xml:space="preserve">Castles, S. (2012). Migration and Minorities in Europe: Perspectives for the 1990s – Eleven Hypotheses. In </w:t>
      </w:r>
      <w:r w:rsidRPr="00C81D98">
        <w:rPr>
          <w:i/>
          <w:lang w:val="en-US"/>
          <w:rPrChange w:id="547" w:author="julien navaux" w:date="2020-12-30T10:56:00Z">
            <w:rPr>
              <w:i/>
            </w:rPr>
          </w:rPrChange>
        </w:rPr>
        <w:t>Ethnicity and globalization: from migrant worker to transnational citizen ethnicity and globalization: from migrant worker to transnational citizen er</w:t>
      </w:r>
    </w:p>
    <w:p w14:paraId="292D0D09" w14:textId="77777777" w:rsidR="00231BAD" w:rsidRPr="00C81D98" w:rsidRDefault="00400DDB">
      <w:pPr>
        <w:spacing w:after="73" w:line="259" w:lineRule="auto"/>
        <w:ind w:left="585" w:firstLine="0"/>
        <w:rPr>
          <w:lang w:val="en-US"/>
          <w:rPrChange w:id="548" w:author="julien navaux" w:date="2020-12-30T10:56:00Z">
            <w:rPr/>
          </w:rPrChange>
        </w:rPr>
      </w:pPr>
      <w:r w:rsidRPr="00C81D98">
        <w:rPr>
          <w:i/>
          <w:lang w:val="en-US"/>
          <w:rPrChange w:id="549" w:author="julien navaux" w:date="2020-12-30T10:56:00Z">
            <w:rPr>
              <w:i/>
            </w:rPr>
          </w:rPrChange>
        </w:rPr>
        <w:t>-</w:t>
      </w:r>
      <w:r w:rsidRPr="00C81D98">
        <w:rPr>
          <w:lang w:val="en-US"/>
          <w:rPrChange w:id="550" w:author="julien navaux" w:date="2020-12-30T10:56:00Z">
            <w:rPr/>
          </w:rPrChange>
        </w:rPr>
        <w:t>.</w:t>
      </w:r>
    </w:p>
    <w:p w14:paraId="4059C825" w14:textId="77777777" w:rsidR="00231BAD" w:rsidRDefault="00400DDB">
      <w:pPr>
        <w:spacing w:after="55" w:line="259" w:lineRule="auto"/>
        <w:ind w:left="-15" w:firstLine="0"/>
      </w:pPr>
      <w:proofErr w:type="spellStart"/>
      <w:r w:rsidRPr="00C81D98">
        <w:rPr>
          <w:lang w:val="en-US"/>
          <w:rPrChange w:id="551" w:author="julien navaux" w:date="2020-12-30T10:56:00Z">
            <w:rPr/>
          </w:rPrChange>
        </w:rPr>
        <w:t>Chojnicki</w:t>
      </w:r>
      <w:proofErr w:type="spellEnd"/>
      <w:r w:rsidRPr="00C81D98">
        <w:rPr>
          <w:lang w:val="en-US"/>
          <w:rPrChange w:id="552" w:author="julien navaux" w:date="2020-12-30T10:56:00Z">
            <w:rPr/>
          </w:rPrChange>
        </w:rPr>
        <w:t xml:space="preserve">, X. (2011). Fiscal impact of immigration in France. </w:t>
      </w:r>
      <w:r>
        <w:rPr>
          <w:i/>
        </w:rPr>
        <w:t>Revue ´</w:t>
      </w:r>
      <w:proofErr w:type="spellStart"/>
      <w:r>
        <w:rPr>
          <w:i/>
        </w:rPr>
        <w:t>economique</w:t>
      </w:r>
      <w:proofErr w:type="spellEnd"/>
      <w:r>
        <w:t>.</w:t>
      </w:r>
    </w:p>
    <w:p w14:paraId="4F5FFDEB" w14:textId="77777777" w:rsidR="00231BAD" w:rsidRPr="00C81D98" w:rsidRDefault="00400DDB">
      <w:pPr>
        <w:ind w:left="570" w:hanging="585"/>
        <w:rPr>
          <w:lang w:val="en-US"/>
          <w:rPrChange w:id="553" w:author="julien navaux" w:date="2020-12-30T10:56:00Z">
            <w:rPr/>
          </w:rPrChange>
        </w:rPr>
      </w:pPr>
      <w:proofErr w:type="spellStart"/>
      <w:r>
        <w:t>Coulombe</w:t>
      </w:r>
      <w:proofErr w:type="spellEnd"/>
      <w:r>
        <w:t xml:space="preserve">, S., Grenier, G., &amp; Nadeau, S. (2014). </w:t>
      </w:r>
      <w:r w:rsidRPr="00C81D98">
        <w:rPr>
          <w:lang w:val="en-US"/>
          <w:rPrChange w:id="554" w:author="julien navaux" w:date="2020-12-30T10:56:00Z">
            <w:rPr/>
          </w:rPrChange>
        </w:rPr>
        <w:t xml:space="preserve">Human capital quality and the immigrant wage gap. </w:t>
      </w:r>
      <w:r w:rsidRPr="00C81D98">
        <w:rPr>
          <w:i/>
          <w:lang w:val="en-US"/>
          <w:rPrChange w:id="555" w:author="julien navaux" w:date="2020-12-30T10:56:00Z">
            <w:rPr>
              <w:i/>
            </w:rPr>
          </w:rPrChange>
        </w:rPr>
        <w:t>IZA Journal of Migration</w:t>
      </w:r>
      <w:r w:rsidRPr="00C81D98">
        <w:rPr>
          <w:lang w:val="en-US"/>
          <w:rPrChange w:id="556" w:author="julien navaux" w:date="2020-12-30T10:56:00Z">
            <w:rPr/>
          </w:rPrChange>
        </w:rPr>
        <w:t>.</w:t>
      </w:r>
    </w:p>
    <w:p w14:paraId="309D0F57" w14:textId="77777777" w:rsidR="00231BAD" w:rsidRDefault="00400DDB">
      <w:pPr>
        <w:ind w:left="570" w:hanging="585"/>
      </w:pPr>
      <w:r w:rsidRPr="00C81D98">
        <w:rPr>
          <w:lang w:val="en-US"/>
          <w:rPrChange w:id="557" w:author="julien navaux" w:date="2020-12-30T10:56:00Z">
            <w:rPr/>
          </w:rPrChange>
        </w:rPr>
        <w:t xml:space="preserve">Crandall, C. S. (2003). A justification-suppression model of the expression and experience of prejudice. </w:t>
      </w:r>
      <w:proofErr w:type="spellStart"/>
      <w:r>
        <w:rPr>
          <w:i/>
        </w:rPr>
        <w:t>Psychological</w:t>
      </w:r>
      <w:proofErr w:type="spellEnd"/>
      <w:r>
        <w:rPr>
          <w:i/>
        </w:rPr>
        <w:t xml:space="preserve"> Bulletin</w:t>
      </w:r>
      <w:r>
        <w:t>.</w:t>
      </w:r>
    </w:p>
    <w:p w14:paraId="146256D2" w14:textId="77777777" w:rsidR="00231BAD" w:rsidRPr="00C81D98" w:rsidRDefault="00400DDB">
      <w:pPr>
        <w:ind w:left="570" w:hanging="585"/>
        <w:rPr>
          <w:lang w:val="en-US"/>
          <w:rPrChange w:id="558" w:author="julien navaux" w:date="2020-12-30T10:56:00Z">
            <w:rPr/>
          </w:rPrChange>
        </w:rPr>
      </w:pPr>
      <w:proofErr w:type="gramStart"/>
      <w:r>
        <w:t>d’</w:t>
      </w:r>
      <w:proofErr w:type="spellStart"/>
      <w:r>
        <w:t>Albis</w:t>
      </w:r>
      <w:proofErr w:type="spellEnd"/>
      <w:proofErr w:type="gramEnd"/>
      <w:r>
        <w:t xml:space="preserve">, H., Bonnet, C., </w:t>
      </w:r>
      <w:proofErr w:type="spellStart"/>
      <w:r>
        <w:t>Chojnicki</w:t>
      </w:r>
      <w:proofErr w:type="spellEnd"/>
      <w:r>
        <w:t xml:space="preserve">, X., El </w:t>
      </w:r>
      <w:proofErr w:type="spellStart"/>
      <w:r>
        <w:t>Mekkaoui</w:t>
      </w:r>
      <w:proofErr w:type="spellEnd"/>
      <w:r>
        <w:t xml:space="preserve">, N., </w:t>
      </w:r>
      <w:proofErr w:type="spellStart"/>
      <w:r>
        <w:t>Greulich</w:t>
      </w:r>
      <w:proofErr w:type="spellEnd"/>
      <w:r>
        <w:t xml:space="preserve">, A., Hubert, J., &amp; NAVAUX, J. (2019). </w:t>
      </w:r>
      <w:r w:rsidRPr="00C81D98">
        <w:rPr>
          <w:lang w:val="en-US"/>
          <w:rPrChange w:id="559" w:author="julien navaux" w:date="2020-12-30T10:56:00Z">
            <w:rPr/>
          </w:rPrChange>
        </w:rPr>
        <w:t xml:space="preserve">Financing the Consumption of the Young and Old in France. </w:t>
      </w:r>
      <w:r w:rsidRPr="00C81D98">
        <w:rPr>
          <w:i/>
          <w:lang w:val="en-US"/>
          <w:rPrChange w:id="560" w:author="julien navaux" w:date="2020-12-30T10:56:00Z">
            <w:rPr>
              <w:i/>
            </w:rPr>
          </w:rPrChange>
        </w:rPr>
        <w:t>Population and Development Review</w:t>
      </w:r>
      <w:r w:rsidRPr="00C81D98">
        <w:rPr>
          <w:lang w:val="en-US"/>
          <w:rPrChange w:id="561" w:author="julien navaux" w:date="2020-12-30T10:56:00Z">
            <w:rPr/>
          </w:rPrChange>
        </w:rPr>
        <w:t>.</w:t>
      </w:r>
    </w:p>
    <w:p w14:paraId="1BA98471" w14:textId="77777777" w:rsidR="00231BAD" w:rsidRPr="00C81D98" w:rsidRDefault="00400DDB">
      <w:pPr>
        <w:spacing w:after="73" w:line="259" w:lineRule="auto"/>
        <w:ind w:left="-15" w:firstLine="0"/>
        <w:rPr>
          <w:lang w:val="en-US"/>
          <w:rPrChange w:id="562" w:author="julien navaux" w:date="2020-12-30T10:56:00Z">
            <w:rPr/>
          </w:rPrChange>
        </w:rPr>
      </w:pPr>
      <w:r w:rsidRPr="00C81D98">
        <w:rPr>
          <w:lang w:val="en-US"/>
          <w:rPrChange w:id="563" w:author="julien navaux" w:date="2020-12-30T10:56:00Z">
            <w:rPr/>
          </w:rPrChange>
        </w:rPr>
        <w:t>Dungan, P., Fang, T., &amp; Gunderson, M. (2013). Macroeconomic Impacts of Canadian</w:t>
      </w:r>
    </w:p>
    <w:p w14:paraId="514AA7D6" w14:textId="77777777" w:rsidR="00231BAD" w:rsidRPr="00C81D98" w:rsidRDefault="00400DDB">
      <w:pPr>
        <w:spacing w:after="79" w:line="265" w:lineRule="auto"/>
        <w:ind w:left="10" w:right="-15" w:hanging="10"/>
        <w:jc w:val="right"/>
        <w:rPr>
          <w:lang w:val="en-US"/>
          <w:rPrChange w:id="564" w:author="julien navaux" w:date="2020-12-30T10:56:00Z">
            <w:rPr/>
          </w:rPrChange>
        </w:rPr>
      </w:pPr>
      <w:r w:rsidRPr="00C81D98">
        <w:rPr>
          <w:lang w:val="en-US"/>
          <w:rPrChange w:id="565" w:author="julien navaux" w:date="2020-12-30T10:56:00Z">
            <w:rPr/>
          </w:rPrChange>
        </w:rPr>
        <w:t xml:space="preserve">Immigration: Results from a Macro Model. </w:t>
      </w:r>
      <w:r w:rsidRPr="00C81D98">
        <w:rPr>
          <w:i/>
          <w:lang w:val="en-US"/>
          <w:rPrChange w:id="566" w:author="julien navaux" w:date="2020-12-30T10:56:00Z">
            <w:rPr>
              <w:i/>
            </w:rPr>
          </w:rPrChange>
        </w:rPr>
        <w:t>British Journal of Industrial Relations</w:t>
      </w:r>
      <w:r w:rsidRPr="00C81D98">
        <w:rPr>
          <w:lang w:val="en-US"/>
          <w:rPrChange w:id="567" w:author="julien navaux" w:date="2020-12-30T10:56:00Z">
            <w:rPr/>
          </w:rPrChange>
        </w:rPr>
        <w:t>.</w:t>
      </w:r>
    </w:p>
    <w:p w14:paraId="38158CD7" w14:textId="77777777" w:rsidR="00231BAD" w:rsidRPr="00C81D98" w:rsidRDefault="00400DDB">
      <w:pPr>
        <w:ind w:left="570" w:hanging="585"/>
        <w:rPr>
          <w:lang w:val="en-US"/>
          <w:rPrChange w:id="568" w:author="julien navaux" w:date="2020-12-30T10:56:00Z">
            <w:rPr/>
          </w:rPrChange>
        </w:rPr>
      </w:pPr>
      <w:proofErr w:type="spellStart"/>
      <w:r w:rsidRPr="00C81D98">
        <w:rPr>
          <w:lang w:val="en-US"/>
          <w:rPrChange w:id="569" w:author="julien navaux" w:date="2020-12-30T10:56:00Z">
            <w:rPr/>
          </w:rPrChange>
        </w:rPr>
        <w:t>Dustmann</w:t>
      </w:r>
      <w:proofErr w:type="spellEnd"/>
      <w:r w:rsidRPr="00C81D98">
        <w:rPr>
          <w:lang w:val="en-US"/>
          <w:rPrChange w:id="570" w:author="julien navaux" w:date="2020-12-30T10:56:00Z">
            <w:rPr/>
          </w:rPrChange>
        </w:rPr>
        <w:t xml:space="preserve">, C., &amp; Frattini, T. (2014). The fiscal effects of immigration to the UK. </w:t>
      </w:r>
      <w:r w:rsidRPr="00C81D98">
        <w:rPr>
          <w:i/>
          <w:lang w:val="en-US"/>
          <w:rPrChange w:id="571" w:author="julien navaux" w:date="2020-12-30T10:56:00Z">
            <w:rPr>
              <w:i/>
            </w:rPr>
          </w:rPrChange>
        </w:rPr>
        <w:t>The Quarterly Journal of Economics</w:t>
      </w:r>
      <w:r w:rsidRPr="00C81D98">
        <w:rPr>
          <w:lang w:val="en-US"/>
          <w:rPrChange w:id="572" w:author="julien navaux" w:date="2020-12-30T10:56:00Z">
            <w:rPr/>
          </w:rPrChange>
        </w:rPr>
        <w:t>.</w:t>
      </w:r>
    </w:p>
    <w:p w14:paraId="2DC8F49D" w14:textId="77777777" w:rsidR="00231BAD" w:rsidRPr="00C81D98" w:rsidRDefault="00400DDB">
      <w:pPr>
        <w:ind w:left="570" w:hanging="585"/>
        <w:rPr>
          <w:lang w:val="en-US"/>
          <w:rPrChange w:id="573" w:author="julien navaux" w:date="2020-12-30T10:56:00Z">
            <w:rPr/>
          </w:rPrChange>
        </w:rPr>
      </w:pPr>
      <w:proofErr w:type="spellStart"/>
      <w:r w:rsidRPr="00C81D98">
        <w:rPr>
          <w:lang w:val="en-US"/>
          <w:rPrChange w:id="574" w:author="julien navaux" w:date="2020-12-30T10:56:00Z">
            <w:rPr/>
          </w:rPrChange>
        </w:rPr>
        <w:t>Dustmann</w:t>
      </w:r>
      <w:proofErr w:type="spellEnd"/>
      <w:r w:rsidRPr="00C81D98">
        <w:rPr>
          <w:lang w:val="en-US"/>
          <w:rPrChange w:id="575" w:author="julien navaux" w:date="2020-12-30T10:56:00Z">
            <w:rPr/>
          </w:rPrChange>
        </w:rPr>
        <w:t xml:space="preserve">, C., &amp; Preston, I. P. (2007). Racial and Economic Factors in Attitudes to Immigration. </w:t>
      </w:r>
      <w:r w:rsidRPr="00C81D98">
        <w:rPr>
          <w:i/>
          <w:lang w:val="en-US"/>
          <w:rPrChange w:id="576" w:author="julien navaux" w:date="2020-12-30T10:56:00Z">
            <w:rPr>
              <w:i/>
            </w:rPr>
          </w:rPrChange>
        </w:rPr>
        <w:t>The B.E. Journal of Economic Analysis &amp; Policy</w:t>
      </w:r>
      <w:r w:rsidRPr="00C81D98">
        <w:rPr>
          <w:lang w:val="en-US"/>
          <w:rPrChange w:id="577" w:author="julien navaux" w:date="2020-12-30T10:56:00Z">
            <w:rPr/>
          </w:rPrChange>
        </w:rPr>
        <w:t>.</w:t>
      </w:r>
    </w:p>
    <w:p w14:paraId="115D0314" w14:textId="77777777" w:rsidR="00231BAD" w:rsidRPr="00C81D98" w:rsidRDefault="00400DDB">
      <w:pPr>
        <w:spacing w:after="3" w:line="306" w:lineRule="auto"/>
        <w:ind w:left="580" w:hanging="595"/>
        <w:rPr>
          <w:lang w:val="en-US"/>
          <w:rPrChange w:id="578" w:author="julien navaux" w:date="2020-12-30T10:56:00Z">
            <w:rPr/>
          </w:rPrChange>
        </w:rPr>
      </w:pPr>
      <w:r w:rsidRPr="00C81D98">
        <w:rPr>
          <w:lang w:val="en-US"/>
          <w:rPrChange w:id="579" w:author="julien navaux" w:date="2020-12-30T10:56:00Z">
            <w:rPr/>
          </w:rPrChange>
        </w:rPr>
        <w:t xml:space="preserve">Fehr, H., </w:t>
      </w:r>
      <w:proofErr w:type="spellStart"/>
      <w:r w:rsidRPr="00C81D98">
        <w:rPr>
          <w:lang w:val="en-US"/>
          <w:rPrChange w:id="580" w:author="julien navaux" w:date="2020-12-30T10:56:00Z">
            <w:rPr/>
          </w:rPrChange>
        </w:rPr>
        <w:t>Jokisch</w:t>
      </w:r>
      <w:proofErr w:type="spellEnd"/>
      <w:r w:rsidRPr="00C81D98">
        <w:rPr>
          <w:lang w:val="en-US"/>
          <w:rPrChange w:id="581" w:author="julien navaux" w:date="2020-12-30T10:56:00Z">
            <w:rPr/>
          </w:rPrChange>
        </w:rPr>
        <w:t xml:space="preserve">, S., &amp; Kotlikoff, L. (2003). </w:t>
      </w:r>
      <w:r w:rsidRPr="00C81D98">
        <w:rPr>
          <w:i/>
          <w:lang w:val="en-US"/>
          <w:rPrChange w:id="582" w:author="julien navaux" w:date="2020-12-30T10:56:00Z">
            <w:rPr>
              <w:i/>
            </w:rPr>
          </w:rPrChange>
        </w:rPr>
        <w:t>The Developed World’s Demographic Transition - The Roles of Capital Flows, Immigration, and Policy</w:t>
      </w:r>
      <w:r w:rsidRPr="00C81D98">
        <w:rPr>
          <w:lang w:val="en-US"/>
          <w:rPrChange w:id="583" w:author="julien navaux" w:date="2020-12-30T10:56:00Z">
            <w:rPr/>
          </w:rPrChange>
        </w:rPr>
        <w:t>. National Bureau of Economic Research, Cambridge, MA.</w:t>
      </w:r>
    </w:p>
    <w:p w14:paraId="384BDA27" w14:textId="77777777" w:rsidR="00231BAD" w:rsidRPr="00C81D98" w:rsidRDefault="00400DDB">
      <w:pPr>
        <w:ind w:left="570" w:hanging="585"/>
        <w:rPr>
          <w:lang w:val="en-US"/>
          <w:rPrChange w:id="584" w:author="julien navaux" w:date="2020-12-30T10:56:00Z">
            <w:rPr/>
          </w:rPrChange>
        </w:rPr>
      </w:pPr>
      <w:r w:rsidRPr="00C81D98">
        <w:rPr>
          <w:lang w:val="en-US"/>
          <w:rPrChange w:id="585" w:author="julien navaux" w:date="2020-12-30T10:56:00Z">
            <w:rPr/>
          </w:rPrChange>
        </w:rPr>
        <w:t xml:space="preserve">Fields, A., Uppal, S., &amp; LaRochelle-Cote, S. (2017). The impact of aging on </w:t>
      </w:r>
      <w:proofErr w:type="spellStart"/>
      <w:r w:rsidRPr="00C81D98">
        <w:rPr>
          <w:lang w:val="en-US"/>
          <w:rPrChange w:id="586" w:author="julien navaux" w:date="2020-12-30T10:56:00Z">
            <w:rPr/>
          </w:rPrChange>
        </w:rPr>
        <w:t>labour</w:t>
      </w:r>
      <w:proofErr w:type="spellEnd"/>
      <w:r w:rsidRPr="00C81D98">
        <w:rPr>
          <w:lang w:val="en-US"/>
          <w:rPrChange w:id="587" w:author="julien navaux" w:date="2020-12-30T10:56:00Z">
            <w:rPr/>
          </w:rPrChange>
        </w:rPr>
        <w:t xml:space="preserve"> market participation rates. </w:t>
      </w:r>
      <w:r w:rsidRPr="00C81D98">
        <w:rPr>
          <w:i/>
          <w:lang w:val="en-US"/>
          <w:rPrChange w:id="588" w:author="julien navaux" w:date="2020-12-30T10:56:00Z">
            <w:rPr>
              <w:i/>
            </w:rPr>
          </w:rPrChange>
        </w:rPr>
        <w:t>Insights on Canadian Society</w:t>
      </w:r>
      <w:r w:rsidRPr="00C81D98">
        <w:rPr>
          <w:lang w:val="en-US"/>
          <w:rPrChange w:id="589" w:author="julien navaux" w:date="2020-12-30T10:56:00Z">
            <w:rPr/>
          </w:rPrChange>
        </w:rPr>
        <w:t>.</w:t>
      </w:r>
    </w:p>
    <w:p w14:paraId="50FCD35F" w14:textId="77777777" w:rsidR="00231BAD" w:rsidRPr="00C81D98" w:rsidRDefault="00400DDB">
      <w:pPr>
        <w:ind w:left="570" w:hanging="585"/>
        <w:rPr>
          <w:lang w:val="en-US"/>
          <w:rPrChange w:id="590" w:author="julien navaux" w:date="2020-12-30T10:56:00Z">
            <w:rPr/>
          </w:rPrChange>
        </w:rPr>
      </w:pPr>
      <w:r w:rsidRPr="00C81D98">
        <w:rPr>
          <w:lang w:val="en-US"/>
          <w:rPrChange w:id="591" w:author="julien navaux" w:date="2020-12-30T10:56:00Z">
            <w:rPr/>
          </w:rPrChange>
        </w:rPr>
        <w:t xml:space="preserve">Fortin, N., Lemieux, T., &amp; Torres, J. (2016). Foreign human capital and the earnings gap between immigrants and Canadian-born workers. </w:t>
      </w:r>
      <w:proofErr w:type="spellStart"/>
      <w:r w:rsidRPr="00C81D98">
        <w:rPr>
          <w:i/>
          <w:lang w:val="en-US"/>
          <w:rPrChange w:id="592" w:author="julien navaux" w:date="2020-12-30T10:56:00Z">
            <w:rPr>
              <w:i/>
            </w:rPr>
          </w:rPrChange>
        </w:rPr>
        <w:t>Labour</w:t>
      </w:r>
      <w:proofErr w:type="spellEnd"/>
      <w:r w:rsidRPr="00C81D98">
        <w:rPr>
          <w:i/>
          <w:lang w:val="en-US"/>
          <w:rPrChange w:id="593" w:author="julien navaux" w:date="2020-12-30T10:56:00Z">
            <w:rPr>
              <w:i/>
            </w:rPr>
          </w:rPrChange>
        </w:rPr>
        <w:t xml:space="preserve"> Economics</w:t>
      </w:r>
      <w:r w:rsidRPr="00C81D98">
        <w:rPr>
          <w:lang w:val="en-US"/>
          <w:rPrChange w:id="594" w:author="julien navaux" w:date="2020-12-30T10:56:00Z">
            <w:rPr/>
          </w:rPrChange>
        </w:rPr>
        <w:t>.</w:t>
      </w:r>
    </w:p>
    <w:p w14:paraId="0E45CF1D" w14:textId="77777777" w:rsidR="00231BAD" w:rsidRPr="00C81D98" w:rsidRDefault="00400DDB">
      <w:pPr>
        <w:ind w:left="570" w:hanging="585"/>
        <w:rPr>
          <w:lang w:val="en-US"/>
          <w:rPrChange w:id="595" w:author="julien navaux" w:date="2020-12-30T10:56:00Z">
            <w:rPr/>
          </w:rPrChange>
        </w:rPr>
      </w:pPr>
      <w:r w:rsidRPr="00C81D98">
        <w:rPr>
          <w:lang w:val="en-US"/>
          <w:rPrChange w:id="596" w:author="julien navaux" w:date="2020-12-30T10:56:00Z">
            <w:rPr/>
          </w:rPrChange>
        </w:rPr>
        <w:t xml:space="preserve">Friedman, M. (1957). The Permanent Income Hypothesis. </w:t>
      </w:r>
      <w:r w:rsidRPr="00C81D98">
        <w:rPr>
          <w:i/>
          <w:lang w:val="en-US"/>
          <w:rPrChange w:id="597" w:author="julien navaux" w:date="2020-12-30T10:56:00Z">
            <w:rPr>
              <w:i/>
            </w:rPr>
          </w:rPrChange>
        </w:rPr>
        <w:t>A theory of the consumption function</w:t>
      </w:r>
      <w:r w:rsidRPr="00C81D98">
        <w:rPr>
          <w:lang w:val="en-US"/>
          <w:rPrChange w:id="598" w:author="julien navaux" w:date="2020-12-30T10:56:00Z">
            <w:rPr/>
          </w:rPrChange>
        </w:rPr>
        <w:t>.</w:t>
      </w:r>
    </w:p>
    <w:p w14:paraId="272738B8" w14:textId="77777777" w:rsidR="00231BAD" w:rsidRPr="00C81D98" w:rsidRDefault="00400DDB">
      <w:pPr>
        <w:ind w:left="570" w:hanging="585"/>
        <w:rPr>
          <w:lang w:val="en-US"/>
          <w:rPrChange w:id="599" w:author="julien navaux" w:date="2020-12-30T10:56:00Z">
            <w:rPr/>
          </w:rPrChange>
        </w:rPr>
      </w:pPr>
      <w:proofErr w:type="spellStart"/>
      <w:r w:rsidRPr="00C81D98">
        <w:rPr>
          <w:lang w:val="en-US"/>
          <w:rPrChange w:id="600" w:author="julien navaux" w:date="2020-12-30T10:56:00Z">
            <w:rPr/>
          </w:rPrChange>
        </w:rPr>
        <w:t>Fusaro</w:t>
      </w:r>
      <w:proofErr w:type="spellEnd"/>
      <w:r w:rsidRPr="00C81D98">
        <w:rPr>
          <w:lang w:val="en-US"/>
          <w:rPrChange w:id="601" w:author="julien navaux" w:date="2020-12-30T10:56:00Z">
            <w:rPr/>
          </w:rPrChange>
        </w:rPr>
        <w:t xml:space="preserve">, S., &amp; </w:t>
      </w:r>
      <w:proofErr w:type="spellStart"/>
      <w:r w:rsidRPr="00C81D98">
        <w:rPr>
          <w:lang w:val="en-US"/>
          <w:rPrChange w:id="602" w:author="julien navaux" w:date="2020-12-30T10:56:00Z">
            <w:rPr/>
          </w:rPrChange>
        </w:rPr>
        <w:t>Lo´pez-Bazo</w:t>
      </w:r>
      <w:proofErr w:type="spellEnd"/>
      <w:r w:rsidRPr="00C81D98">
        <w:rPr>
          <w:lang w:val="en-US"/>
          <w:rPrChange w:id="603" w:author="julien navaux" w:date="2020-12-30T10:56:00Z">
            <w:rPr/>
          </w:rPrChange>
        </w:rPr>
        <w:t>, E. (2018). The Impact of Immigration on Native Employment: Evidence from Italy.</w:t>
      </w:r>
    </w:p>
    <w:p w14:paraId="26B7B2A0" w14:textId="77777777" w:rsidR="00231BAD" w:rsidRPr="00C81D98" w:rsidRDefault="00400DDB">
      <w:pPr>
        <w:spacing w:after="3" w:line="306" w:lineRule="auto"/>
        <w:ind w:left="580" w:hanging="595"/>
        <w:rPr>
          <w:lang w:val="en-US"/>
          <w:rPrChange w:id="604" w:author="julien navaux" w:date="2020-12-30T10:56:00Z">
            <w:rPr/>
          </w:rPrChange>
        </w:rPr>
      </w:pPr>
      <w:r w:rsidRPr="00C81D98">
        <w:rPr>
          <w:lang w:val="en-US"/>
          <w:rPrChange w:id="605" w:author="julien navaux" w:date="2020-12-30T10:56:00Z">
            <w:rPr/>
          </w:rPrChange>
        </w:rPr>
        <w:lastRenderedPageBreak/>
        <w:t xml:space="preserve">Grubel, H., &amp; Grady, P. (2012). </w:t>
      </w:r>
      <w:r w:rsidRPr="00C81D98">
        <w:rPr>
          <w:i/>
          <w:lang w:val="en-US"/>
          <w:rPrChange w:id="606" w:author="julien navaux" w:date="2020-12-30T10:56:00Z">
            <w:rPr>
              <w:i/>
            </w:rPr>
          </w:rPrChange>
        </w:rPr>
        <w:t>Fiscal transfers to immigrants in Canada: responding to critics and a revised estimate</w:t>
      </w:r>
      <w:r w:rsidRPr="00C81D98">
        <w:rPr>
          <w:lang w:val="en-US"/>
          <w:rPrChange w:id="607" w:author="julien navaux" w:date="2020-12-30T10:56:00Z">
            <w:rPr/>
          </w:rPrChange>
        </w:rPr>
        <w:t>.</w:t>
      </w:r>
    </w:p>
    <w:p w14:paraId="704C7E69" w14:textId="77777777" w:rsidR="00231BAD" w:rsidRPr="00C81D98" w:rsidRDefault="00400DDB">
      <w:pPr>
        <w:spacing w:after="73" w:line="259" w:lineRule="auto"/>
        <w:ind w:left="-15" w:firstLine="0"/>
        <w:rPr>
          <w:lang w:val="en-US"/>
          <w:rPrChange w:id="608" w:author="julien navaux" w:date="2020-12-30T10:56:00Z">
            <w:rPr/>
          </w:rPrChange>
        </w:rPr>
      </w:pPr>
      <w:proofErr w:type="spellStart"/>
      <w:r w:rsidRPr="00C81D98">
        <w:rPr>
          <w:lang w:val="en-US"/>
          <w:rPrChange w:id="609" w:author="julien navaux" w:date="2020-12-30T10:56:00Z">
            <w:rPr/>
          </w:rPrChange>
        </w:rPr>
        <w:t>Hering</w:t>
      </w:r>
      <w:proofErr w:type="spellEnd"/>
      <w:r w:rsidRPr="00C81D98">
        <w:rPr>
          <w:lang w:val="en-US"/>
          <w:rPrChange w:id="610" w:author="julien navaux" w:date="2020-12-30T10:56:00Z">
            <w:rPr/>
          </w:rPrChange>
        </w:rPr>
        <w:t>, M., &amp; Klassen, T. R. (2010). Strengthening Fairness and Funding in the Canada</w:t>
      </w:r>
    </w:p>
    <w:p w14:paraId="419A7DA0" w14:textId="77777777" w:rsidR="00231BAD" w:rsidRPr="00C81D98" w:rsidRDefault="00400DDB">
      <w:pPr>
        <w:spacing w:after="3" w:line="306" w:lineRule="auto"/>
        <w:ind w:left="585" w:firstLine="0"/>
        <w:rPr>
          <w:lang w:val="en-US"/>
          <w:rPrChange w:id="611" w:author="julien navaux" w:date="2020-12-30T10:56:00Z">
            <w:rPr/>
          </w:rPrChange>
        </w:rPr>
      </w:pPr>
      <w:r w:rsidRPr="00C81D98">
        <w:rPr>
          <w:lang w:val="en-US"/>
          <w:rPrChange w:id="612" w:author="julien navaux" w:date="2020-12-30T10:56:00Z">
            <w:rPr/>
          </w:rPrChange>
        </w:rPr>
        <w:t xml:space="preserve">Pension Plan: Is Raising the Retirement Age an Option? </w:t>
      </w:r>
      <w:r w:rsidRPr="00C81D98">
        <w:rPr>
          <w:i/>
          <w:lang w:val="en-US"/>
          <w:rPrChange w:id="613" w:author="julien navaux" w:date="2020-12-30T10:56:00Z">
            <w:rPr>
              <w:i/>
            </w:rPr>
          </w:rPrChange>
        </w:rPr>
        <w:t>Social and Economic Dimensions of an Aging Population Research</w:t>
      </w:r>
      <w:r w:rsidRPr="00C81D98">
        <w:rPr>
          <w:lang w:val="en-US"/>
          <w:rPrChange w:id="614" w:author="julien navaux" w:date="2020-12-30T10:56:00Z">
            <w:rPr/>
          </w:rPrChange>
        </w:rPr>
        <w:t>.</w:t>
      </w:r>
    </w:p>
    <w:p w14:paraId="5ED24A26" w14:textId="77777777" w:rsidR="00231BAD" w:rsidRPr="00C81D98" w:rsidRDefault="00400DDB">
      <w:pPr>
        <w:ind w:left="570" w:hanging="585"/>
        <w:rPr>
          <w:lang w:val="en-US"/>
          <w:rPrChange w:id="615" w:author="julien navaux" w:date="2020-12-30T10:56:00Z">
            <w:rPr/>
          </w:rPrChange>
        </w:rPr>
      </w:pPr>
      <w:r w:rsidRPr="00C81D98">
        <w:rPr>
          <w:lang w:val="en-US"/>
          <w:rPrChange w:id="616" w:author="julien navaux" w:date="2020-12-30T10:56:00Z">
            <w:rPr/>
          </w:rPrChange>
        </w:rPr>
        <w:t xml:space="preserve">Horiuchi, S., Wilmoth, J. R., &amp; Pletcher, S. D. (2008). A decomposition method based on a model of continuous change. </w:t>
      </w:r>
      <w:r w:rsidRPr="00C81D98">
        <w:rPr>
          <w:i/>
          <w:lang w:val="en-US"/>
          <w:rPrChange w:id="617" w:author="julien navaux" w:date="2020-12-30T10:56:00Z">
            <w:rPr>
              <w:i/>
            </w:rPr>
          </w:rPrChange>
        </w:rPr>
        <w:t>Demography</w:t>
      </w:r>
      <w:r w:rsidRPr="00C81D98">
        <w:rPr>
          <w:lang w:val="en-US"/>
          <w:rPrChange w:id="618" w:author="julien navaux" w:date="2020-12-30T10:56:00Z">
            <w:rPr/>
          </w:rPrChange>
        </w:rPr>
        <w:t>.</w:t>
      </w:r>
    </w:p>
    <w:p w14:paraId="44738AA4" w14:textId="77777777" w:rsidR="00231BAD" w:rsidRPr="00C81D98" w:rsidRDefault="00400DDB">
      <w:pPr>
        <w:ind w:left="570" w:hanging="585"/>
        <w:rPr>
          <w:lang w:val="en-US"/>
          <w:rPrChange w:id="619" w:author="julien navaux" w:date="2020-12-30T10:56:00Z">
            <w:rPr/>
          </w:rPrChange>
        </w:rPr>
      </w:pPr>
      <w:r w:rsidRPr="00C81D98">
        <w:rPr>
          <w:lang w:val="en-US"/>
          <w:rPrChange w:id="620" w:author="julien navaux" w:date="2020-12-30T10:56:00Z">
            <w:rPr/>
          </w:rPrChange>
        </w:rPr>
        <w:t xml:space="preserve">Hum, D., &amp; Simpson, W. (2000). Closing the wage gap: Economic assimilation of Canadian immigrants reconsidered. </w:t>
      </w:r>
      <w:r w:rsidRPr="00C81D98">
        <w:rPr>
          <w:i/>
          <w:lang w:val="en-US"/>
          <w:rPrChange w:id="621" w:author="julien navaux" w:date="2020-12-30T10:56:00Z">
            <w:rPr>
              <w:i/>
            </w:rPr>
          </w:rPrChange>
        </w:rPr>
        <w:t>Journal of International Migration and Integration</w:t>
      </w:r>
      <w:r w:rsidRPr="00C81D98">
        <w:rPr>
          <w:lang w:val="en-US"/>
          <w:rPrChange w:id="622" w:author="julien navaux" w:date="2020-12-30T10:56:00Z">
            <w:rPr/>
          </w:rPrChange>
        </w:rPr>
        <w:t>.</w:t>
      </w:r>
    </w:p>
    <w:p w14:paraId="1F9A9291" w14:textId="77777777" w:rsidR="00231BAD" w:rsidRPr="00C81D98" w:rsidRDefault="00400DDB">
      <w:pPr>
        <w:ind w:left="570" w:hanging="585"/>
        <w:rPr>
          <w:lang w:val="en-US"/>
          <w:rPrChange w:id="623" w:author="julien navaux" w:date="2020-12-30T10:56:00Z">
            <w:rPr/>
          </w:rPrChange>
        </w:rPr>
      </w:pPr>
      <w:proofErr w:type="spellStart"/>
      <w:r w:rsidRPr="00C81D98">
        <w:rPr>
          <w:lang w:val="en-US"/>
          <w:rPrChange w:id="624" w:author="julien navaux" w:date="2020-12-30T10:56:00Z">
            <w:rPr/>
          </w:rPrChange>
        </w:rPr>
        <w:t>Ichou</w:t>
      </w:r>
      <w:proofErr w:type="spellEnd"/>
      <w:r w:rsidRPr="00C81D98">
        <w:rPr>
          <w:lang w:val="en-US"/>
          <w:rPrChange w:id="625" w:author="julien navaux" w:date="2020-12-30T10:56:00Z">
            <w:rPr/>
          </w:rPrChange>
        </w:rPr>
        <w:t xml:space="preserve">, M., &amp; Wallace, M. (2019). The Healthy Immigrant Effect: The role of educational selectivity in the good health of migrants. </w:t>
      </w:r>
      <w:r w:rsidRPr="00C81D98">
        <w:rPr>
          <w:i/>
          <w:lang w:val="en-US"/>
          <w:rPrChange w:id="626" w:author="julien navaux" w:date="2020-12-30T10:56:00Z">
            <w:rPr>
              <w:i/>
            </w:rPr>
          </w:rPrChange>
        </w:rPr>
        <w:t>Demographic Research</w:t>
      </w:r>
      <w:r w:rsidRPr="00C81D98">
        <w:rPr>
          <w:lang w:val="en-US"/>
          <w:rPrChange w:id="627" w:author="julien navaux" w:date="2020-12-30T10:56:00Z">
            <w:rPr/>
          </w:rPrChange>
        </w:rPr>
        <w:t>.</w:t>
      </w:r>
    </w:p>
    <w:p w14:paraId="07F5881D" w14:textId="77777777" w:rsidR="00231BAD" w:rsidRPr="00C81D98" w:rsidRDefault="00400DDB">
      <w:pPr>
        <w:ind w:left="570" w:hanging="585"/>
        <w:rPr>
          <w:lang w:val="en-US"/>
          <w:rPrChange w:id="628" w:author="julien navaux" w:date="2020-12-30T10:56:00Z">
            <w:rPr/>
          </w:rPrChange>
        </w:rPr>
      </w:pPr>
      <w:proofErr w:type="spellStart"/>
      <w:r w:rsidRPr="00C81D98">
        <w:rPr>
          <w:lang w:val="en-US"/>
          <w:rPrChange w:id="629" w:author="julien navaux" w:date="2020-12-30T10:56:00Z">
            <w:rPr/>
          </w:rPrChange>
        </w:rPr>
        <w:t>Ileri</w:t>
      </w:r>
      <w:proofErr w:type="spellEnd"/>
      <w:r w:rsidRPr="00C81D98">
        <w:rPr>
          <w:lang w:val="en-US"/>
          <w:rPrChange w:id="630" w:author="julien navaux" w:date="2020-12-30T10:56:00Z">
            <w:rPr/>
          </w:rPrChange>
        </w:rPr>
        <w:t>, S¸. G. (2019). Selective immigration policy and its impacts on Canada’s native-born</w:t>
      </w:r>
      <w:r w:rsidRPr="00C81D98">
        <w:rPr>
          <w:sz w:val="37"/>
          <w:vertAlign w:val="superscript"/>
          <w:lang w:val="en-US"/>
          <w:rPrChange w:id="631" w:author="julien navaux" w:date="2020-12-30T10:56:00Z">
            <w:rPr>
              <w:sz w:val="37"/>
              <w:vertAlign w:val="superscript"/>
            </w:rPr>
          </w:rPrChange>
        </w:rPr>
        <w:t xml:space="preserve">˙ </w:t>
      </w:r>
      <w:r w:rsidRPr="00C81D98">
        <w:rPr>
          <w:lang w:val="en-US"/>
          <w:rPrChange w:id="632" w:author="julien navaux" w:date="2020-12-30T10:56:00Z">
            <w:rPr/>
          </w:rPrChange>
        </w:rPr>
        <w:t xml:space="preserve">population: A general equilibrium analysis. </w:t>
      </w:r>
      <w:r w:rsidRPr="00C81D98">
        <w:rPr>
          <w:i/>
          <w:lang w:val="en-US"/>
          <w:rPrChange w:id="633" w:author="julien navaux" w:date="2020-12-30T10:56:00Z">
            <w:rPr>
              <w:i/>
            </w:rPr>
          </w:rPrChange>
        </w:rPr>
        <w:t xml:space="preserve">Canadian Journal of Economics/Revue </w:t>
      </w:r>
      <w:proofErr w:type="spellStart"/>
      <w:r w:rsidRPr="00C81D98">
        <w:rPr>
          <w:i/>
          <w:lang w:val="en-US"/>
          <w:rPrChange w:id="634" w:author="julien navaux" w:date="2020-12-30T10:56:00Z">
            <w:rPr>
              <w:i/>
            </w:rPr>
          </w:rPrChange>
        </w:rPr>
        <w:t>canadienne</w:t>
      </w:r>
      <w:proofErr w:type="spellEnd"/>
      <w:r w:rsidRPr="00C81D98">
        <w:rPr>
          <w:i/>
          <w:lang w:val="en-US"/>
          <w:rPrChange w:id="635" w:author="julien navaux" w:date="2020-12-30T10:56:00Z">
            <w:rPr>
              <w:i/>
            </w:rPr>
          </w:rPrChange>
        </w:rPr>
        <w:t xml:space="preserve"> d’´</w:t>
      </w:r>
      <w:proofErr w:type="spellStart"/>
      <w:r w:rsidRPr="00C81D98">
        <w:rPr>
          <w:i/>
          <w:lang w:val="en-US"/>
          <w:rPrChange w:id="636" w:author="julien navaux" w:date="2020-12-30T10:56:00Z">
            <w:rPr>
              <w:i/>
            </w:rPr>
          </w:rPrChange>
        </w:rPr>
        <w:t>economique</w:t>
      </w:r>
      <w:proofErr w:type="spellEnd"/>
      <w:r w:rsidRPr="00C81D98">
        <w:rPr>
          <w:lang w:val="en-US"/>
          <w:rPrChange w:id="637" w:author="julien navaux" w:date="2020-12-30T10:56:00Z">
            <w:rPr/>
          </w:rPrChange>
        </w:rPr>
        <w:t>.</w:t>
      </w:r>
    </w:p>
    <w:p w14:paraId="7173864A" w14:textId="77777777" w:rsidR="00231BAD" w:rsidRPr="00C81D98" w:rsidRDefault="00400DDB">
      <w:pPr>
        <w:ind w:left="570" w:hanging="585"/>
        <w:rPr>
          <w:lang w:val="en-US"/>
          <w:rPrChange w:id="638" w:author="julien navaux" w:date="2020-12-30T10:56:00Z">
            <w:rPr/>
          </w:rPrChange>
        </w:rPr>
      </w:pPr>
      <w:r w:rsidRPr="00C81D98">
        <w:rPr>
          <w:lang w:val="en-US"/>
          <w:rPrChange w:id="639" w:author="julien navaux" w:date="2020-12-30T10:56:00Z">
            <w:rPr/>
          </w:rPrChange>
        </w:rPr>
        <w:t xml:space="preserve">International </w:t>
      </w:r>
      <w:proofErr w:type="spellStart"/>
      <w:r w:rsidRPr="00C81D98">
        <w:rPr>
          <w:lang w:val="en-US"/>
          <w:rPrChange w:id="640" w:author="julien navaux" w:date="2020-12-30T10:56:00Z">
            <w:rPr/>
          </w:rPrChange>
        </w:rPr>
        <w:t>Labour</w:t>
      </w:r>
      <w:proofErr w:type="spellEnd"/>
      <w:r w:rsidRPr="00C81D98">
        <w:rPr>
          <w:lang w:val="en-US"/>
          <w:rPrChange w:id="641" w:author="julien navaux" w:date="2020-12-30T10:56:00Z">
            <w:rPr/>
          </w:rPrChange>
        </w:rPr>
        <w:t xml:space="preserve"> Organization ILO. (1982). Statistics of </w:t>
      </w:r>
      <w:proofErr w:type="spellStart"/>
      <w:r w:rsidRPr="00C81D98">
        <w:rPr>
          <w:lang w:val="en-US"/>
          <w:rPrChange w:id="642" w:author="julien navaux" w:date="2020-12-30T10:56:00Z">
            <w:rPr/>
          </w:rPrChange>
        </w:rPr>
        <w:t>LabourForce</w:t>
      </w:r>
      <w:proofErr w:type="spellEnd"/>
      <w:r w:rsidRPr="00C81D98">
        <w:rPr>
          <w:lang w:val="en-US"/>
          <w:rPrChange w:id="643" w:author="julien navaux" w:date="2020-12-30T10:56:00Z">
            <w:rPr/>
          </w:rPrChange>
        </w:rPr>
        <w:t xml:space="preserve">, Employment, Unemployment and Underemployment. In </w:t>
      </w:r>
      <w:r w:rsidRPr="00C81D98">
        <w:rPr>
          <w:i/>
          <w:lang w:val="en-US"/>
          <w:rPrChange w:id="644" w:author="julien navaux" w:date="2020-12-30T10:56:00Z">
            <w:rPr>
              <w:i/>
            </w:rPr>
          </w:rPrChange>
        </w:rPr>
        <w:t xml:space="preserve">The 13th international conference of </w:t>
      </w:r>
      <w:proofErr w:type="spellStart"/>
      <w:r w:rsidRPr="00C81D98">
        <w:rPr>
          <w:i/>
          <w:lang w:val="en-US"/>
          <w:rPrChange w:id="645" w:author="julien navaux" w:date="2020-12-30T10:56:00Z">
            <w:rPr>
              <w:i/>
            </w:rPr>
          </w:rPrChange>
        </w:rPr>
        <w:t>labour</w:t>
      </w:r>
      <w:proofErr w:type="spellEnd"/>
      <w:r w:rsidRPr="00C81D98">
        <w:rPr>
          <w:i/>
          <w:lang w:val="en-US"/>
          <w:rPrChange w:id="646" w:author="julien navaux" w:date="2020-12-30T10:56:00Z">
            <w:rPr>
              <w:i/>
            </w:rPr>
          </w:rPrChange>
        </w:rPr>
        <w:t xml:space="preserve"> statisticians</w:t>
      </w:r>
      <w:r w:rsidRPr="00C81D98">
        <w:rPr>
          <w:lang w:val="en-US"/>
          <w:rPrChange w:id="647" w:author="julien navaux" w:date="2020-12-30T10:56:00Z">
            <w:rPr/>
          </w:rPrChange>
        </w:rPr>
        <w:t>.</w:t>
      </w:r>
    </w:p>
    <w:p w14:paraId="77F3C934" w14:textId="77777777" w:rsidR="00231BAD" w:rsidRPr="00C81D98" w:rsidRDefault="00400DDB">
      <w:pPr>
        <w:ind w:left="570" w:hanging="585"/>
        <w:rPr>
          <w:lang w:val="en-US"/>
          <w:rPrChange w:id="648" w:author="julien navaux" w:date="2020-12-30T10:56:00Z">
            <w:rPr/>
          </w:rPrChange>
        </w:rPr>
      </w:pPr>
      <w:proofErr w:type="spellStart"/>
      <w:r w:rsidRPr="00C81D98">
        <w:rPr>
          <w:lang w:val="en-US"/>
          <w:rPrChange w:id="649" w:author="julien navaux" w:date="2020-12-30T10:56:00Z">
            <w:rPr/>
          </w:rPrChange>
        </w:rPr>
        <w:t>Javdani</w:t>
      </w:r>
      <w:proofErr w:type="spellEnd"/>
      <w:r w:rsidRPr="00C81D98">
        <w:rPr>
          <w:lang w:val="en-US"/>
          <w:rPrChange w:id="650" w:author="julien navaux" w:date="2020-12-30T10:56:00Z">
            <w:rPr/>
          </w:rPrChange>
        </w:rPr>
        <w:t xml:space="preserve">, M., &amp; </w:t>
      </w:r>
      <w:proofErr w:type="spellStart"/>
      <w:r w:rsidRPr="00C81D98">
        <w:rPr>
          <w:lang w:val="en-US"/>
          <w:rPrChange w:id="651" w:author="julien navaux" w:date="2020-12-30T10:56:00Z">
            <w:rPr/>
          </w:rPrChange>
        </w:rPr>
        <w:t>Pendakur</w:t>
      </w:r>
      <w:proofErr w:type="spellEnd"/>
      <w:r w:rsidRPr="00C81D98">
        <w:rPr>
          <w:lang w:val="en-US"/>
          <w:rPrChange w:id="652" w:author="julien navaux" w:date="2020-12-30T10:56:00Z">
            <w:rPr/>
          </w:rPrChange>
        </w:rPr>
        <w:t xml:space="preserve">, K. (2013). Fiscal Effects of Immigrants in Canada. </w:t>
      </w:r>
      <w:r w:rsidRPr="00C81D98">
        <w:rPr>
          <w:i/>
          <w:lang w:val="en-US"/>
          <w:rPrChange w:id="653" w:author="julien navaux" w:date="2020-12-30T10:56:00Z">
            <w:rPr>
              <w:i/>
            </w:rPr>
          </w:rPrChange>
        </w:rPr>
        <w:t>Journal of International Migration and Integration</w:t>
      </w:r>
      <w:r w:rsidRPr="00C81D98">
        <w:rPr>
          <w:lang w:val="en-US"/>
          <w:rPrChange w:id="654" w:author="julien navaux" w:date="2020-12-30T10:56:00Z">
            <w:rPr/>
          </w:rPrChange>
        </w:rPr>
        <w:t>.</w:t>
      </w:r>
    </w:p>
    <w:p w14:paraId="5E7AC7B3" w14:textId="77777777" w:rsidR="00231BAD" w:rsidRPr="00C81D98" w:rsidRDefault="00400DDB">
      <w:pPr>
        <w:ind w:left="570" w:hanging="585"/>
        <w:rPr>
          <w:lang w:val="en-US"/>
          <w:rPrChange w:id="655" w:author="julien navaux" w:date="2020-12-30T10:56:00Z">
            <w:rPr/>
          </w:rPrChange>
        </w:rPr>
      </w:pPr>
      <w:proofErr w:type="spellStart"/>
      <w:r w:rsidRPr="00C81D98">
        <w:rPr>
          <w:lang w:val="en-US"/>
          <w:rPrChange w:id="656" w:author="julien navaux" w:date="2020-12-30T10:56:00Z">
            <w:rPr/>
          </w:rPrChange>
        </w:rPr>
        <w:t>Kudrna</w:t>
      </w:r>
      <w:proofErr w:type="spellEnd"/>
      <w:r w:rsidRPr="00C81D98">
        <w:rPr>
          <w:lang w:val="en-US"/>
          <w:rPrChange w:id="657" w:author="julien navaux" w:date="2020-12-30T10:56:00Z">
            <w:rPr/>
          </w:rPrChange>
        </w:rPr>
        <w:t xml:space="preserve">, G., Tran, C., &amp; Woodland, A. (2015). The dynamic fiscal effects of demographic shift: The case of Australia. </w:t>
      </w:r>
      <w:r w:rsidRPr="00C81D98">
        <w:rPr>
          <w:i/>
          <w:lang w:val="en-US"/>
          <w:rPrChange w:id="658" w:author="julien navaux" w:date="2020-12-30T10:56:00Z">
            <w:rPr>
              <w:i/>
            </w:rPr>
          </w:rPrChange>
        </w:rPr>
        <w:t>Economic Modelling</w:t>
      </w:r>
      <w:r w:rsidRPr="00C81D98">
        <w:rPr>
          <w:lang w:val="en-US"/>
          <w:rPrChange w:id="659" w:author="julien navaux" w:date="2020-12-30T10:56:00Z">
            <w:rPr/>
          </w:rPrChange>
        </w:rPr>
        <w:t>.</w:t>
      </w:r>
    </w:p>
    <w:p w14:paraId="274C08F4" w14:textId="77777777" w:rsidR="00231BAD" w:rsidRPr="00C81D98" w:rsidRDefault="00400DDB">
      <w:pPr>
        <w:ind w:left="570" w:hanging="585"/>
        <w:rPr>
          <w:lang w:val="en-US"/>
          <w:rPrChange w:id="660" w:author="julien navaux" w:date="2020-12-30T10:56:00Z">
            <w:rPr/>
          </w:rPrChange>
        </w:rPr>
      </w:pPr>
      <w:r w:rsidRPr="00C81D98">
        <w:rPr>
          <w:lang w:val="en-US"/>
          <w:rPrChange w:id="661" w:author="julien navaux" w:date="2020-12-30T10:56:00Z">
            <w:rPr/>
          </w:rPrChange>
        </w:rPr>
        <w:t xml:space="preserve">Lee, R. D. (1980). Age Structure Intergenerational Transfers and Economic Growth: An Overview. </w:t>
      </w:r>
      <w:r w:rsidRPr="00C81D98">
        <w:rPr>
          <w:i/>
          <w:lang w:val="en-US"/>
          <w:rPrChange w:id="662" w:author="julien navaux" w:date="2020-12-30T10:56:00Z">
            <w:rPr>
              <w:i/>
            </w:rPr>
          </w:rPrChange>
        </w:rPr>
        <w:t>Revue ´</w:t>
      </w:r>
      <w:proofErr w:type="spellStart"/>
      <w:r w:rsidRPr="00C81D98">
        <w:rPr>
          <w:i/>
          <w:lang w:val="en-US"/>
          <w:rPrChange w:id="663" w:author="julien navaux" w:date="2020-12-30T10:56:00Z">
            <w:rPr>
              <w:i/>
            </w:rPr>
          </w:rPrChange>
        </w:rPr>
        <w:t>economique</w:t>
      </w:r>
      <w:proofErr w:type="spellEnd"/>
      <w:r w:rsidRPr="00C81D98">
        <w:rPr>
          <w:lang w:val="en-US"/>
          <w:rPrChange w:id="664" w:author="julien navaux" w:date="2020-12-30T10:56:00Z">
            <w:rPr/>
          </w:rPrChange>
        </w:rPr>
        <w:t>.</w:t>
      </w:r>
    </w:p>
    <w:p w14:paraId="2B0033D6" w14:textId="77777777" w:rsidR="00231BAD" w:rsidRPr="00C81D98" w:rsidRDefault="00400DDB">
      <w:pPr>
        <w:spacing w:after="0" w:line="319" w:lineRule="auto"/>
        <w:ind w:firstLine="0"/>
        <w:jc w:val="center"/>
        <w:rPr>
          <w:lang w:val="en-US"/>
          <w:rPrChange w:id="665" w:author="julien navaux" w:date="2020-12-30T10:56:00Z">
            <w:rPr/>
          </w:rPrChange>
        </w:rPr>
      </w:pPr>
      <w:r w:rsidRPr="00C81D98">
        <w:rPr>
          <w:lang w:val="en-US"/>
          <w:rPrChange w:id="666" w:author="julien navaux" w:date="2020-12-30T10:56:00Z">
            <w:rPr/>
          </w:rPrChange>
        </w:rPr>
        <w:t xml:space="preserve">Lee, R. D., &amp; Miller, T. W. (1998). The Current Fiscal Impact of Immigrants and their Descendants: Beyond the Immigrant Household. In </w:t>
      </w:r>
      <w:r w:rsidRPr="00C81D98">
        <w:rPr>
          <w:i/>
          <w:lang w:val="en-US"/>
          <w:rPrChange w:id="667" w:author="julien navaux" w:date="2020-12-30T10:56:00Z">
            <w:rPr>
              <w:i/>
            </w:rPr>
          </w:rPrChange>
        </w:rPr>
        <w:t>The immigration debate</w:t>
      </w:r>
      <w:r w:rsidRPr="00C81D98">
        <w:rPr>
          <w:lang w:val="en-US"/>
          <w:rPrChange w:id="668" w:author="julien navaux" w:date="2020-12-30T10:56:00Z">
            <w:rPr/>
          </w:rPrChange>
        </w:rPr>
        <w:t>.</w:t>
      </w:r>
    </w:p>
    <w:p w14:paraId="41D15F40" w14:textId="77777777" w:rsidR="00231BAD" w:rsidRPr="00C81D98" w:rsidRDefault="00400DDB">
      <w:pPr>
        <w:ind w:left="570" w:hanging="585"/>
        <w:rPr>
          <w:lang w:val="en-US"/>
          <w:rPrChange w:id="669" w:author="julien navaux" w:date="2020-12-30T10:56:00Z">
            <w:rPr/>
          </w:rPrChange>
        </w:rPr>
      </w:pPr>
      <w:r w:rsidRPr="00C81D98">
        <w:rPr>
          <w:lang w:val="en-US"/>
          <w:rPrChange w:id="670" w:author="julien navaux" w:date="2020-12-30T10:56:00Z">
            <w:rPr/>
          </w:rPrChange>
        </w:rPr>
        <w:t>Lee, R. D., &amp; Ryan, E. (2001). Seismic Shifts: The Economic Impact of Demographic Change.</w:t>
      </w:r>
    </w:p>
    <w:p w14:paraId="183FF12B" w14:textId="77777777" w:rsidR="00231BAD" w:rsidRPr="00C81D98" w:rsidRDefault="00400DDB">
      <w:pPr>
        <w:ind w:left="570" w:hanging="585"/>
        <w:rPr>
          <w:lang w:val="en-US"/>
          <w:rPrChange w:id="671" w:author="julien navaux" w:date="2020-12-30T10:56:00Z">
            <w:rPr/>
          </w:rPrChange>
        </w:rPr>
      </w:pPr>
      <w:r>
        <w:t xml:space="preserve">Li, C., Gervais, G., &amp; Duval, A. (2006). </w:t>
      </w:r>
      <w:r w:rsidRPr="00C81D98">
        <w:rPr>
          <w:lang w:val="en-US"/>
          <w:rPrChange w:id="672" w:author="julien navaux" w:date="2020-12-30T10:56:00Z">
            <w:rPr/>
          </w:rPrChange>
        </w:rPr>
        <w:t>The Dynamics of Overqualification: Canada’s Underemployed University Graduates.</w:t>
      </w:r>
    </w:p>
    <w:p w14:paraId="6813CD12" w14:textId="77777777" w:rsidR="00231BAD" w:rsidRPr="00C81D98" w:rsidRDefault="00400DDB">
      <w:pPr>
        <w:ind w:left="570" w:hanging="585"/>
        <w:rPr>
          <w:lang w:val="en-US"/>
          <w:rPrChange w:id="673" w:author="julien navaux" w:date="2020-12-30T10:56:00Z">
            <w:rPr/>
          </w:rPrChange>
        </w:rPr>
      </w:pPr>
      <w:r>
        <w:t xml:space="preserve">Marois, G., </w:t>
      </w:r>
      <w:proofErr w:type="spellStart"/>
      <w:r>
        <w:t>B´elanger</w:t>
      </w:r>
      <w:proofErr w:type="spellEnd"/>
      <w:r>
        <w:t xml:space="preserve">, A., &amp; Lutz, W. (2020). </w:t>
      </w:r>
      <w:r w:rsidRPr="00C81D98">
        <w:rPr>
          <w:lang w:val="en-US"/>
          <w:rPrChange w:id="674" w:author="julien navaux" w:date="2020-12-30T10:56:00Z">
            <w:rPr/>
          </w:rPrChange>
        </w:rPr>
        <w:t xml:space="preserve">Population aging, migration, and productivity in Europe. </w:t>
      </w:r>
      <w:r w:rsidRPr="00C81D98">
        <w:rPr>
          <w:i/>
          <w:lang w:val="en-US"/>
          <w:rPrChange w:id="675" w:author="julien navaux" w:date="2020-12-30T10:56:00Z">
            <w:rPr>
              <w:i/>
            </w:rPr>
          </w:rPrChange>
        </w:rPr>
        <w:t>Proceedings of the National Academy of Sciences of the United States of America</w:t>
      </w:r>
      <w:r w:rsidRPr="00C81D98">
        <w:rPr>
          <w:lang w:val="en-US"/>
          <w:rPrChange w:id="676" w:author="julien navaux" w:date="2020-12-30T10:56:00Z">
            <w:rPr/>
          </w:rPrChange>
        </w:rPr>
        <w:t>.</w:t>
      </w:r>
    </w:p>
    <w:p w14:paraId="5AAF0C32" w14:textId="77777777" w:rsidR="00231BAD" w:rsidRPr="00C81D98" w:rsidRDefault="00400DDB">
      <w:pPr>
        <w:ind w:left="570" w:hanging="585"/>
        <w:rPr>
          <w:lang w:val="en-US"/>
          <w:rPrChange w:id="677" w:author="julien navaux" w:date="2020-12-30T10:56:00Z">
            <w:rPr/>
          </w:rPrChange>
        </w:rPr>
      </w:pPr>
      <w:r w:rsidRPr="00C81D98">
        <w:rPr>
          <w:lang w:val="en-US"/>
          <w:rPrChange w:id="678" w:author="julien navaux" w:date="2020-12-30T10:56:00Z">
            <w:rPr/>
          </w:rPrChange>
        </w:rPr>
        <w:t xml:space="preserve">Mason, A. (1988). Saving, Economic Growth, and Demographic Change. </w:t>
      </w:r>
      <w:r w:rsidRPr="00C81D98">
        <w:rPr>
          <w:i/>
          <w:lang w:val="en-US"/>
          <w:rPrChange w:id="679" w:author="julien navaux" w:date="2020-12-30T10:56:00Z">
            <w:rPr>
              <w:i/>
            </w:rPr>
          </w:rPrChange>
        </w:rPr>
        <w:t>Population and Development Review</w:t>
      </w:r>
      <w:r w:rsidRPr="00C81D98">
        <w:rPr>
          <w:lang w:val="en-US"/>
          <w:rPrChange w:id="680" w:author="julien navaux" w:date="2020-12-30T10:56:00Z">
            <w:rPr/>
          </w:rPrChange>
        </w:rPr>
        <w:t>.</w:t>
      </w:r>
    </w:p>
    <w:p w14:paraId="0873C025" w14:textId="77777777" w:rsidR="00231BAD" w:rsidRPr="00C81D98" w:rsidRDefault="00400DDB">
      <w:pPr>
        <w:ind w:left="570" w:hanging="585"/>
        <w:rPr>
          <w:lang w:val="en-US"/>
          <w:rPrChange w:id="681" w:author="julien navaux" w:date="2020-12-30T10:56:00Z">
            <w:rPr/>
          </w:rPrChange>
        </w:rPr>
      </w:pPr>
      <w:r w:rsidRPr="00C81D98">
        <w:rPr>
          <w:lang w:val="en-US"/>
          <w:rPrChange w:id="682" w:author="julien navaux" w:date="2020-12-30T10:56:00Z">
            <w:rPr/>
          </w:rPrChange>
        </w:rPr>
        <w:t xml:space="preserve">Mason, A., &amp; Lee, R. D. (2011). Introducing age into national accounts. In </w:t>
      </w:r>
      <w:r w:rsidRPr="00C81D98">
        <w:rPr>
          <w:i/>
          <w:lang w:val="en-US"/>
          <w:rPrChange w:id="683" w:author="julien navaux" w:date="2020-12-30T10:56:00Z">
            <w:rPr>
              <w:i/>
            </w:rPr>
          </w:rPrChange>
        </w:rPr>
        <w:t>Population aging and the generational economy: a global perspective</w:t>
      </w:r>
      <w:r w:rsidRPr="00C81D98">
        <w:rPr>
          <w:lang w:val="en-US"/>
          <w:rPrChange w:id="684" w:author="julien navaux" w:date="2020-12-30T10:56:00Z">
            <w:rPr/>
          </w:rPrChange>
        </w:rPr>
        <w:t>.</w:t>
      </w:r>
    </w:p>
    <w:p w14:paraId="5B9F0715" w14:textId="77777777" w:rsidR="00231BAD" w:rsidRPr="00C81D98" w:rsidRDefault="00400DDB">
      <w:pPr>
        <w:ind w:left="570" w:hanging="585"/>
        <w:rPr>
          <w:lang w:val="en-US"/>
          <w:rPrChange w:id="685" w:author="julien navaux" w:date="2020-12-30T10:56:00Z">
            <w:rPr/>
          </w:rPrChange>
        </w:rPr>
      </w:pPr>
      <w:r>
        <w:lastRenderedPageBreak/>
        <w:t>M´</w:t>
      </w:r>
      <w:proofErr w:type="spellStart"/>
      <w:r>
        <w:t>erette</w:t>
      </w:r>
      <w:proofErr w:type="spellEnd"/>
      <w:r>
        <w:t xml:space="preserve">, M., &amp; NAVAUX, J. (2019). </w:t>
      </w:r>
      <w:r w:rsidRPr="00C81D98">
        <w:rPr>
          <w:lang w:val="en-US"/>
          <w:rPrChange w:id="686" w:author="julien navaux" w:date="2020-12-30T10:56:00Z">
            <w:rPr/>
          </w:rPrChange>
        </w:rPr>
        <w:t xml:space="preserve">Population Aging in Canada: What Life Cycle Deficit Age Profiles Are Telling Us about Living Standards. </w:t>
      </w:r>
      <w:r w:rsidRPr="00C81D98">
        <w:rPr>
          <w:i/>
          <w:lang w:val="en-US"/>
          <w:rPrChange w:id="687" w:author="julien navaux" w:date="2020-12-30T10:56:00Z">
            <w:rPr>
              <w:i/>
            </w:rPr>
          </w:rPrChange>
        </w:rPr>
        <w:t>Canadian Public Policy</w:t>
      </w:r>
      <w:r w:rsidRPr="00C81D98">
        <w:rPr>
          <w:lang w:val="en-US"/>
          <w:rPrChange w:id="688" w:author="julien navaux" w:date="2020-12-30T10:56:00Z">
            <w:rPr/>
          </w:rPrChange>
        </w:rPr>
        <w:t>.</w:t>
      </w:r>
    </w:p>
    <w:p w14:paraId="7EDFA0F1" w14:textId="77777777" w:rsidR="00231BAD" w:rsidRPr="00C81D98" w:rsidRDefault="00400DDB">
      <w:pPr>
        <w:ind w:left="570" w:hanging="585"/>
        <w:rPr>
          <w:lang w:val="en-US"/>
          <w:rPrChange w:id="689" w:author="julien navaux" w:date="2020-12-30T10:56:00Z">
            <w:rPr/>
          </w:rPrChange>
        </w:rPr>
      </w:pPr>
      <w:r w:rsidRPr="00C81D98">
        <w:rPr>
          <w:lang w:val="en-US"/>
          <w:rPrChange w:id="690" w:author="julien navaux" w:date="2020-12-30T10:56:00Z">
            <w:rPr/>
          </w:rPrChange>
        </w:rPr>
        <w:t xml:space="preserve">Mitchell, W., &amp; </w:t>
      </w:r>
      <w:proofErr w:type="spellStart"/>
      <w:r w:rsidRPr="00C81D98">
        <w:rPr>
          <w:lang w:val="en-US"/>
          <w:rPrChange w:id="691" w:author="julien navaux" w:date="2020-12-30T10:56:00Z">
            <w:rPr/>
          </w:rPrChange>
        </w:rPr>
        <w:t>Muysken</w:t>
      </w:r>
      <w:proofErr w:type="spellEnd"/>
      <w:r w:rsidRPr="00C81D98">
        <w:rPr>
          <w:lang w:val="en-US"/>
          <w:rPrChange w:id="692" w:author="julien navaux" w:date="2020-12-30T10:56:00Z">
            <w:rPr/>
          </w:rPrChange>
        </w:rPr>
        <w:t xml:space="preserve">, J. (2008). </w:t>
      </w:r>
      <w:r w:rsidRPr="00C81D98">
        <w:rPr>
          <w:i/>
          <w:lang w:val="en-US"/>
          <w:rPrChange w:id="693" w:author="julien navaux" w:date="2020-12-30T10:56:00Z">
            <w:rPr>
              <w:i/>
            </w:rPr>
          </w:rPrChange>
        </w:rPr>
        <w:t>Full Employment Abandoned</w:t>
      </w:r>
      <w:r w:rsidRPr="00C81D98">
        <w:rPr>
          <w:lang w:val="en-US"/>
          <w:rPrChange w:id="694" w:author="julien navaux" w:date="2020-12-30T10:56:00Z">
            <w:rPr/>
          </w:rPrChange>
        </w:rPr>
        <w:t>. Edward Elgar Publishing.</w:t>
      </w:r>
    </w:p>
    <w:p w14:paraId="642E4877" w14:textId="77777777" w:rsidR="00231BAD" w:rsidRPr="00C81D98" w:rsidRDefault="00400DDB">
      <w:pPr>
        <w:ind w:left="570" w:hanging="585"/>
        <w:rPr>
          <w:lang w:val="en-US"/>
          <w:rPrChange w:id="695" w:author="julien navaux" w:date="2020-12-30T10:56:00Z">
            <w:rPr/>
          </w:rPrChange>
        </w:rPr>
      </w:pPr>
      <w:proofErr w:type="spellStart"/>
      <w:r w:rsidRPr="00C81D98">
        <w:rPr>
          <w:lang w:val="en-US"/>
          <w:rPrChange w:id="696" w:author="julien navaux" w:date="2020-12-30T10:56:00Z">
            <w:rPr/>
          </w:rPrChange>
        </w:rPr>
        <w:t>Montcho</w:t>
      </w:r>
      <w:proofErr w:type="spellEnd"/>
      <w:r w:rsidRPr="00C81D98">
        <w:rPr>
          <w:lang w:val="en-US"/>
          <w:rPrChange w:id="697" w:author="julien navaux" w:date="2020-12-30T10:56:00Z">
            <w:rPr/>
          </w:rPrChange>
        </w:rPr>
        <w:t xml:space="preserve">, G., </w:t>
      </w:r>
      <w:proofErr w:type="spellStart"/>
      <w:r w:rsidRPr="00C81D98">
        <w:rPr>
          <w:lang w:val="en-US"/>
          <w:rPrChange w:id="698" w:author="julien navaux" w:date="2020-12-30T10:56:00Z">
            <w:rPr/>
          </w:rPrChange>
        </w:rPr>
        <w:t>Carri`ere</w:t>
      </w:r>
      <w:proofErr w:type="spellEnd"/>
      <w:r w:rsidRPr="00C81D98">
        <w:rPr>
          <w:lang w:val="en-US"/>
          <w:rPrChange w:id="699" w:author="julien navaux" w:date="2020-12-30T10:56:00Z">
            <w:rPr/>
          </w:rPrChange>
        </w:rPr>
        <w:t xml:space="preserve">, Y., &amp; </w:t>
      </w:r>
      <w:proofErr w:type="spellStart"/>
      <w:r w:rsidRPr="00C81D98">
        <w:rPr>
          <w:lang w:val="en-US"/>
          <w:rPrChange w:id="700" w:author="julien navaux" w:date="2020-12-30T10:56:00Z">
            <w:rPr/>
          </w:rPrChange>
        </w:rPr>
        <w:t>M´erette</w:t>
      </w:r>
      <w:proofErr w:type="spellEnd"/>
      <w:r w:rsidRPr="00C81D98">
        <w:rPr>
          <w:lang w:val="en-US"/>
          <w:rPrChange w:id="701" w:author="julien navaux" w:date="2020-12-30T10:56:00Z">
            <w:rPr/>
          </w:rPrChange>
        </w:rPr>
        <w:t xml:space="preserve">, M. (2020). Under-employment in an aging population: evidence from the </w:t>
      </w:r>
      <w:proofErr w:type="spellStart"/>
      <w:r w:rsidRPr="00C81D98">
        <w:rPr>
          <w:lang w:val="en-US"/>
          <w:rPrChange w:id="702" w:author="julien navaux" w:date="2020-12-30T10:56:00Z">
            <w:rPr/>
          </w:rPrChange>
        </w:rPr>
        <w:t>canadian</w:t>
      </w:r>
      <w:proofErr w:type="spellEnd"/>
      <w:r w:rsidRPr="00C81D98">
        <w:rPr>
          <w:lang w:val="en-US"/>
          <w:rPrChange w:id="703" w:author="julien navaux" w:date="2020-12-30T10:56:00Z">
            <w:rPr/>
          </w:rPrChange>
        </w:rPr>
        <w:t xml:space="preserve"> labor surveys. </w:t>
      </w:r>
      <w:r w:rsidRPr="00C81D98">
        <w:rPr>
          <w:i/>
          <w:lang w:val="en-US"/>
          <w:rPrChange w:id="704" w:author="julien navaux" w:date="2020-12-30T10:56:00Z">
            <w:rPr>
              <w:i/>
            </w:rPr>
          </w:rPrChange>
        </w:rPr>
        <w:t>Manuscript in preparation</w:t>
      </w:r>
      <w:r w:rsidRPr="00C81D98">
        <w:rPr>
          <w:lang w:val="en-US"/>
          <w:rPrChange w:id="705" w:author="julien navaux" w:date="2020-12-30T10:56:00Z">
            <w:rPr/>
          </w:rPrChange>
        </w:rPr>
        <w:t xml:space="preserve">. Retrieved from </w:t>
      </w:r>
      <w:r>
        <w:fldChar w:fldCharType="begin"/>
      </w:r>
      <w:r w:rsidRPr="00C81D98">
        <w:rPr>
          <w:lang w:val="en-US"/>
          <w:rPrChange w:id="706" w:author="julien navaux" w:date="2020-12-30T10:56:00Z">
            <w:rPr/>
          </w:rPrChange>
        </w:rPr>
        <w:instrText xml:space="preserve"> HYPERLINK "https://tinyurl.com/y8sh83ww" \h </w:instrText>
      </w:r>
      <w:r>
        <w:fldChar w:fldCharType="separate"/>
      </w:r>
      <w:r w:rsidRPr="00C81D98">
        <w:rPr>
          <w:color w:val="0000FF"/>
          <w:lang w:val="en-US"/>
          <w:rPrChange w:id="707" w:author="julien navaux" w:date="2020-12-30T10:56:00Z">
            <w:rPr>
              <w:color w:val="0000FF"/>
            </w:rPr>
          </w:rPrChange>
        </w:rPr>
        <w:t>https://tinyurl.com/y8sh83ww</w:t>
      </w:r>
      <w:r>
        <w:rPr>
          <w:color w:val="0000FF"/>
        </w:rPr>
        <w:fldChar w:fldCharType="end"/>
      </w:r>
    </w:p>
    <w:p w14:paraId="5E9EF471" w14:textId="77777777" w:rsidR="00231BAD" w:rsidRPr="00C81D98" w:rsidRDefault="00400DDB">
      <w:pPr>
        <w:ind w:left="570" w:hanging="585"/>
        <w:rPr>
          <w:lang w:val="en-US"/>
          <w:rPrChange w:id="708" w:author="julien navaux" w:date="2020-12-30T10:56:00Z">
            <w:rPr/>
          </w:rPrChange>
        </w:rPr>
      </w:pPr>
      <w:proofErr w:type="spellStart"/>
      <w:r w:rsidRPr="00C81D98">
        <w:rPr>
          <w:lang w:val="en-US"/>
          <w:rPrChange w:id="709" w:author="julien navaux" w:date="2020-12-30T10:56:00Z">
            <w:rPr/>
          </w:rPrChange>
        </w:rPr>
        <w:t>Morissette</w:t>
      </w:r>
      <w:proofErr w:type="spellEnd"/>
      <w:r w:rsidRPr="00C81D98">
        <w:rPr>
          <w:lang w:val="en-US"/>
          <w:rPrChange w:id="710" w:author="julien navaux" w:date="2020-12-30T10:56:00Z">
            <w:rPr/>
          </w:rPrChange>
        </w:rPr>
        <w:t xml:space="preserve">, R., &amp; Galarneau, D. (2004). Immigrants: Settling for less? </w:t>
      </w:r>
      <w:r w:rsidRPr="00C81D98">
        <w:rPr>
          <w:i/>
          <w:lang w:val="en-US"/>
          <w:rPrChange w:id="711" w:author="julien navaux" w:date="2020-12-30T10:56:00Z">
            <w:rPr>
              <w:i/>
            </w:rPr>
          </w:rPrChange>
        </w:rPr>
        <w:t xml:space="preserve">Perspectives on </w:t>
      </w:r>
      <w:proofErr w:type="spellStart"/>
      <w:r w:rsidRPr="00C81D98">
        <w:rPr>
          <w:i/>
          <w:lang w:val="en-US"/>
          <w:rPrChange w:id="712" w:author="julien navaux" w:date="2020-12-30T10:56:00Z">
            <w:rPr>
              <w:i/>
            </w:rPr>
          </w:rPrChange>
        </w:rPr>
        <w:t>Labour</w:t>
      </w:r>
      <w:proofErr w:type="spellEnd"/>
      <w:r w:rsidRPr="00C81D98">
        <w:rPr>
          <w:i/>
          <w:lang w:val="en-US"/>
          <w:rPrChange w:id="713" w:author="julien navaux" w:date="2020-12-30T10:56:00Z">
            <w:rPr>
              <w:i/>
            </w:rPr>
          </w:rPrChange>
        </w:rPr>
        <w:t xml:space="preserve"> and Income</w:t>
      </w:r>
      <w:r w:rsidRPr="00C81D98">
        <w:rPr>
          <w:lang w:val="en-US"/>
          <w:rPrChange w:id="714" w:author="julien navaux" w:date="2020-12-30T10:56:00Z">
            <w:rPr/>
          </w:rPrChange>
        </w:rPr>
        <w:t>.</w:t>
      </w:r>
    </w:p>
    <w:p w14:paraId="13146C85" w14:textId="77777777" w:rsidR="00231BAD" w:rsidRPr="00C81D98" w:rsidRDefault="00400DDB">
      <w:pPr>
        <w:ind w:left="570" w:hanging="585"/>
        <w:rPr>
          <w:lang w:val="en-US"/>
          <w:rPrChange w:id="715" w:author="julien navaux" w:date="2020-12-30T10:56:00Z">
            <w:rPr/>
          </w:rPrChange>
        </w:rPr>
      </w:pPr>
      <w:r w:rsidRPr="00C81D98">
        <w:rPr>
          <w:lang w:val="en-US"/>
          <w:rPrChange w:id="716" w:author="julien navaux" w:date="2020-12-30T10:56:00Z">
            <w:rPr/>
          </w:rPrChange>
        </w:rPr>
        <w:t xml:space="preserve">Nadeau, S., &amp; </w:t>
      </w:r>
      <w:proofErr w:type="spellStart"/>
      <w:r w:rsidRPr="00C81D98">
        <w:rPr>
          <w:lang w:val="en-US"/>
          <w:rPrChange w:id="717" w:author="julien navaux" w:date="2020-12-30T10:56:00Z">
            <w:rPr/>
          </w:rPrChange>
        </w:rPr>
        <w:t>Seckin</w:t>
      </w:r>
      <w:proofErr w:type="spellEnd"/>
      <w:r w:rsidRPr="00C81D98">
        <w:rPr>
          <w:lang w:val="en-US"/>
          <w:rPrChange w:id="718" w:author="julien navaux" w:date="2020-12-30T10:56:00Z">
            <w:rPr/>
          </w:rPrChange>
        </w:rPr>
        <w:t xml:space="preserve">, A. (2010). The Immigrant Wage Gap in Canada: Quebec and the Rest of Canada. </w:t>
      </w:r>
      <w:r w:rsidRPr="00C81D98">
        <w:rPr>
          <w:i/>
          <w:lang w:val="en-US"/>
          <w:rPrChange w:id="719" w:author="julien navaux" w:date="2020-12-30T10:56:00Z">
            <w:rPr>
              <w:i/>
            </w:rPr>
          </w:rPrChange>
        </w:rPr>
        <w:t xml:space="preserve">Canadian Public Policy / </w:t>
      </w:r>
      <w:proofErr w:type="spellStart"/>
      <w:r w:rsidRPr="00C81D98">
        <w:rPr>
          <w:i/>
          <w:lang w:val="en-US"/>
          <w:rPrChange w:id="720" w:author="julien navaux" w:date="2020-12-30T10:56:00Z">
            <w:rPr>
              <w:i/>
            </w:rPr>
          </w:rPrChange>
        </w:rPr>
        <w:t>Analyse</w:t>
      </w:r>
      <w:proofErr w:type="spellEnd"/>
      <w:r w:rsidRPr="00C81D98">
        <w:rPr>
          <w:i/>
          <w:lang w:val="en-US"/>
          <w:rPrChange w:id="721" w:author="julien navaux" w:date="2020-12-30T10:56:00Z">
            <w:rPr>
              <w:i/>
            </w:rPr>
          </w:rPrChange>
        </w:rPr>
        <w:t xml:space="preserve"> de Politiques</w:t>
      </w:r>
      <w:r w:rsidRPr="00C81D98">
        <w:rPr>
          <w:lang w:val="en-US"/>
          <w:rPrChange w:id="722" w:author="julien navaux" w:date="2020-12-30T10:56:00Z">
            <w:rPr/>
          </w:rPrChange>
        </w:rPr>
        <w:t>.</w:t>
      </w:r>
    </w:p>
    <w:p w14:paraId="1193D926" w14:textId="77777777" w:rsidR="00231BAD" w:rsidRPr="00C81D98" w:rsidRDefault="00400DDB">
      <w:pPr>
        <w:ind w:left="570" w:hanging="585"/>
        <w:rPr>
          <w:lang w:val="en-US"/>
          <w:rPrChange w:id="723" w:author="julien navaux" w:date="2020-12-30T10:56:00Z">
            <w:rPr/>
          </w:rPrChange>
        </w:rPr>
      </w:pPr>
      <w:proofErr w:type="spellStart"/>
      <w:r w:rsidRPr="00C81D98">
        <w:rPr>
          <w:lang w:val="en-US"/>
          <w:rPrChange w:id="724" w:author="julien navaux" w:date="2020-12-30T10:56:00Z">
            <w:rPr/>
          </w:rPrChange>
        </w:rPr>
        <w:t>Oreopoulos</w:t>
      </w:r>
      <w:proofErr w:type="spellEnd"/>
      <w:r w:rsidRPr="00C81D98">
        <w:rPr>
          <w:lang w:val="en-US"/>
          <w:rPrChange w:id="725" w:author="julien navaux" w:date="2020-12-30T10:56:00Z">
            <w:rPr/>
          </w:rPrChange>
        </w:rPr>
        <w:t xml:space="preserve">, P. (2011). Why Do Skilled Immigrants Struggle in the Labor Market? A Field Experiment with Thirteen Thousand Resumes. </w:t>
      </w:r>
      <w:r w:rsidRPr="00C81D98">
        <w:rPr>
          <w:i/>
          <w:lang w:val="en-US"/>
          <w:rPrChange w:id="726" w:author="julien navaux" w:date="2020-12-30T10:56:00Z">
            <w:rPr>
              <w:i/>
            </w:rPr>
          </w:rPrChange>
        </w:rPr>
        <w:t>American Economic Journal:</w:t>
      </w:r>
    </w:p>
    <w:p w14:paraId="6FFE4E6F" w14:textId="77777777" w:rsidR="00231BAD" w:rsidRPr="00C81D98" w:rsidRDefault="00400DDB">
      <w:pPr>
        <w:spacing w:after="3" w:line="306" w:lineRule="auto"/>
        <w:ind w:left="585" w:firstLine="0"/>
        <w:rPr>
          <w:lang w:val="en-US"/>
          <w:rPrChange w:id="727" w:author="julien navaux" w:date="2020-12-30T10:56:00Z">
            <w:rPr/>
          </w:rPrChange>
        </w:rPr>
      </w:pPr>
      <w:r w:rsidRPr="00C81D98">
        <w:rPr>
          <w:i/>
          <w:lang w:val="en-US"/>
          <w:rPrChange w:id="728" w:author="julien navaux" w:date="2020-12-30T10:56:00Z">
            <w:rPr>
              <w:i/>
            </w:rPr>
          </w:rPrChange>
        </w:rPr>
        <w:t>Economic Policy</w:t>
      </w:r>
      <w:r w:rsidRPr="00C81D98">
        <w:rPr>
          <w:lang w:val="en-US"/>
          <w:rPrChange w:id="729" w:author="julien navaux" w:date="2020-12-30T10:56:00Z">
            <w:rPr/>
          </w:rPrChange>
        </w:rPr>
        <w:t>.</w:t>
      </w:r>
    </w:p>
    <w:p w14:paraId="0A13EB0B" w14:textId="77777777" w:rsidR="00231BAD" w:rsidRDefault="00400DDB">
      <w:pPr>
        <w:spacing w:after="43" w:line="259" w:lineRule="auto"/>
        <w:ind w:left="-15" w:firstLine="0"/>
      </w:pPr>
      <w:proofErr w:type="spellStart"/>
      <w:r w:rsidRPr="00C81D98">
        <w:rPr>
          <w:lang w:val="en-US"/>
          <w:rPrChange w:id="730" w:author="julien navaux" w:date="2020-12-30T10:56:00Z">
            <w:rPr/>
          </w:rPrChange>
        </w:rPr>
        <w:t>Pich´e</w:t>
      </w:r>
      <w:proofErr w:type="spellEnd"/>
      <w:r w:rsidRPr="00C81D98">
        <w:rPr>
          <w:lang w:val="en-US"/>
          <w:rPrChange w:id="731" w:author="julien navaux" w:date="2020-12-30T10:56:00Z">
            <w:rPr/>
          </w:rPrChange>
        </w:rPr>
        <w:t xml:space="preserve">, V. (2013). </w:t>
      </w:r>
      <w:r>
        <w:t xml:space="preserve">Les </w:t>
      </w:r>
      <w:proofErr w:type="spellStart"/>
      <w:r>
        <w:t>th´eories</w:t>
      </w:r>
      <w:proofErr w:type="spellEnd"/>
      <w:r>
        <w:t xml:space="preserve"> migratoires contemporaines au prisme des textes fondateurs.</w:t>
      </w:r>
    </w:p>
    <w:p w14:paraId="392CBC12" w14:textId="77777777" w:rsidR="00231BAD" w:rsidRPr="00C81D98" w:rsidRDefault="00400DDB">
      <w:pPr>
        <w:spacing w:after="3" w:line="306" w:lineRule="auto"/>
        <w:ind w:left="585" w:firstLine="0"/>
        <w:rPr>
          <w:lang w:val="en-US"/>
          <w:rPrChange w:id="732" w:author="julien navaux" w:date="2020-12-30T10:56:00Z">
            <w:rPr/>
          </w:rPrChange>
        </w:rPr>
      </w:pPr>
      <w:r w:rsidRPr="00C81D98">
        <w:rPr>
          <w:i/>
          <w:lang w:val="en-US"/>
          <w:rPrChange w:id="733" w:author="julien navaux" w:date="2020-12-30T10:56:00Z">
            <w:rPr>
              <w:i/>
            </w:rPr>
          </w:rPrChange>
        </w:rPr>
        <w:t>Population</w:t>
      </w:r>
      <w:r w:rsidRPr="00C81D98">
        <w:rPr>
          <w:lang w:val="en-US"/>
          <w:rPrChange w:id="734" w:author="julien navaux" w:date="2020-12-30T10:56:00Z">
            <w:rPr/>
          </w:rPrChange>
        </w:rPr>
        <w:t>.</w:t>
      </w:r>
    </w:p>
    <w:p w14:paraId="0437C56D" w14:textId="77777777" w:rsidR="00231BAD" w:rsidRPr="00C81D98" w:rsidRDefault="00400DDB">
      <w:pPr>
        <w:spacing w:after="43" w:line="259" w:lineRule="auto"/>
        <w:ind w:left="-15" w:firstLine="0"/>
        <w:rPr>
          <w:lang w:val="en-US"/>
          <w:rPrChange w:id="735" w:author="julien navaux" w:date="2020-12-30T10:56:00Z">
            <w:rPr/>
          </w:rPrChange>
        </w:rPr>
      </w:pPr>
      <w:r w:rsidRPr="00C81D98">
        <w:rPr>
          <w:lang w:val="en-US"/>
          <w:rPrChange w:id="736" w:author="julien navaux" w:date="2020-12-30T10:56:00Z">
            <w:rPr/>
          </w:rPrChange>
        </w:rPr>
        <w:t>Picot, G., &amp; Hou, F. (2003). The Rise in Low-income Rates Among Immigrants in Canada.</w:t>
      </w:r>
    </w:p>
    <w:p w14:paraId="6A9D93A1" w14:textId="77777777" w:rsidR="00231BAD" w:rsidRPr="00C44452" w:rsidRDefault="00400DDB">
      <w:pPr>
        <w:ind w:left="570" w:hanging="585"/>
        <w:rPr>
          <w:lang w:val="en-US"/>
          <w:rPrChange w:id="737" w:author="julien navaux" w:date="2020-12-30T10:56:00Z">
            <w:rPr/>
          </w:rPrChange>
        </w:rPr>
      </w:pPr>
      <w:proofErr w:type="spellStart"/>
      <w:r w:rsidRPr="00C44452">
        <w:rPr>
          <w:lang w:val="en-US"/>
          <w:rPrChange w:id="738" w:author="julien navaux" w:date="2020-12-30T10:56:00Z">
            <w:rPr/>
          </w:rPrChange>
        </w:rPr>
        <w:t>Prskawetz</w:t>
      </w:r>
      <w:proofErr w:type="spellEnd"/>
      <w:r w:rsidRPr="00C44452">
        <w:rPr>
          <w:lang w:val="en-US"/>
          <w:rPrChange w:id="739" w:author="julien navaux" w:date="2020-12-30T10:56:00Z">
            <w:rPr/>
          </w:rPrChange>
        </w:rPr>
        <w:t xml:space="preserve">, A., </w:t>
      </w:r>
      <w:proofErr w:type="spellStart"/>
      <w:r w:rsidRPr="00C44452">
        <w:rPr>
          <w:lang w:val="en-US"/>
          <w:rPrChange w:id="740" w:author="julien navaux" w:date="2020-12-30T10:56:00Z">
            <w:rPr/>
          </w:rPrChange>
        </w:rPr>
        <w:t>Zagaglia</w:t>
      </w:r>
      <w:proofErr w:type="spellEnd"/>
      <w:r w:rsidRPr="00C44452">
        <w:rPr>
          <w:lang w:val="en-US"/>
          <w:rPrChange w:id="741" w:author="julien navaux" w:date="2020-12-30T10:56:00Z">
            <w:rPr/>
          </w:rPrChange>
        </w:rPr>
        <w:t xml:space="preserve">, B., Fent, T., &amp; </w:t>
      </w:r>
      <w:proofErr w:type="spellStart"/>
      <w:r w:rsidRPr="00C44452">
        <w:rPr>
          <w:lang w:val="en-US"/>
          <w:rPrChange w:id="742" w:author="julien navaux" w:date="2020-12-30T10:56:00Z">
            <w:rPr/>
          </w:rPrChange>
        </w:rPr>
        <w:t>Skirbekk</w:t>
      </w:r>
      <w:proofErr w:type="spellEnd"/>
      <w:r w:rsidRPr="00C44452">
        <w:rPr>
          <w:lang w:val="en-US"/>
          <w:rPrChange w:id="743" w:author="julien navaux" w:date="2020-12-30T10:56:00Z">
            <w:rPr/>
          </w:rPrChange>
        </w:rPr>
        <w:t xml:space="preserve">, V. (2005). Decomposing the change in </w:t>
      </w:r>
      <w:proofErr w:type="spellStart"/>
      <w:r w:rsidRPr="00C44452">
        <w:rPr>
          <w:lang w:val="en-US"/>
          <w:rPrChange w:id="744" w:author="julien navaux" w:date="2020-12-30T10:56:00Z">
            <w:rPr/>
          </w:rPrChange>
        </w:rPr>
        <w:t>labour</w:t>
      </w:r>
      <w:proofErr w:type="spellEnd"/>
      <w:r w:rsidRPr="00C44452">
        <w:rPr>
          <w:lang w:val="en-US"/>
          <w:rPrChange w:id="745" w:author="julien navaux" w:date="2020-12-30T10:56:00Z">
            <w:rPr/>
          </w:rPrChange>
        </w:rPr>
        <w:t xml:space="preserve"> force indicators over time. </w:t>
      </w:r>
      <w:r w:rsidRPr="00C44452">
        <w:rPr>
          <w:i/>
          <w:lang w:val="en-US"/>
          <w:rPrChange w:id="746" w:author="julien navaux" w:date="2020-12-30T10:56:00Z">
            <w:rPr>
              <w:i/>
            </w:rPr>
          </w:rPrChange>
        </w:rPr>
        <w:t>Demographic Research</w:t>
      </w:r>
      <w:r w:rsidRPr="00C44452">
        <w:rPr>
          <w:lang w:val="en-US"/>
          <w:rPrChange w:id="747" w:author="julien navaux" w:date="2020-12-30T10:56:00Z">
            <w:rPr/>
          </w:rPrChange>
        </w:rPr>
        <w:t>.</w:t>
      </w:r>
    </w:p>
    <w:p w14:paraId="3A3567B2" w14:textId="77777777" w:rsidR="00231BAD" w:rsidRPr="00C44452" w:rsidRDefault="00400DDB">
      <w:pPr>
        <w:ind w:left="570" w:hanging="585"/>
        <w:rPr>
          <w:lang w:val="en-US"/>
          <w:rPrChange w:id="748" w:author="julien navaux" w:date="2020-12-30T10:56:00Z">
            <w:rPr/>
          </w:rPrChange>
        </w:rPr>
      </w:pPr>
      <w:r w:rsidRPr="00C44452">
        <w:rPr>
          <w:lang w:val="en-US"/>
          <w:rPrChange w:id="749" w:author="julien navaux" w:date="2020-12-30T10:56:00Z">
            <w:rPr/>
          </w:rPrChange>
        </w:rPr>
        <w:t xml:space="preserve">R Core Team. (2018). R: a language and environment for statistical computing. Retrieved from </w:t>
      </w:r>
      <w:r>
        <w:fldChar w:fldCharType="begin"/>
      </w:r>
      <w:r w:rsidRPr="00C44452">
        <w:rPr>
          <w:lang w:val="en-US"/>
          <w:rPrChange w:id="750" w:author="julien navaux" w:date="2020-12-30T10:56:00Z">
            <w:rPr/>
          </w:rPrChange>
        </w:rPr>
        <w:instrText xml:space="preserve"> HYPERLINK "https://www.R-project.org/" \h </w:instrText>
      </w:r>
      <w:r>
        <w:fldChar w:fldCharType="separate"/>
      </w:r>
      <w:r w:rsidRPr="00C44452">
        <w:rPr>
          <w:color w:val="0000FF"/>
          <w:lang w:val="en-US"/>
          <w:rPrChange w:id="751" w:author="julien navaux" w:date="2020-12-30T10:56:00Z">
            <w:rPr>
              <w:color w:val="0000FF"/>
            </w:rPr>
          </w:rPrChange>
        </w:rPr>
        <w:t>https://www.R-project.org/</w:t>
      </w:r>
      <w:r>
        <w:rPr>
          <w:color w:val="0000FF"/>
        </w:rPr>
        <w:fldChar w:fldCharType="end"/>
      </w:r>
    </w:p>
    <w:p w14:paraId="2DD7FA32" w14:textId="77777777" w:rsidR="00231BAD" w:rsidRPr="00C44452" w:rsidRDefault="00400DDB">
      <w:pPr>
        <w:ind w:left="570" w:hanging="585"/>
        <w:rPr>
          <w:lang w:val="en-US"/>
          <w:rPrChange w:id="752" w:author="julien navaux" w:date="2020-12-30T10:56:00Z">
            <w:rPr/>
          </w:rPrChange>
        </w:rPr>
      </w:pPr>
      <w:proofErr w:type="spellStart"/>
      <w:r w:rsidRPr="00C44452">
        <w:rPr>
          <w:lang w:val="en-US"/>
          <w:rPrChange w:id="753" w:author="julien navaux" w:date="2020-12-30T10:56:00Z">
            <w:rPr/>
          </w:rPrChange>
        </w:rPr>
        <w:t>Riffe</w:t>
      </w:r>
      <w:proofErr w:type="spellEnd"/>
      <w:r w:rsidRPr="00C44452">
        <w:rPr>
          <w:lang w:val="en-US"/>
          <w:rPrChange w:id="754" w:author="julien navaux" w:date="2020-12-30T10:56:00Z">
            <w:rPr/>
          </w:rPrChange>
        </w:rPr>
        <w:t xml:space="preserve">, T. (2018). </w:t>
      </w:r>
      <w:proofErr w:type="spellStart"/>
      <w:r w:rsidRPr="00C44452">
        <w:rPr>
          <w:lang w:val="en-US"/>
          <w:rPrChange w:id="755" w:author="julien navaux" w:date="2020-12-30T10:56:00Z">
            <w:rPr/>
          </w:rPrChange>
        </w:rPr>
        <w:t>Demodecomp</w:t>
      </w:r>
      <w:proofErr w:type="spellEnd"/>
      <w:r w:rsidRPr="00C44452">
        <w:rPr>
          <w:lang w:val="en-US"/>
          <w:rPrChange w:id="756" w:author="julien navaux" w:date="2020-12-30T10:56:00Z">
            <w:rPr/>
          </w:rPrChange>
        </w:rPr>
        <w:t xml:space="preserve">: decompose demographic functions. R package version 1.0.1. Retrieved from </w:t>
      </w:r>
      <w:r>
        <w:fldChar w:fldCharType="begin"/>
      </w:r>
      <w:r w:rsidRPr="00C44452">
        <w:rPr>
          <w:lang w:val="en-US"/>
          <w:rPrChange w:id="757" w:author="julien navaux" w:date="2020-12-30T10:56:00Z">
            <w:rPr/>
          </w:rPrChange>
        </w:rPr>
        <w:instrText xml:space="preserve"> HYPERLINK "https://CRAN.R-project.org/package=DemoDecomp" \h </w:instrText>
      </w:r>
      <w:r>
        <w:fldChar w:fldCharType="separate"/>
      </w:r>
      <w:r w:rsidRPr="00C44452">
        <w:rPr>
          <w:color w:val="0000FF"/>
          <w:lang w:val="en-US"/>
          <w:rPrChange w:id="758" w:author="julien navaux" w:date="2020-12-30T10:56:00Z">
            <w:rPr>
              <w:color w:val="0000FF"/>
            </w:rPr>
          </w:rPrChange>
        </w:rPr>
        <w:t>https://CRAN.R-project.org/package=DemoDecomp</w:t>
      </w:r>
      <w:r>
        <w:rPr>
          <w:color w:val="0000FF"/>
        </w:rPr>
        <w:fldChar w:fldCharType="end"/>
      </w:r>
    </w:p>
    <w:p w14:paraId="51A62488" w14:textId="77777777" w:rsidR="00231BAD" w:rsidRPr="00C44452" w:rsidRDefault="00400DDB">
      <w:pPr>
        <w:ind w:left="570" w:hanging="585"/>
        <w:rPr>
          <w:lang w:val="en-US"/>
          <w:rPrChange w:id="759" w:author="julien navaux" w:date="2020-12-30T10:56:00Z">
            <w:rPr/>
          </w:rPrChange>
        </w:rPr>
      </w:pPr>
      <w:proofErr w:type="spellStart"/>
      <w:r w:rsidRPr="00C44452">
        <w:rPr>
          <w:lang w:val="en-US"/>
          <w:rPrChange w:id="760" w:author="julien navaux" w:date="2020-12-30T10:56:00Z">
            <w:rPr/>
          </w:rPrChange>
        </w:rPr>
        <w:t>Rooth</w:t>
      </w:r>
      <w:proofErr w:type="spellEnd"/>
      <w:r w:rsidRPr="00C44452">
        <w:rPr>
          <w:lang w:val="en-US"/>
          <w:rPrChange w:id="761" w:author="julien navaux" w:date="2020-12-30T10:56:00Z">
            <w:rPr/>
          </w:rPrChange>
        </w:rPr>
        <w:t xml:space="preserve">, D.-O. (2010). Automatic associations and discrimination in hiring: Real world evidence. </w:t>
      </w:r>
      <w:proofErr w:type="spellStart"/>
      <w:r w:rsidRPr="00C44452">
        <w:rPr>
          <w:i/>
          <w:lang w:val="en-US"/>
          <w:rPrChange w:id="762" w:author="julien navaux" w:date="2020-12-30T10:56:00Z">
            <w:rPr>
              <w:i/>
            </w:rPr>
          </w:rPrChange>
        </w:rPr>
        <w:t>Labour</w:t>
      </w:r>
      <w:proofErr w:type="spellEnd"/>
      <w:r w:rsidRPr="00C44452">
        <w:rPr>
          <w:i/>
          <w:lang w:val="en-US"/>
          <w:rPrChange w:id="763" w:author="julien navaux" w:date="2020-12-30T10:56:00Z">
            <w:rPr>
              <w:i/>
            </w:rPr>
          </w:rPrChange>
        </w:rPr>
        <w:t xml:space="preserve"> Economics</w:t>
      </w:r>
      <w:r w:rsidRPr="00C44452">
        <w:rPr>
          <w:lang w:val="en-US"/>
          <w:rPrChange w:id="764" w:author="julien navaux" w:date="2020-12-30T10:56:00Z">
            <w:rPr/>
          </w:rPrChange>
        </w:rPr>
        <w:t>.</w:t>
      </w:r>
    </w:p>
    <w:p w14:paraId="6DD46379" w14:textId="77777777" w:rsidR="00231BAD" w:rsidRPr="00C44452" w:rsidRDefault="00400DDB">
      <w:pPr>
        <w:ind w:left="570" w:hanging="585"/>
        <w:rPr>
          <w:lang w:val="en-US"/>
          <w:rPrChange w:id="765" w:author="julien navaux" w:date="2020-12-30T10:56:00Z">
            <w:rPr/>
          </w:rPrChange>
        </w:rPr>
      </w:pPr>
      <w:r w:rsidRPr="00C44452">
        <w:rPr>
          <w:lang w:val="en-US"/>
          <w:rPrChange w:id="766" w:author="julien navaux" w:date="2020-12-30T10:56:00Z">
            <w:rPr/>
          </w:rPrChange>
        </w:rPr>
        <w:t xml:space="preserve">Rowthorn, R. (2008). Fiscal impact of immigration on the advanced economies | Oxford Review of Economic Policy | Oxford Academic. </w:t>
      </w:r>
      <w:r w:rsidRPr="00C44452">
        <w:rPr>
          <w:i/>
          <w:lang w:val="en-US"/>
          <w:rPrChange w:id="767" w:author="julien navaux" w:date="2020-12-30T10:56:00Z">
            <w:rPr>
              <w:i/>
            </w:rPr>
          </w:rPrChange>
        </w:rPr>
        <w:t>The Quarterly Journal of Economics</w:t>
      </w:r>
      <w:r w:rsidRPr="00C44452">
        <w:rPr>
          <w:lang w:val="en-US"/>
          <w:rPrChange w:id="768" w:author="julien navaux" w:date="2020-12-30T10:56:00Z">
            <w:rPr/>
          </w:rPrChange>
        </w:rPr>
        <w:t>.</w:t>
      </w:r>
    </w:p>
    <w:p w14:paraId="07F912A5" w14:textId="77777777" w:rsidR="00231BAD" w:rsidRPr="00C44452" w:rsidRDefault="00400DDB">
      <w:pPr>
        <w:spacing w:after="55" w:line="259" w:lineRule="auto"/>
        <w:ind w:left="-15" w:firstLine="0"/>
        <w:rPr>
          <w:lang w:val="en-US"/>
          <w:rPrChange w:id="769" w:author="julien navaux" w:date="2020-12-30T10:56:00Z">
            <w:rPr/>
          </w:rPrChange>
        </w:rPr>
      </w:pPr>
      <w:r w:rsidRPr="00C44452">
        <w:rPr>
          <w:lang w:val="en-US"/>
          <w:rPrChange w:id="770" w:author="julien navaux" w:date="2020-12-30T10:56:00Z">
            <w:rPr/>
          </w:rPrChange>
        </w:rPr>
        <w:t xml:space="preserve">Statistics Canada. (2016). 150 years of immigration in Canada. </w:t>
      </w:r>
      <w:r w:rsidRPr="00C44452">
        <w:rPr>
          <w:i/>
          <w:lang w:val="en-US"/>
          <w:rPrChange w:id="771" w:author="julien navaux" w:date="2020-12-30T10:56:00Z">
            <w:rPr>
              <w:i/>
            </w:rPr>
          </w:rPrChange>
        </w:rPr>
        <w:t>Canadian Megatrends</w:t>
      </w:r>
      <w:r w:rsidRPr="00C44452">
        <w:rPr>
          <w:lang w:val="en-US"/>
          <w:rPrChange w:id="772" w:author="julien navaux" w:date="2020-12-30T10:56:00Z">
            <w:rPr/>
          </w:rPrChange>
        </w:rPr>
        <w:t>.</w:t>
      </w:r>
    </w:p>
    <w:p w14:paraId="794CF6D1" w14:textId="77777777" w:rsidR="00231BAD" w:rsidRPr="00C44452" w:rsidRDefault="00400DDB">
      <w:pPr>
        <w:ind w:left="570" w:hanging="585"/>
        <w:rPr>
          <w:lang w:val="en-US"/>
          <w:rPrChange w:id="773" w:author="julien navaux" w:date="2020-12-30T10:56:00Z">
            <w:rPr/>
          </w:rPrChange>
        </w:rPr>
      </w:pPr>
      <w:r w:rsidRPr="00C44452">
        <w:rPr>
          <w:lang w:val="en-US"/>
          <w:rPrChange w:id="774" w:author="julien navaux" w:date="2020-12-30T10:56:00Z">
            <w:rPr/>
          </w:rPrChange>
        </w:rPr>
        <w:t xml:space="preserve">Statistics Canada. (2017). Age-standardized rates. [Online; accessed 09-Jun-2020]. Retrieved from </w:t>
      </w:r>
      <w:r>
        <w:fldChar w:fldCharType="begin"/>
      </w:r>
      <w:r w:rsidRPr="00C44452">
        <w:rPr>
          <w:lang w:val="en-US"/>
          <w:rPrChange w:id="775" w:author="julien navaux" w:date="2020-12-30T10:56:00Z">
            <w:rPr/>
          </w:rPrChange>
        </w:rPr>
        <w:instrText xml:space="preserve"> HYPERLINK "https://www.statcan.gc.ca/eng/dai/btd/asr" \h </w:instrText>
      </w:r>
      <w:r>
        <w:fldChar w:fldCharType="separate"/>
      </w:r>
      <w:r w:rsidRPr="00C44452">
        <w:rPr>
          <w:color w:val="0000FF"/>
          <w:lang w:val="en-US"/>
          <w:rPrChange w:id="776" w:author="julien navaux" w:date="2020-12-30T10:56:00Z">
            <w:rPr>
              <w:color w:val="0000FF"/>
            </w:rPr>
          </w:rPrChange>
        </w:rPr>
        <w:t>https://www.statcan.gc.ca/eng/dai/btd/asr</w:t>
      </w:r>
      <w:r>
        <w:rPr>
          <w:color w:val="0000FF"/>
        </w:rPr>
        <w:fldChar w:fldCharType="end"/>
      </w:r>
    </w:p>
    <w:p w14:paraId="18A59695" w14:textId="77777777" w:rsidR="00231BAD" w:rsidRPr="00C44452" w:rsidRDefault="00400DDB">
      <w:pPr>
        <w:ind w:left="570" w:hanging="585"/>
        <w:rPr>
          <w:lang w:val="en-US"/>
          <w:rPrChange w:id="777" w:author="julien navaux" w:date="2020-12-30T10:56:00Z">
            <w:rPr/>
          </w:rPrChange>
        </w:rPr>
      </w:pPr>
      <w:r w:rsidRPr="00C44452">
        <w:rPr>
          <w:lang w:val="en-US"/>
          <w:rPrChange w:id="778" w:author="julien navaux" w:date="2020-12-30T10:56:00Z">
            <w:rPr/>
          </w:rPrChange>
        </w:rPr>
        <w:t xml:space="preserve">Statistics Canada. (2020). Table 14-10-0083-01 </w:t>
      </w:r>
      <w:proofErr w:type="spellStart"/>
      <w:r w:rsidRPr="00C44452">
        <w:rPr>
          <w:lang w:val="en-US"/>
          <w:rPrChange w:id="779" w:author="julien navaux" w:date="2020-12-30T10:56:00Z">
            <w:rPr/>
          </w:rPrChange>
        </w:rPr>
        <w:t>labour</w:t>
      </w:r>
      <w:proofErr w:type="spellEnd"/>
      <w:r w:rsidRPr="00C44452">
        <w:rPr>
          <w:lang w:val="en-US"/>
          <w:rPrChange w:id="780" w:author="julien navaux" w:date="2020-12-30T10:56:00Z">
            <w:rPr/>
          </w:rPrChange>
        </w:rPr>
        <w:t xml:space="preserve"> force characteristics by immigrant status, annual. [Online; accessed 14-Jun-2020]. Retrieved from </w:t>
      </w:r>
      <w:r>
        <w:fldChar w:fldCharType="begin"/>
      </w:r>
      <w:r w:rsidRPr="00C44452">
        <w:rPr>
          <w:lang w:val="en-US"/>
          <w:rPrChange w:id="781" w:author="julien navaux" w:date="2020-12-30T10:56:00Z">
            <w:rPr/>
          </w:rPrChange>
        </w:rPr>
        <w:instrText xml:space="preserve"> HYPERLINK "https://doi.org/10.25318/1410008301-eng" \h </w:instrText>
      </w:r>
      <w:r>
        <w:fldChar w:fldCharType="separate"/>
      </w:r>
      <w:r w:rsidRPr="00C44452">
        <w:rPr>
          <w:color w:val="0000FF"/>
          <w:lang w:val="en-US"/>
          <w:rPrChange w:id="782" w:author="julien navaux" w:date="2020-12-30T10:56:00Z">
            <w:rPr>
              <w:color w:val="0000FF"/>
            </w:rPr>
          </w:rPrChange>
        </w:rPr>
        <w:t xml:space="preserve">https://doi.org/10. </w:t>
      </w:r>
      <w:r>
        <w:rPr>
          <w:color w:val="0000FF"/>
        </w:rPr>
        <w:fldChar w:fldCharType="end"/>
      </w:r>
      <w:r>
        <w:fldChar w:fldCharType="begin"/>
      </w:r>
      <w:r w:rsidRPr="00C44452">
        <w:rPr>
          <w:lang w:val="en-US"/>
          <w:rPrChange w:id="783" w:author="julien navaux" w:date="2020-12-30T10:56:00Z">
            <w:rPr/>
          </w:rPrChange>
        </w:rPr>
        <w:instrText xml:space="preserve"> HYPERLINK "https://doi.org/10.25318/1410008301-eng" \h </w:instrText>
      </w:r>
      <w:r>
        <w:fldChar w:fldCharType="separate"/>
      </w:r>
      <w:r w:rsidRPr="00C44452">
        <w:rPr>
          <w:color w:val="0000FF"/>
          <w:lang w:val="en-US"/>
          <w:rPrChange w:id="784" w:author="julien navaux" w:date="2020-12-30T10:56:00Z">
            <w:rPr>
              <w:color w:val="0000FF"/>
            </w:rPr>
          </w:rPrChange>
        </w:rPr>
        <w:t>25318/1410008301-eng</w:t>
      </w:r>
      <w:r>
        <w:rPr>
          <w:color w:val="0000FF"/>
        </w:rPr>
        <w:fldChar w:fldCharType="end"/>
      </w:r>
    </w:p>
    <w:p w14:paraId="238E7FEA" w14:textId="77777777" w:rsidR="00231BAD" w:rsidRPr="00C44452" w:rsidRDefault="00400DDB">
      <w:pPr>
        <w:ind w:left="570" w:hanging="585"/>
        <w:rPr>
          <w:lang w:val="en-US"/>
          <w:rPrChange w:id="785" w:author="julien navaux" w:date="2020-12-30T10:56:00Z">
            <w:rPr/>
          </w:rPrChange>
        </w:rPr>
      </w:pPr>
      <w:proofErr w:type="spellStart"/>
      <w:r w:rsidRPr="00C44452">
        <w:rPr>
          <w:lang w:val="en-US"/>
          <w:rPrChange w:id="786" w:author="julien navaux" w:date="2020-12-30T10:56:00Z">
            <w:rPr/>
          </w:rPrChange>
        </w:rPr>
        <w:t>Storesletten</w:t>
      </w:r>
      <w:proofErr w:type="spellEnd"/>
      <w:r w:rsidRPr="00C44452">
        <w:rPr>
          <w:lang w:val="en-US"/>
          <w:rPrChange w:id="787" w:author="julien navaux" w:date="2020-12-30T10:56:00Z">
            <w:rPr/>
          </w:rPrChange>
        </w:rPr>
        <w:t xml:space="preserve">, K. (2000). Sustaining Fiscal Policy through Immigration. </w:t>
      </w:r>
      <w:r w:rsidRPr="00C44452">
        <w:rPr>
          <w:i/>
          <w:lang w:val="en-US"/>
          <w:rPrChange w:id="788" w:author="julien navaux" w:date="2020-12-30T10:56:00Z">
            <w:rPr>
              <w:i/>
            </w:rPr>
          </w:rPrChange>
        </w:rPr>
        <w:t>Journal of Political Economy</w:t>
      </w:r>
      <w:r w:rsidRPr="00C44452">
        <w:rPr>
          <w:lang w:val="en-US"/>
          <w:rPrChange w:id="789" w:author="julien navaux" w:date="2020-12-30T10:56:00Z">
            <w:rPr/>
          </w:rPrChange>
        </w:rPr>
        <w:t>.</w:t>
      </w:r>
    </w:p>
    <w:p w14:paraId="2CCDE6D0" w14:textId="77777777" w:rsidR="00231BAD" w:rsidRPr="00C44452" w:rsidRDefault="00400DDB">
      <w:pPr>
        <w:ind w:left="570" w:hanging="585"/>
        <w:rPr>
          <w:lang w:val="en-US"/>
          <w:rPrChange w:id="790" w:author="julien navaux" w:date="2020-12-30T10:56:00Z">
            <w:rPr/>
          </w:rPrChange>
        </w:rPr>
      </w:pPr>
      <w:r w:rsidRPr="00C44452">
        <w:rPr>
          <w:lang w:val="en-US"/>
          <w:rPrChange w:id="791" w:author="julien navaux" w:date="2020-12-30T10:56:00Z">
            <w:rPr/>
          </w:rPrChange>
        </w:rPr>
        <w:t xml:space="preserve">United Nations. (2013). National Transfer Accounts Manual: Measuring and </w:t>
      </w:r>
      <w:proofErr w:type="spellStart"/>
      <w:r w:rsidRPr="00C44452">
        <w:rPr>
          <w:lang w:val="en-US"/>
          <w:rPrChange w:id="792" w:author="julien navaux" w:date="2020-12-30T10:56:00Z">
            <w:rPr/>
          </w:rPrChange>
        </w:rPr>
        <w:t>Analysing</w:t>
      </w:r>
      <w:proofErr w:type="spellEnd"/>
      <w:r w:rsidRPr="00C44452">
        <w:rPr>
          <w:lang w:val="en-US"/>
          <w:rPrChange w:id="793" w:author="julien navaux" w:date="2020-12-30T10:56:00Z">
            <w:rPr/>
          </w:rPrChange>
        </w:rPr>
        <w:t xml:space="preserve"> the Generational Economy. </w:t>
      </w:r>
      <w:r w:rsidRPr="00C44452">
        <w:rPr>
          <w:i/>
          <w:lang w:val="en-US"/>
          <w:rPrChange w:id="794" w:author="julien navaux" w:date="2020-12-30T10:56:00Z">
            <w:rPr>
              <w:i/>
            </w:rPr>
          </w:rPrChange>
        </w:rPr>
        <w:t>United Nations publication</w:t>
      </w:r>
      <w:r w:rsidRPr="00C44452">
        <w:rPr>
          <w:lang w:val="en-US"/>
          <w:rPrChange w:id="795" w:author="julien navaux" w:date="2020-12-30T10:56:00Z">
            <w:rPr/>
          </w:rPrChange>
        </w:rPr>
        <w:t>.</w:t>
      </w:r>
    </w:p>
    <w:p w14:paraId="721C72E1" w14:textId="77777777" w:rsidR="00231BAD" w:rsidRPr="00C44452" w:rsidRDefault="00400DDB">
      <w:pPr>
        <w:ind w:left="570" w:hanging="585"/>
        <w:rPr>
          <w:lang w:val="en-US"/>
          <w:rPrChange w:id="796" w:author="julien navaux" w:date="2020-12-30T10:56:00Z">
            <w:rPr/>
          </w:rPrChange>
        </w:rPr>
      </w:pPr>
      <w:r w:rsidRPr="00C44452">
        <w:rPr>
          <w:lang w:val="en-US"/>
          <w:rPrChange w:id="797" w:author="julien navaux" w:date="2020-12-30T10:56:00Z">
            <w:rPr/>
          </w:rPrChange>
        </w:rPr>
        <w:lastRenderedPageBreak/>
        <w:t xml:space="preserve">Vang, Z. M., </w:t>
      </w:r>
      <w:proofErr w:type="spellStart"/>
      <w:r w:rsidRPr="00C44452">
        <w:rPr>
          <w:lang w:val="en-US"/>
          <w:rPrChange w:id="798" w:author="julien navaux" w:date="2020-12-30T10:56:00Z">
            <w:rPr/>
          </w:rPrChange>
        </w:rPr>
        <w:t>Sigouin</w:t>
      </w:r>
      <w:proofErr w:type="spellEnd"/>
      <w:r w:rsidRPr="00C44452">
        <w:rPr>
          <w:lang w:val="en-US"/>
          <w:rPrChange w:id="799" w:author="julien navaux" w:date="2020-12-30T10:56:00Z">
            <w:rPr/>
          </w:rPrChange>
        </w:rPr>
        <w:t xml:space="preserve">, J., </w:t>
      </w:r>
      <w:proofErr w:type="spellStart"/>
      <w:r w:rsidRPr="00C44452">
        <w:rPr>
          <w:lang w:val="en-US"/>
          <w:rPrChange w:id="800" w:author="julien navaux" w:date="2020-12-30T10:56:00Z">
            <w:rPr/>
          </w:rPrChange>
        </w:rPr>
        <w:t>Flenon</w:t>
      </w:r>
      <w:proofErr w:type="spellEnd"/>
      <w:r w:rsidRPr="00C44452">
        <w:rPr>
          <w:lang w:val="en-US"/>
          <w:rPrChange w:id="801" w:author="julien navaux" w:date="2020-12-30T10:56:00Z">
            <w:rPr/>
          </w:rPrChange>
        </w:rPr>
        <w:t xml:space="preserve">, A., &amp; Gagnon, A. (2016). Are immigrants healthier than native-born Canadians? A systematic review of the healthy immigrant effect in Canada. </w:t>
      </w:r>
      <w:r w:rsidRPr="00C44452">
        <w:rPr>
          <w:i/>
          <w:lang w:val="en-US"/>
          <w:rPrChange w:id="802" w:author="julien navaux" w:date="2020-12-30T10:56:00Z">
            <w:rPr>
              <w:i/>
            </w:rPr>
          </w:rPrChange>
        </w:rPr>
        <w:t>Ethnicity &amp; Health</w:t>
      </w:r>
      <w:r w:rsidRPr="00C44452">
        <w:rPr>
          <w:lang w:val="en-US"/>
          <w:rPrChange w:id="803" w:author="julien navaux" w:date="2020-12-30T10:56:00Z">
            <w:rPr/>
          </w:rPrChange>
        </w:rPr>
        <w:t>.</w:t>
      </w:r>
    </w:p>
    <w:p w14:paraId="48702038" w14:textId="77777777" w:rsidR="00231BAD" w:rsidRDefault="00400DDB">
      <w:pPr>
        <w:ind w:left="570" w:hanging="585"/>
      </w:pPr>
      <w:proofErr w:type="spellStart"/>
      <w:r w:rsidRPr="00C44452">
        <w:rPr>
          <w:lang w:val="en-US"/>
          <w:rPrChange w:id="804" w:author="julien navaux" w:date="2020-12-30T10:56:00Z">
            <w:rPr/>
          </w:rPrChange>
        </w:rPr>
        <w:t>Zokalj</w:t>
      </w:r>
      <w:proofErr w:type="spellEnd"/>
      <w:r w:rsidRPr="00C44452">
        <w:rPr>
          <w:lang w:val="en-US"/>
          <w:rPrChange w:id="805" w:author="julien navaux" w:date="2020-12-30T10:56:00Z">
            <w:rPr/>
          </w:rPrChange>
        </w:rPr>
        <w:t xml:space="preserve">, M. (2016). The impact of population aging on public finance in the European Union. </w:t>
      </w:r>
      <w:r>
        <w:rPr>
          <w:i/>
        </w:rPr>
        <w:t>Financial Theory and Practice</w:t>
      </w:r>
      <w:r>
        <w:t>.</w:t>
      </w:r>
    </w:p>
    <w:sectPr w:rsidR="00231BAD">
      <w:footerReference w:type="even" r:id="rId51"/>
      <w:footerReference w:type="default" r:id="rId52"/>
      <w:footerReference w:type="first" r:id="rId53"/>
      <w:pgSz w:w="11906" w:h="16838"/>
      <w:pgMar w:top="1440" w:right="1440" w:bottom="1396" w:left="1440" w:header="72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en navaux" w:date="2021-01-11T17:32:00Z" w:initials="jn">
    <w:p w14:paraId="28F6F3F8" w14:textId="20E34911" w:rsidR="00176399" w:rsidRDefault="00176399">
      <w:pPr>
        <w:pStyle w:val="Commentaire"/>
      </w:pPr>
      <w:r>
        <w:rPr>
          <w:rStyle w:val="Marquedecommentaire"/>
        </w:rPr>
        <w:annotationRef/>
      </w:r>
      <w:r>
        <w:t>Un fil blanc pour le texte c’est que les profils d’</w:t>
      </w:r>
      <w:proofErr w:type="spellStart"/>
      <w:r>
        <w:t>inflows</w:t>
      </w:r>
      <w:proofErr w:type="spellEnd"/>
      <w:r>
        <w:t xml:space="preserve"> per capita montrent peu de différences entre immigrants et natifs, alors qu’il y q des différences fondamentale pour les </w:t>
      </w:r>
      <w:proofErr w:type="spellStart"/>
      <w:r>
        <w:t>outflows</w:t>
      </w:r>
      <w:proofErr w:type="spellEnd"/>
      <w:r>
        <w:t>. Il faudrait qu’on aborde notre argumentaire e fonction de ce constat.</w:t>
      </w:r>
    </w:p>
  </w:comment>
  <w:comment w:id="12" w:author="julien navaux" w:date="2020-12-30T11:22:00Z" w:initials="jn">
    <w:p w14:paraId="77E16A07" w14:textId="6F79AD2B" w:rsidR="00176399" w:rsidRDefault="00176399">
      <w:pPr>
        <w:pStyle w:val="Commentaire"/>
      </w:pPr>
      <w:r>
        <w:rPr>
          <w:rStyle w:val="Marquedecommentaire"/>
        </w:rPr>
        <w:annotationRef/>
      </w:r>
      <w:r>
        <w:t>Mettre le nom de la procédure.</w:t>
      </w:r>
    </w:p>
  </w:comment>
  <w:comment w:id="15" w:author="julien navaux" w:date="2020-12-30T11:29:00Z" w:initials="jn">
    <w:p w14:paraId="04BCC4C9" w14:textId="02D4F363" w:rsidR="00176399" w:rsidRDefault="00176399">
      <w:pPr>
        <w:pStyle w:val="Commentaire"/>
      </w:pPr>
      <w:r>
        <w:rPr>
          <w:rStyle w:val="Marquedecommentaire"/>
        </w:rPr>
        <w:annotationRef/>
      </w:r>
      <w:r>
        <w:t xml:space="preserve">Qu’est-ce que « Labor </w:t>
      </w:r>
      <w:proofErr w:type="spellStart"/>
      <w:r>
        <w:t>Market</w:t>
      </w:r>
      <w:proofErr w:type="spellEnd"/>
      <w:r>
        <w:t xml:space="preserve"> </w:t>
      </w:r>
      <w:proofErr w:type="spellStart"/>
      <w:r>
        <w:t>Imbalance</w:t>
      </w:r>
      <w:proofErr w:type="spellEnd"/>
      <w:r>
        <w:t> » signifie? Il faut être plus précis.</w:t>
      </w:r>
    </w:p>
  </w:comment>
  <w:comment w:id="168" w:author="julien navaux" w:date="2020-12-30T11:58:00Z" w:initials="jn">
    <w:p w14:paraId="5C99B984" w14:textId="6EE76433" w:rsidR="00176399" w:rsidRDefault="00176399">
      <w:pPr>
        <w:pStyle w:val="Commentaire"/>
      </w:pPr>
      <w:r>
        <w:rPr>
          <w:rStyle w:val="Marquedecommentaire"/>
        </w:rPr>
        <w:annotationRef/>
      </w:r>
      <w:r>
        <w:t>Le problème de ce paragraphe est qu’il est manichéen. Avant on aurait vu l’immigration comme une menace, maintenant ce serait une opportunité. C’est beaucoup plus compliqué que cela. Il faudrait revoir.</w:t>
      </w:r>
    </w:p>
  </w:comment>
  <w:comment w:id="179" w:author="julien navaux" w:date="2020-12-30T11:58:00Z" w:initials="jn">
    <w:p w14:paraId="1FBE5F8D" w14:textId="77777777" w:rsidR="00176399" w:rsidRDefault="00176399" w:rsidP="008B4202">
      <w:pPr>
        <w:pStyle w:val="Commentaire"/>
      </w:pPr>
      <w:r>
        <w:rPr>
          <w:rStyle w:val="Marquedecommentaire"/>
        </w:rPr>
        <w:annotationRef/>
      </w:r>
      <w:r>
        <w:t>Le problème de ce paragraphe est qu’il est manichéen. Avant on aurait vu l’immigration comme une menace, maintenant ce serait une opportunité. C’est beaucoup plus compliqué que cela. Il faudrait revoir.</w:t>
      </w:r>
    </w:p>
  </w:comment>
  <w:comment w:id="203" w:author="julien navaux" w:date="2020-12-30T12:08:00Z" w:initials="jn">
    <w:p w14:paraId="3E37E5D9" w14:textId="107CB0C8" w:rsidR="00176399" w:rsidRDefault="00176399">
      <w:pPr>
        <w:pStyle w:val="Commentaire"/>
      </w:pPr>
      <w:r>
        <w:rPr>
          <w:rStyle w:val="Marquedecommentaire"/>
        </w:rPr>
        <w:annotationRef/>
      </w:r>
      <w:r>
        <w:t>Encore une fois c’est manichéen. Est-ce si vrai que cela? Est-ce que ce serait « plus » vrai au Canada?</w:t>
      </w:r>
    </w:p>
  </w:comment>
  <w:comment w:id="215" w:author="julien navaux" w:date="2020-12-30T12:15:00Z" w:initials="jn">
    <w:p w14:paraId="546BBDC9" w14:textId="0DDB04F3" w:rsidR="00176399" w:rsidRDefault="00176399">
      <w:pPr>
        <w:pStyle w:val="Commentaire"/>
      </w:pPr>
      <w:r>
        <w:rPr>
          <w:rStyle w:val="Marquedecommentaire"/>
        </w:rPr>
        <w:annotationRef/>
      </w:r>
      <w:r>
        <w:t>Alors je n’ai pas du tout suivi ce que tu voulais dire ici. C’est quoi le propos?</w:t>
      </w:r>
    </w:p>
  </w:comment>
  <w:comment w:id="217" w:author="julien navaux" w:date="2020-12-30T12:17:00Z" w:initials="jn">
    <w:p w14:paraId="19136A08" w14:textId="7B7EB9EA" w:rsidR="00176399" w:rsidRDefault="00176399">
      <w:pPr>
        <w:pStyle w:val="Commentaire"/>
      </w:pPr>
      <w:r>
        <w:rPr>
          <w:rStyle w:val="Marquedecommentaire"/>
        </w:rPr>
        <w:annotationRef/>
      </w:r>
      <w:proofErr w:type="gramStart"/>
      <w:r>
        <w:t>C’est pas</w:t>
      </w:r>
      <w:proofErr w:type="gramEnd"/>
      <w:r>
        <w:t xml:space="preserve"> vraiment un argument car les membres de </w:t>
      </w:r>
    </w:p>
  </w:comment>
  <w:comment w:id="290" w:author="julien navaux" w:date="2020-12-31T11:24:00Z" w:initials="jn">
    <w:p w14:paraId="15A93A99" w14:textId="77777777" w:rsidR="00176399" w:rsidRDefault="00176399" w:rsidP="00F52EE9">
      <w:pPr>
        <w:pStyle w:val="Commentaire"/>
      </w:pPr>
      <w:r>
        <w:rPr>
          <w:rStyle w:val="Marquedecommentaire"/>
        </w:rPr>
        <w:annotationRef/>
      </w:r>
      <w:r>
        <w:t>Ici il faut impérativement citer et mettre en perspective avec l’article de référence en démographie. Tu peux, à cet endroit précis, mettre en avant une valeur ajoutée importante que tu as faite : utiliser une méthode d’épidémiologie dans le cadre d’une analyse économique.</w:t>
      </w:r>
    </w:p>
  </w:comment>
  <w:comment w:id="294" w:author="julien navaux" w:date="2021-01-15T13:40:00Z" w:initials="jn">
    <w:p w14:paraId="2BFA05C0" w14:textId="3829E363" w:rsidR="00176399" w:rsidRDefault="00176399">
      <w:pPr>
        <w:pStyle w:val="Commentaire"/>
      </w:pPr>
      <w:r>
        <w:rPr>
          <w:rStyle w:val="Marquedecommentaire"/>
        </w:rPr>
        <w:annotationRef/>
      </w:r>
      <w:r>
        <w:t xml:space="preserve">Titre qui unirait les </w:t>
      </w:r>
      <w:proofErr w:type="spellStart"/>
      <w:r>
        <w:t>step</w:t>
      </w:r>
      <w:proofErr w:type="spellEnd"/>
      <w:r>
        <w:t xml:space="preserve"> 1 &amp; 2</w:t>
      </w:r>
    </w:p>
  </w:comment>
  <w:comment w:id="304" w:author="julien navaux" w:date="2020-12-31T11:24:00Z" w:initials="jn">
    <w:p w14:paraId="6CF82CE6" w14:textId="53DEE62A" w:rsidR="00176399" w:rsidRDefault="00176399">
      <w:pPr>
        <w:pStyle w:val="Commentaire"/>
      </w:pPr>
      <w:r>
        <w:rPr>
          <w:rStyle w:val="Marquedecommentaire"/>
        </w:rPr>
        <w:annotationRef/>
      </w:r>
      <w:r>
        <w:t>Ici il faut impérativement citer et mettre en perspective avec l’article de référence en démographie. Tu peux, à cet endroit précis, mettre en avant une valeur ajoutée importante que tu as faite : utiliser une méthode d’épidémiologie dans le cadre d’une analyse économique.</w:t>
      </w:r>
    </w:p>
  </w:comment>
  <w:comment w:id="305" w:author="julien navaux" w:date="2021-01-15T13:34:00Z" w:initials="jn">
    <w:p w14:paraId="2930B74B" w14:textId="3E12637D" w:rsidR="00176399" w:rsidRDefault="00176399">
      <w:pPr>
        <w:pStyle w:val="Commentaire"/>
      </w:pPr>
      <w:r>
        <w:rPr>
          <w:rStyle w:val="Marquedecommentaire"/>
        </w:rPr>
        <w:annotationRef/>
      </w:r>
      <w:r>
        <w:t>Là je ne comprends pas le lien dans le texte.</w:t>
      </w:r>
    </w:p>
  </w:comment>
  <w:comment w:id="317" w:author="julien navaux" w:date="2021-01-15T13:39:00Z" w:initials="jn">
    <w:p w14:paraId="47094184" w14:textId="77777777" w:rsidR="00176399" w:rsidRDefault="00176399" w:rsidP="00F52EE9">
      <w:pPr>
        <w:pStyle w:val="Commentaire"/>
      </w:pPr>
      <w:r>
        <w:rPr>
          <w:rStyle w:val="Marquedecommentaire"/>
        </w:rPr>
        <w:annotationRef/>
      </w:r>
      <w:r>
        <w:t>J’ai changé la place du sous-titre : cela montre qu’il y a des redondances dans le texte ci-contre à régler.</w:t>
      </w:r>
    </w:p>
  </w:comment>
  <w:comment w:id="322" w:author="julien navaux" w:date="2021-01-15T13:37:00Z" w:initials="jn">
    <w:p w14:paraId="7ABCB67D" w14:textId="36F49642" w:rsidR="00176399" w:rsidRDefault="00176399">
      <w:pPr>
        <w:pStyle w:val="Commentaire"/>
      </w:pPr>
      <w:r>
        <w:rPr>
          <w:rStyle w:val="Marquedecommentaire"/>
        </w:rPr>
        <w:annotationRef/>
      </w:r>
      <w:r>
        <w:t xml:space="preserve">Ne serait-il pas mieux d’utiliser le terme « public </w:t>
      </w:r>
      <w:proofErr w:type="spellStart"/>
      <w:r>
        <w:t>transfer</w:t>
      </w:r>
      <w:proofErr w:type="spellEnd"/>
      <w:r>
        <w:t xml:space="preserve"> » plutôt que fiscal, limité aux seuls </w:t>
      </w:r>
      <w:proofErr w:type="spellStart"/>
      <w:r>
        <w:t>outflows</w:t>
      </w:r>
      <w:proofErr w:type="spellEnd"/>
      <w:r>
        <w:t>?</w:t>
      </w:r>
    </w:p>
  </w:comment>
  <w:comment w:id="368" w:author="julien navaux" w:date="2021-01-15T13:53:00Z" w:initials="jn">
    <w:p w14:paraId="4FE12D0B" w14:textId="25EB6C20" w:rsidR="00176399" w:rsidRDefault="00176399">
      <w:pPr>
        <w:pStyle w:val="Commentaire"/>
      </w:pPr>
      <w:r>
        <w:rPr>
          <w:rStyle w:val="Marquedecommentaire"/>
        </w:rPr>
        <w:annotationRef/>
      </w:r>
      <w:r>
        <w:t>Je complèterai les montants ultérieurement</w:t>
      </w:r>
    </w:p>
  </w:comment>
  <w:comment w:id="378" w:author="julien navaux" w:date="2021-01-15T13:56:00Z" w:initials="jn">
    <w:p w14:paraId="66AEBD0C" w14:textId="26C6B85B" w:rsidR="00176399" w:rsidRDefault="00176399">
      <w:pPr>
        <w:pStyle w:val="Commentaire"/>
      </w:pPr>
      <w:r>
        <w:rPr>
          <w:rStyle w:val="Marquedecommentaire"/>
        </w:rPr>
        <w:annotationRef/>
      </w:r>
      <w:r>
        <w:t>Est-ce vrai? Trouver une référence.</w:t>
      </w:r>
    </w:p>
  </w:comment>
  <w:comment w:id="394" w:author="julien navaux" w:date="2021-01-18T14:24:00Z" w:initials="jn">
    <w:p w14:paraId="01A47E5A" w14:textId="65FC4F6E" w:rsidR="00E113BD" w:rsidRDefault="00E113BD">
      <w:pPr>
        <w:pStyle w:val="Commentaire"/>
      </w:pPr>
      <w:r>
        <w:rPr>
          <w:rStyle w:val="Marquedecommentaire"/>
        </w:rPr>
        <w:annotationRef/>
      </w:r>
      <w:r>
        <w:t>Étayer cette partie en mettant en avant le rôle des revenus du travail et donc des niveaux de retraite à âges plus élevés.</w:t>
      </w:r>
    </w:p>
  </w:comment>
  <w:comment w:id="419" w:author="julien navaux" w:date="2021-01-11T17:34:00Z" w:initials="jn">
    <w:p w14:paraId="0DC0A3E8" w14:textId="76EA6DB5" w:rsidR="00176399" w:rsidRDefault="00176399">
      <w:pPr>
        <w:pStyle w:val="Commentaire"/>
      </w:pPr>
      <w:r>
        <w:rPr>
          <w:rStyle w:val="Marquedecommentaire"/>
        </w:rPr>
        <w:annotationRef/>
      </w:r>
      <w:r>
        <w:t>Les immigrants reçoivent plus de ressources en santé que leur poids dans la population, alors que la littérature nous montre un sous recours des immigrants à la santé. Il faudrait expliquer le pourquoi de cette différence apparente (Est-ce à cause de la structure des immigrants par âge?).</w:t>
      </w:r>
    </w:p>
  </w:comment>
  <w:comment w:id="420" w:author="julien navaux" w:date="2021-01-11T17:35:00Z" w:initials="jn">
    <w:p w14:paraId="32ED5DCC" w14:textId="65440552" w:rsidR="00176399" w:rsidRDefault="00176399">
      <w:pPr>
        <w:pStyle w:val="Commentaire"/>
      </w:pPr>
      <w:r>
        <w:rPr>
          <w:rStyle w:val="Marquedecommentaire"/>
        </w:rPr>
        <w:annotationRef/>
      </w:r>
      <w:r>
        <w:t xml:space="preserve">Pourquoi est-ce que c’est plus élevé que leur poids dans la population. A mon avis c’est lié simplement à la structure par âge, mais il faudrait le justifier. </w:t>
      </w:r>
    </w:p>
  </w:comment>
  <w:comment w:id="421" w:author="julien navaux" w:date="2021-01-11T17:36:00Z" w:initials="jn">
    <w:p w14:paraId="5D2BAE2B" w14:textId="46374808" w:rsidR="00176399" w:rsidRDefault="00176399">
      <w:pPr>
        <w:pStyle w:val="Commentaire"/>
      </w:pPr>
      <w:r>
        <w:rPr>
          <w:rStyle w:val="Marquedecommentaire"/>
        </w:rPr>
        <w:annotationRef/>
      </w:r>
      <w:r>
        <w:t>On voit trois phases : 1997-2000, 2000-2008 et post crise. Il faudrait commenter les trois et surtout le post crise, en étayant avec l’évolution du taux de chômage natifs VS immigrants par exemple (les immigrants ont l’air d’avoir bien plus souffert selon nos résultats).</w:t>
      </w:r>
    </w:p>
  </w:comment>
  <w:comment w:id="423" w:author="julien navaux" w:date="2021-01-11T17:38:00Z" w:initials="jn">
    <w:p w14:paraId="4ECD9CB6" w14:textId="1A6310B5" w:rsidR="00176399" w:rsidRDefault="00176399">
      <w:pPr>
        <w:pStyle w:val="Commentaire"/>
      </w:pPr>
      <w:r>
        <w:rPr>
          <w:rStyle w:val="Marquedecommentaire"/>
        </w:rPr>
        <w:annotationRef/>
      </w:r>
      <w:r>
        <w:t>Problème des axes</w:t>
      </w:r>
      <w:proofErr w:type="gramStart"/>
      <w:r>
        <w:t> :des</w:t>
      </w:r>
      <w:proofErr w:type="gramEnd"/>
      <w:r>
        <w:t xml:space="preserve"> </w:t>
      </w:r>
      <w:proofErr w:type="spellStart"/>
      <w:r>
        <w:t>outflows</w:t>
      </w:r>
      <w:proofErr w:type="spellEnd"/>
      <w:r>
        <w:t xml:space="preserve"> ne peuvent pas ^</w:t>
      </w:r>
      <w:proofErr w:type="spellStart"/>
      <w:r>
        <w:t>tre</w:t>
      </w:r>
      <w:proofErr w:type="spellEnd"/>
      <w:r>
        <w:t xml:space="preserve"> positifs puis négatifs. Pas de sens. </w:t>
      </w:r>
    </w:p>
  </w:comment>
  <w:comment w:id="425" w:author="julien navaux" w:date="2021-01-11T17:39:00Z" w:initials="jn">
    <w:p w14:paraId="6CE851BE" w14:textId="77777777" w:rsidR="00176399" w:rsidRDefault="00176399">
      <w:pPr>
        <w:pStyle w:val="Commentaire"/>
      </w:pPr>
      <w:r>
        <w:rPr>
          <w:rStyle w:val="Marquedecommentaire"/>
        </w:rPr>
        <w:annotationRef/>
      </w:r>
      <w:r>
        <w:t>Excellent!</w:t>
      </w:r>
      <w:r>
        <w:br/>
        <w:t xml:space="preserve">Ce serait bien de bien différencier visuellement le net des </w:t>
      </w:r>
      <w:proofErr w:type="spellStart"/>
      <w:r>
        <w:t>outflows</w:t>
      </w:r>
      <w:proofErr w:type="spellEnd"/>
      <w:r>
        <w:t xml:space="preserve"> et des </w:t>
      </w:r>
      <w:proofErr w:type="spellStart"/>
      <w:r>
        <w:t>inflows</w:t>
      </w:r>
      <w:proofErr w:type="spellEnd"/>
      <w:r>
        <w:t xml:space="preserve">. Avec des couleurs? </w:t>
      </w:r>
    </w:p>
    <w:p w14:paraId="1441BA26" w14:textId="77777777" w:rsidR="00176399" w:rsidRDefault="00176399">
      <w:pPr>
        <w:pStyle w:val="Commentaire"/>
      </w:pPr>
    </w:p>
    <w:p w14:paraId="51F93AA8" w14:textId="27E15510" w:rsidR="00176399" w:rsidRDefault="00176399">
      <w:pPr>
        <w:pStyle w:val="Commentaire"/>
      </w:pPr>
      <w:r>
        <w:t>Enlever les années en bas du graphique.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F6F3F8" w15:done="0"/>
  <w15:commentEx w15:paraId="77E16A07" w15:done="0"/>
  <w15:commentEx w15:paraId="04BCC4C9" w15:done="0"/>
  <w15:commentEx w15:paraId="5C99B984" w15:done="0"/>
  <w15:commentEx w15:paraId="1FBE5F8D" w15:done="0"/>
  <w15:commentEx w15:paraId="3E37E5D9" w15:done="0"/>
  <w15:commentEx w15:paraId="546BBDC9" w15:done="0"/>
  <w15:commentEx w15:paraId="19136A08" w15:done="0"/>
  <w15:commentEx w15:paraId="15A93A99" w15:done="0"/>
  <w15:commentEx w15:paraId="2BFA05C0" w15:done="0"/>
  <w15:commentEx w15:paraId="6CF82CE6" w15:done="0"/>
  <w15:commentEx w15:paraId="2930B74B" w15:done="0"/>
  <w15:commentEx w15:paraId="47094184" w15:done="0"/>
  <w15:commentEx w15:paraId="7ABCB67D" w15:done="0"/>
  <w15:commentEx w15:paraId="4FE12D0B" w15:done="0"/>
  <w15:commentEx w15:paraId="66AEBD0C" w15:done="0"/>
  <w15:commentEx w15:paraId="01A47E5A" w15:done="0"/>
  <w15:commentEx w15:paraId="0DC0A3E8" w15:done="0"/>
  <w15:commentEx w15:paraId="32ED5DCC" w15:done="0"/>
  <w15:commentEx w15:paraId="5D2BAE2B" w15:done="0"/>
  <w15:commentEx w15:paraId="4ECD9CB6" w15:done="0"/>
  <w15:commentEx w15:paraId="51F93A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70A36" w16cex:dateUtc="2021-01-11T22:32:00Z"/>
  <w16cex:commentExtensible w16cex:durableId="2396E176" w16cex:dateUtc="2020-12-30T16:22:00Z"/>
  <w16cex:commentExtensible w16cex:durableId="2396E307" w16cex:dateUtc="2020-12-30T16:29:00Z"/>
  <w16cex:commentExtensible w16cex:durableId="2396E9C9" w16cex:dateUtc="2020-12-30T16:58:00Z"/>
  <w16cex:commentExtensible w16cex:durableId="2396EAA6" w16cex:dateUtc="2020-12-30T16:58:00Z"/>
  <w16cex:commentExtensible w16cex:durableId="2396EC20" w16cex:dateUtc="2020-12-30T17:08:00Z"/>
  <w16cex:commentExtensible w16cex:durableId="2396EDE7" w16cex:dateUtc="2020-12-30T17:15:00Z"/>
  <w16cex:commentExtensible w16cex:durableId="2396EE51" w16cex:dateUtc="2020-12-30T17:17:00Z"/>
  <w16cex:commentExtensible w16cex:durableId="23AC19BA" w16cex:dateUtc="2020-12-31T16:24:00Z"/>
  <w16cex:commentExtensible w16cex:durableId="23AC19C9" w16cex:dateUtc="2021-01-15T18:40:00Z"/>
  <w16cex:commentExtensible w16cex:durableId="23983388" w16cex:dateUtc="2020-12-31T16:24:00Z"/>
  <w16cex:commentExtensible w16cex:durableId="23AC187B" w16cex:dateUtc="2021-01-15T18:34:00Z"/>
  <w16cex:commentExtensible w16cex:durableId="23AC1987" w16cex:dateUtc="2021-01-15T18:39:00Z"/>
  <w16cex:commentExtensible w16cex:durableId="23AC191F" w16cex:dateUtc="2021-01-15T18:37:00Z"/>
  <w16cex:commentExtensible w16cex:durableId="23AC1CF5" w16cex:dateUtc="2021-01-15T18:53:00Z"/>
  <w16cex:commentExtensible w16cex:durableId="23AC1D7F" w16cex:dateUtc="2021-01-15T18:56:00Z"/>
  <w16cex:commentExtensible w16cex:durableId="23B018B6" w16cex:dateUtc="2021-01-18T19:24:00Z"/>
  <w16cex:commentExtensible w16cex:durableId="23A70AA2" w16cex:dateUtc="2021-01-11T22:34:00Z"/>
  <w16cex:commentExtensible w16cex:durableId="23A70AF8" w16cex:dateUtc="2021-01-11T22:35:00Z"/>
  <w16cex:commentExtensible w16cex:durableId="23A70B24" w16cex:dateUtc="2021-01-11T22:36:00Z"/>
  <w16cex:commentExtensible w16cex:durableId="23A70BA3" w16cex:dateUtc="2021-01-11T22:38:00Z"/>
  <w16cex:commentExtensible w16cex:durableId="23A70BCC" w16cex:dateUtc="2021-01-11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F6F3F8" w16cid:durableId="23A70A36"/>
  <w16cid:commentId w16cid:paraId="77E16A07" w16cid:durableId="2396E176"/>
  <w16cid:commentId w16cid:paraId="04BCC4C9" w16cid:durableId="2396E307"/>
  <w16cid:commentId w16cid:paraId="5C99B984" w16cid:durableId="2396E9C9"/>
  <w16cid:commentId w16cid:paraId="1FBE5F8D" w16cid:durableId="2396EAA6"/>
  <w16cid:commentId w16cid:paraId="3E37E5D9" w16cid:durableId="2396EC20"/>
  <w16cid:commentId w16cid:paraId="546BBDC9" w16cid:durableId="2396EDE7"/>
  <w16cid:commentId w16cid:paraId="19136A08" w16cid:durableId="2396EE51"/>
  <w16cid:commentId w16cid:paraId="15A93A99" w16cid:durableId="23AC19BA"/>
  <w16cid:commentId w16cid:paraId="2BFA05C0" w16cid:durableId="23AC19C9"/>
  <w16cid:commentId w16cid:paraId="6CF82CE6" w16cid:durableId="23983388"/>
  <w16cid:commentId w16cid:paraId="2930B74B" w16cid:durableId="23AC187B"/>
  <w16cid:commentId w16cid:paraId="47094184" w16cid:durableId="23AC1987"/>
  <w16cid:commentId w16cid:paraId="7ABCB67D" w16cid:durableId="23AC191F"/>
  <w16cid:commentId w16cid:paraId="4FE12D0B" w16cid:durableId="23AC1CF5"/>
  <w16cid:commentId w16cid:paraId="66AEBD0C" w16cid:durableId="23AC1D7F"/>
  <w16cid:commentId w16cid:paraId="01A47E5A" w16cid:durableId="23B018B6"/>
  <w16cid:commentId w16cid:paraId="0DC0A3E8" w16cid:durableId="23A70AA2"/>
  <w16cid:commentId w16cid:paraId="32ED5DCC" w16cid:durableId="23A70AF8"/>
  <w16cid:commentId w16cid:paraId="5D2BAE2B" w16cid:durableId="23A70B24"/>
  <w16cid:commentId w16cid:paraId="4ECD9CB6" w16cid:durableId="23A70BA3"/>
  <w16cid:commentId w16cid:paraId="51F93AA8" w16cid:durableId="23A70B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EBA4E" w14:textId="77777777" w:rsidR="0004046C" w:rsidRDefault="0004046C">
      <w:pPr>
        <w:spacing w:after="0" w:line="240" w:lineRule="auto"/>
      </w:pPr>
      <w:r>
        <w:separator/>
      </w:r>
    </w:p>
  </w:endnote>
  <w:endnote w:type="continuationSeparator" w:id="0">
    <w:p w14:paraId="24B75236" w14:textId="77777777" w:rsidR="0004046C" w:rsidRDefault="0004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25703" w14:textId="77777777" w:rsidR="00176399" w:rsidRDefault="00176399">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E9EF2" w14:textId="77777777" w:rsidR="00176399" w:rsidRDefault="00176399">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4F991" w14:textId="77777777" w:rsidR="00176399" w:rsidRDefault="00176399">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51F8F" w14:textId="77777777" w:rsidR="0004046C" w:rsidRDefault="0004046C">
      <w:pPr>
        <w:spacing w:after="0" w:line="240" w:lineRule="auto"/>
      </w:pPr>
      <w:r>
        <w:separator/>
      </w:r>
    </w:p>
  </w:footnote>
  <w:footnote w:type="continuationSeparator" w:id="0">
    <w:p w14:paraId="33F2FF10" w14:textId="77777777" w:rsidR="0004046C" w:rsidRDefault="00040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80981"/>
    <w:multiLevelType w:val="multilevel"/>
    <w:tmpl w:val="0C0C0025"/>
    <w:lvl w:ilvl="0">
      <w:start w:val="1"/>
      <w:numFmt w:val="decimal"/>
      <w:pStyle w:val="Titre1"/>
      <w:lvlText w:val="%1"/>
      <w:lvlJc w:val="left"/>
      <w:pPr>
        <w:ind w:left="432" w:hanging="432"/>
      </w:pPr>
      <w:rPr>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Titre2"/>
      <w:lvlText w:val="%1.%2"/>
      <w:lvlJc w:val="left"/>
      <w:pPr>
        <w:ind w:left="576" w:hanging="576"/>
      </w:pPr>
      <w:rPr>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Titre3"/>
      <w:lvlText w:val="%1.%2.%3"/>
      <w:lvlJc w:val="left"/>
      <w:pPr>
        <w:ind w:left="720" w:hanging="720"/>
      </w:pPr>
      <w:rPr>
        <w:b w:val="0"/>
        <w:i w:val="0"/>
        <w:strike w:val="0"/>
        <w:dstrike w:val="0"/>
        <w:color w:val="000000"/>
        <w:sz w:val="29"/>
        <w:szCs w:val="29"/>
        <w:u w:val="none" w:color="000000"/>
        <w:bdr w:val="none" w:sz="0" w:space="0" w:color="auto"/>
        <w:shd w:val="clear" w:color="auto" w:fill="auto"/>
        <w:vertAlign w:val="baseline"/>
      </w:rPr>
    </w:lvl>
    <w:lvl w:ilvl="3">
      <w:start w:val="1"/>
      <w:numFmt w:val="decimal"/>
      <w:pStyle w:val="Titre4"/>
      <w:lvlText w:val="%1.%2.%3.%4"/>
      <w:lvlJc w:val="left"/>
      <w:pPr>
        <w:ind w:left="864" w:hanging="864"/>
      </w:pPr>
      <w:rPr>
        <w:b w:val="0"/>
        <w:i w:val="0"/>
        <w:strike w:val="0"/>
        <w:dstrike w:val="0"/>
        <w:color w:val="000000"/>
        <w:sz w:val="29"/>
        <w:szCs w:val="29"/>
        <w:u w:val="none" w:color="000000"/>
        <w:bdr w:val="none" w:sz="0" w:space="0" w:color="auto"/>
        <w:shd w:val="clear" w:color="auto" w:fill="auto"/>
        <w:vertAlign w:val="baseline"/>
      </w:rPr>
    </w:lvl>
    <w:lvl w:ilvl="4">
      <w:start w:val="1"/>
      <w:numFmt w:val="decimal"/>
      <w:pStyle w:val="Titre5"/>
      <w:lvlText w:val="%1.%2.%3.%4.%5"/>
      <w:lvlJc w:val="left"/>
      <w:pPr>
        <w:ind w:left="1008" w:hanging="1008"/>
      </w:pPr>
      <w:rPr>
        <w:b w:val="0"/>
        <w:i w:val="0"/>
        <w:strike w:val="0"/>
        <w:dstrike w:val="0"/>
        <w:color w:val="000000"/>
        <w:sz w:val="29"/>
        <w:szCs w:val="29"/>
        <w:u w:val="none" w:color="000000"/>
        <w:bdr w:val="none" w:sz="0" w:space="0" w:color="auto"/>
        <w:shd w:val="clear" w:color="auto" w:fill="auto"/>
        <w:vertAlign w:val="baseline"/>
      </w:rPr>
    </w:lvl>
    <w:lvl w:ilvl="5">
      <w:start w:val="1"/>
      <w:numFmt w:val="decimal"/>
      <w:pStyle w:val="Titre6"/>
      <w:lvlText w:val="%1.%2.%3.%4.%5.%6"/>
      <w:lvlJc w:val="left"/>
      <w:pPr>
        <w:ind w:left="1152" w:hanging="1152"/>
      </w:pPr>
      <w:rPr>
        <w:b w:val="0"/>
        <w:i w:val="0"/>
        <w:strike w:val="0"/>
        <w:dstrike w:val="0"/>
        <w:color w:val="000000"/>
        <w:sz w:val="29"/>
        <w:szCs w:val="29"/>
        <w:u w:val="none" w:color="000000"/>
        <w:bdr w:val="none" w:sz="0" w:space="0" w:color="auto"/>
        <w:shd w:val="clear" w:color="auto" w:fill="auto"/>
        <w:vertAlign w:val="baseline"/>
      </w:rPr>
    </w:lvl>
    <w:lvl w:ilvl="6">
      <w:start w:val="1"/>
      <w:numFmt w:val="decimal"/>
      <w:pStyle w:val="Titre7"/>
      <w:lvlText w:val="%1.%2.%3.%4.%5.%6.%7"/>
      <w:lvlJc w:val="left"/>
      <w:pPr>
        <w:ind w:left="1296" w:hanging="1296"/>
      </w:pPr>
      <w:rPr>
        <w:b w:val="0"/>
        <w:i w:val="0"/>
        <w:strike w:val="0"/>
        <w:dstrike w:val="0"/>
        <w:color w:val="000000"/>
        <w:sz w:val="29"/>
        <w:szCs w:val="29"/>
        <w:u w:val="none" w:color="000000"/>
        <w:bdr w:val="none" w:sz="0" w:space="0" w:color="auto"/>
        <w:shd w:val="clear" w:color="auto" w:fill="auto"/>
        <w:vertAlign w:val="baseline"/>
      </w:rPr>
    </w:lvl>
    <w:lvl w:ilvl="7">
      <w:start w:val="1"/>
      <w:numFmt w:val="decimal"/>
      <w:pStyle w:val="Titre8"/>
      <w:lvlText w:val="%1.%2.%3.%4.%5.%6.%7.%8"/>
      <w:lvlJc w:val="left"/>
      <w:pPr>
        <w:ind w:left="1440" w:hanging="1440"/>
      </w:pPr>
      <w:rPr>
        <w:b w:val="0"/>
        <w:i w:val="0"/>
        <w:strike w:val="0"/>
        <w:dstrike w:val="0"/>
        <w:color w:val="000000"/>
        <w:sz w:val="29"/>
        <w:szCs w:val="29"/>
        <w:u w:val="none" w:color="000000"/>
        <w:bdr w:val="none" w:sz="0" w:space="0" w:color="auto"/>
        <w:shd w:val="clear" w:color="auto" w:fill="auto"/>
        <w:vertAlign w:val="baseline"/>
      </w:rPr>
    </w:lvl>
    <w:lvl w:ilvl="8">
      <w:start w:val="1"/>
      <w:numFmt w:val="decimal"/>
      <w:pStyle w:val="Titre9"/>
      <w:lvlText w:val="%1.%2.%3.%4.%5.%6.%7.%8.%9"/>
      <w:lvlJc w:val="left"/>
      <w:pPr>
        <w:ind w:left="1584" w:hanging="1584"/>
      </w:pPr>
      <w:rPr>
        <w:b w:val="0"/>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en navaux">
    <w15:presenceInfo w15:providerId="AD" w15:userId="S::julien.navaux@hec.ca::f7099683-1015-48c0-aabc-c7c3ede13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BAD"/>
    <w:rsid w:val="0004046C"/>
    <w:rsid w:val="00044ABE"/>
    <w:rsid w:val="00047546"/>
    <w:rsid w:val="00074318"/>
    <w:rsid w:val="00116932"/>
    <w:rsid w:val="0014268B"/>
    <w:rsid w:val="00176399"/>
    <w:rsid w:val="00192FDB"/>
    <w:rsid w:val="001F1ED9"/>
    <w:rsid w:val="002000C5"/>
    <w:rsid w:val="00231BAD"/>
    <w:rsid w:val="00233344"/>
    <w:rsid w:val="00244585"/>
    <w:rsid w:val="00296F8D"/>
    <w:rsid w:val="002F19C9"/>
    <w:rsid w:val="003430D2"/>
    <w:rsid w:val="003900E7"/>
    <w:rsid w:val="003A4638"/>
    <w:rsid w:val="003E5A85"/>
    <w:rsid w:val="003F15F6"/>
    <w:rsid w:val="003F4AA5"/>
    <w:rsid w:val="00400DDB"/>
    <w:rsid w:val="00480E7B"/>
    <w:rsid w:val="004F148F"/>
    <w:rsid w:val="00514574"/>
    <w:rsid w:val="00515432"/>
    <w:rsid w:val="0056306C"/>
    <w:rsid w:val="005D3CFA"/>
    <w:rsid w:val="0060630B"/>
    <w:rsid w:val="00692427"/>
    <w:rsid w:val="006F7B91"/>
    <w:rsid w:val="007D2274"/>
    <w:rsid w:val="007F1737"/>
    <w:rsid w:val="00891C3C"/>
    <w:rsid w:val="008B0D2B"/>
    <w:rsid w:val="008B4202"/>
    <w:rsid w:val="008B54EB"/>
    <w:rsid w:val="008F061E"/>
    <w:rsid w:val="00953F07"/>
    <w:rsid w:val="009732BA"/>
    <w:rsid w:val="009B7676"/>
    <w:rsid w:val="00A052FA"/>
    <w:rsid w:val="00A33146"/>
    <w:rsid w:val="00A629ED"/>
    <w:rsid w:val="00A86FF8"/>
    <w:rsid w:val="00AA356C"/>
    <w:rsid w:val="00AF6762"/>
    <w:rsid w:val="00BB46DB"/>
    <w:rsid w:val="00BC29D1"/>
    <w:rsid w:val="00BE0257"/>
    <w:rsid w:val="00C07055"/>
    <w:rsid w:val="00C41FD8"/>
    <w:rsid w:val="00C44452"/>
    <w:rsid w:val="00C61511"/>
    <w:rsid w:val="00C814FB"/>
    <w:rsid w:val="00C81D98"/>
    <w:rsid w:val="00CE54BC"/>
    <w:rsid w:val="00D2775E"/>
    <w:rsid w:val="00D852FE"/>
    <w:rsid w:val="00DB555B"/>
    <w:rsid w:val="00DD3AFB"/>
    <w:rsid w:val="00DF5CD9"/>
    <w:rsid w:val="00E002A0"/>
    <w:rsid w:val="00E04157"/>
    <w:rsid w:val="00E06DBC"/>
    <w:rsid w:val="00E113BD"/>
    <w:rsid w:val="00E20BFA"/>
    <w:rsid w:val="00E51F3E"/>
    <w:rsid w:val="00E76801"/>
    <w:rsid w:val="00EC5ED8"/>
    <w:rsid w:val="00F01C6E"/>
    <w:rsid w:val="00F4263F"/>
    <w:rsid w:val="00F47430"/>
    <w:rsid w:val="00F52E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112F"/>
  <w15:docId w15:val="{69D2D47B-C97F-F04B-9302-A6159DAB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308" w:lineRule="auto"/>
      <w:ind w:firstLine="341"/>
      <w:jc w:val="both"/>
    </w:pPr>
    <w:rPr>
      <w:rFonts w:ascii="Calibri" w:eastAsia="Calibri" w:hAnsi="Calibri" w:cs="Calibri"/>
      <w:color w:val="000000"/>
    </w:rPr>
  </w:style>
  <w:style w:type="paragraph" w:styleId="Titre1">
    <w:name w:val="heading 1"/>
    <w:next w:val="Normal"/>
    <w:link w:val="Titre1Car"/>
    <w:uiPriority w:val="9"/>
    <w:qFormat/>
    <w:pPr>
      <w:keepNext/>
      <w:keepLines/>
      <w:numPr>
        <w:numId w:val="1"/>
      </w:numPr>
      <w:spacing w:after="158" w:line="259" w:lineRule="auto"/>
      <w:outlineLvl w:val="0"/>
    </w:pPr>
    <w:rPr>
      <w:rFonts w:ascii="Calibri" w:eastAsia="Calibri" w:hAnsi="Calibri" w:cs="Calibri"/>
      <w:color w:val="000000"/>
      <w:sz w:val="34"/>
    </w:rPr>
  </w:style>
  <w:style w:type="paragraph" w:styleId="Titre2">
    <w:name w:val="heading 2"/>
    <w:next w:val="Normal"/>
    <w:link w:val="Titre2Car"/>
    <w:uiPriority w:val="9"/>
    <w:unhideWhenUsed/>
    <w:qFormat/>
    <w:pPr>
      <w:keepNext/>
      <w:keepLines/>
      <w:numPr>
        <w:ilvl w:val="1"/>
        <w:numId w:val="1"/>
      </w:numPr>
      <w:spacing w:after="149" w:line="259" w:lineRule="auto"/>
      <w:outlineLvl w:val="1"/>
    </w:pPr>
    <w:rPr>
      <w:rFonts w:ascii="Calibri" w:eastAsia="Calibri" w:hAnsi="Calibri" w:cs="Calibri"/>
      <w:color w:val="000000"/>
      <w:sz w:val="29"/>
    </w:rPr>
  </w:style>
  <w:style w:type="paragraph" w:styleId="Titre3">
    <w:name w:val="heading 3"/>
    <w:next w:val="Normal"/>
    <w:link w:val="Titre3Car"/>
    <w:uiPriority w:val="9"/>
    <w:unhideWhenUsed/>
    <w:qFormat/>
    <w:pPr>
      <w:keepNext/>
      <w:keepLines/>
      <w:numPr>
        <w:ilvl w:val="2"/>
        <w:numId w:val="1"/>
      </w:numPr>
      <w:spacing w:after="149" w:line="259" w:lineRule="auto"/>
      <w:outlineLvl w:val="2"/>
    </w:pPr>
    <w:rPr>
      <w:rFonts w:ascii="Calibri" w:eastAsia="Calibri" w:hAnsi="Calibri" w:cs="Calibri"/>
      <w:color w:val="000000"/>
      <w:sz w:val="29"/>
    </w:rPr>
  </w:style>
  <w:style w:type="paragraph" w:styleId="Titre4">
    <w:name w:val="heading 4"/>
    <w:next w:val="Normal"/>
    <w:link w:val="Titre4Car"/>
    <w:uiPriority w:val="9"/>
    <w:unhideWhenUsed/>
    <w:qFormat/>
    <w:pPr>
      <w:keepNext/>
      <w:keepLines/>
      <w:numPr>
        <w:ilvl w:val="3"/>
        <w:numId w:val="1"/>
      </w:numPr>
      <w:spacing w:after="198" w:line="259" w:lineRule="auto"/>
      <w:outlineLvl w:val="3"/>
    </w:pPr>
    <w:rPr>
      <w:rFonts w:ascii="Calibri" w:eastAsia="Calibri" w:hAnsi="Calibri" w:cs="Calibri"/>
      <w:color w:val="000000"/>
    </w:rPr>
  </w:style>
  <w:style w:type="paragraph" w:styleId="Titre5">
    <w:name w:val="heading 5"/>
    <w:basedOn w:val="Normal"/>
    <w:next w:val="Normal"/>
    <w:link w:val="Titre5Car"/>
    <w:uiPriority w:val="9"/>
    <w:unhideWhenUsed/>
    <w:qFormat/>
    <w:rsid w:val="00C444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444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444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444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444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Calibri" w:eastAsia="Calibri" w:hAnsi="Calibri" w:cs="Calibri"/>
      <w:color w:val="000000"/>
      <w:sz w:val="24"/>
    </w:rPr>
  </w:style>
  <w:style w:type="character" w:customStyle="1" w:styleId="Titre3Car">
    <w:name w:val="Titre 3 Car"/>
    <w:link w:val="Titre3"/>
    <w:rPr>
      <w:rFonts w:ascii="Calibri" w:eastAsia="Calibri" w:hAnsi="Calibri" w:cs="Calibri"/>
      <w:color w:val="000000"/>
      <w:sz w:val="29"/>
    </w:rPr>
  </w:style>
  <w:style w:type="character" w:customStyle="1" w:styleId="Titre1Car">
    <w:name w:val="Titre 1 Car"/>
    <w:link w:val="Titre1"/>
    <w:rPr>
      <w:rFonts w:ascii="Calibri" w:eastAsia="Calibri" w:hAnsi="Calibri" w:cs="Calibri"/>
      <w:color w:val="000000"/>
      <w:sz w:val="34"/>
    </w:rPr>
  </w:style>
  <w:style w:type="character" w:customStyle="1" w:styleId="Titre2Car">
    <w:name w:val="Titre 2 Car"/>
    <w:link w:val="Titre2"/>
    <w:rPr>
      <w:rFonts w:ascii="Calibri" w:eastAsia="Calibri" w:hAnsi="Calibri" w:cs="Calibri"/>
      <w:color w:val="000000"/>
      <w:sz w:val="29"/>
    </w:rPr>
  </w:style>
  <w:style w:type="paragraph" w:styleId="TM1">
    <w:name w:val="toc 1"/>
    <w:hidden/>
    <w:uiPriority w:val="39"/>
    <w:pPr>
      <w:spacing w:after="160" w:line="259" w:lineRule="auto"/>
      <w:ind w:left="15" w:right="15"/>
    </w:pPr>
    <w:rPr>
      <w:rFonts w:ascii="Calibri" w:eastAsia="Calibri" w:hAnsi="Calibri" w:cs="Calibri"/>
      <w:color w:val="000000"/>
      <w:sz w:val="22"/>
    </w:rPr>
  </w:style>
  <w:style w:type="paragraph" w:styleId="TM2">
    <w:name w:val="toc 2"/>
    <w:hidden/>
    <w:uiPriority w:val="39"/>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character" w:customStyle="1" w:styleId="Titre5Car">
    <w:name w:val="Titre 5 Car"/>
    <w:basedOn w:val="Policepardfaut"/>
    <w:link w:val="Titre5"/>
    <w:uiPriority w:val="9"/>
    <w:rsid w:val="00C4445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4445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4445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4445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44452"/>
    <w:rPr>
      <w:rFonts w:asciiTheme="majorHAnsi" w:eastAsiaTheme="majorEastAsia" w:hAnsiTheme="majorHAnsi" w:cstheme="majorBidi"/>
      <w:i/>
      <w:iCs/>
      <w:color w:val="272727" w:themeColor="text1" w:themeTint="D8"/>
      <w:sz w:val="21"/>
      <w:szCs w:val="21"/>
    </w:rPr>
  </w:style>
  <w:style w:type="character" w:styleId="Hyperlien">
    <w:name w:val="Hyperlink"/>
    <w:basedOn w:val="Policepardfaut"/>
    <w:uiPriority w:val="99"/>
    <w:unhideWhenUsed/>
    <w:rsid w:val="00C44452"/>
    <w:rPr>
      <w:color w:val="0563C1" w:themeColor="hyperlink"/>
      <w:u w:val="single"/>
    </w:rPr>
  </w:style>
  <w:style w:type="paragraph" w:styleId="Rvision">
    <w:name w:val="Revision"/>
    <w:hidden/>
    <w:uiPriority w:val="99"/>
    <w:semiHidden/>
    <w:rsid w:val="00891C3C"/>
    <w:rPr>
      <w:rFonts w:ascii="Calibri" w:eastAsia="Calibri" w:hAnsi="Calibri" w:cs="Calibri"/>
      <w:color w:val="000000"/>
    </w:rPr>
  </w:style>
  <w:style w:type="character" w:styleId="Lienvisit">
    <w:name w:val="FollowedHyperlink"/>
    <w:basedOn w:val="Policepardfaut"/>
    <w:uiPriority w:val="99"/>
    <w:semiHidden/>
    <w:unhideWhenUsed/>
    <w:rsid w:val="00891C3C"/>
    <w:rPr>
      <w:color w:val="954F72" w:themeColor="followedHyperlink"/>
      <w:u w:val="single"/>
    </w:rPr>
  </w:style>
  <w:style w:type="character" w:styleId="Marquedecommentaire">
    <w:name w:val="annotation reference"/>
    <w:basedOn w:val="Policepardfaut"/>
    <w:uiPriority w:val="99"/>
    <w:semiHidden/>
    <w:unhideWhenUsed/>
    <w:rsid w:val="00891C3C"/>
    <w:rPr>
      <w:sz w:val="16"/>
      <w:szCs w:val="16"/>
    </w:rPr>
  </w:style>
  <w:style w:type="paragraph" w:styleId="Commentaire">
    <w:name w:val="annotation text"/>
    <w:basedOn w:val="Normal"/>
    <w:link w:val="CommentaireCar"/>
    <w:uiPriority w:val="99"/>
    <w:semiHidden/>
    <w:unhideWhenUsed/>
    <w:rsid w:val="00891C3C"/>
    <w:pPr>
      <w:spacing w:line="240" w:lineRule="auto"/>
    </w:pPr>
    <w:rPr>
      <w:sz w:val="20"/>
      <w:szCs w:val="20"/>
    </w:rPr>
  </w:style>
  <w:style w:type="character" w:customStyle="1" w:styleId="CommentaireCar">
    <w:name w:val="Commentaire Car"/>
    <w:basedOn w:val="Policepardfaut"/>
    <w:link w:val="Commentaire"/>
    <w:uiPriority w:val="99"/>
    <w:semiHidden/>
    <w:rsid w:val="00891C3C"/>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891C3C"/>
    <w:rPr>
      <w:b/>
      <w:bCs/>
    </w:rPr>
  </w:style>
  <w:style w:type="character" w:customStyle="1" w:styleId="ObjetducommentaireCar">
    <w:name w:val="Objet du commentaire Car"/>
    <w:basedOn w:val="CommentaireCar"/>
    <w:link w:val="Objetducommentaire"/>
    <w:uiPriority w:val="99"/>
    <w:semiHidden/>
    <w:rsid w:val="00891C3C"/>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100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3.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B405A-5F39-FE48-BE9E-EF4BAB45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26</Pages>
  <Words>10513</Words>
  <Characters>57822</Characters>
  <Application>Microsoft Office Word</Application>
  <DocSecurity>0</DocSecurity>
  <Lines>481</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navaux</dc:creator>
  <cp:keywords/>
  <cp:lastModifiedBy>julien navaux</cp:lastModifiedBy>
  <cp:revision>85</cp:revision>
  <dcterms:created xsi:type="dcterms:W3CDTF">2020-12-30T15:54:00Z</dcterms:created>
  <dcterms:modified xsi:type="dcterms:W3CDTF">2021-01-18T19:27:00Z</dcterms:modified>
</cp:coreProperties>
</file>