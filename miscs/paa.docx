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7EE6" w14:textId="77777777" w:rsidR="003C7ED4" w:rsidRPr="006A0D36" w:rsidRDefault="003C7ED4">
      <w:pPr>
        <w:pStyle w:val="BodyText"/>
        <w:rPr>
          <w:rFonts w:ascii="Times New Roman" w:hAnsi="Times New Roman" w:cs="Times New Roman"/>
          <w:rPrChange w:id="0" w:author="Montcho Gilbert" w:date="2019-09-26T07:11:00Z">
            <w:rPr>
              <w:rFonts w:ascii="Times New Roman"/>
              <w:sz w:val="20"/>
            </w:rPr>
          </w:rPrChange>
        </w:rPr>
      </w:pPr>
    </w:p>
    <w:p w14:paraId="07BEEAF7" w14:textId="77777777" w:rsidR="003C7ED4" w:rsidRPr="006A0D36" w:rsidRDefault="003C7ED4">
      <w:pPr>
        <w:pStyle w:val="BodyText"/>
        <w:spacing w:before="2"/>
        <w:rPr>
          <w:rFonts w:ascii="Times New Roman" w:hAnsi="Times New Roman" w:cs="Times New Roman"/>
          <w:rPrChange w:id="1" w:author="Montcho Gilbert" w:date="2019-09-26T07:11:00Z">
            <w:rPr>
              <w:rFonts w:ascii="Times New Roman"/>
              <w:sz w:val="28"/>
            </w:rPr>
          </w:rPrChange>
        </w:rPr>
      </w:pPr>
    </w:p>
    <w:p w14:paraId="4248BC0E" w14:textId="77777777" w:rsidR="003C7ED4" w:rsidRPr="006A0D36" w:rsidRDefault="008441F4">
      <w:pPr>
        <w:pStyle w:val="Title"/>
        <w:spacing w:line="254" w:lineRule="auto"/>
        <w:rPr>
          <w:sz w:val="24"/>
          <w:szCs w:val="24"/>
          <w:rPrChange w:id="2" w:author="Montcho Gilbert" w:date="2019-09-26T07:11:00Z">
            <w:rPr/>
          </w:rPrChange>
        </w:rPr>
      </w:pPr>
      <w:bookmarkStart w:id="3" w:name="_bookmark0"/>
      <w:bookmarkEnd w:id="3"/>
      <w:r w:rsidRPr="006A0D36">
        <w:rPr>
          <w:sz w:val="24"/>
          <w:szCs w:val="24"/>
          <w:rPrChange w:id="4" w:author="Montcho Gilbert" w:date="2019-09-26T07:11:00Z">
            <w:rPr/>
          </w:rPrChange>
        </w:rPr>
        <w:t xml:space="preserve">Fiscal Impact of Immigration in Canada: A National </w:t>
      </w:r>
      <w:r w:rsidRPr="006A0D36">
        <w:rPr>
          <w:spacing w:val="-5"/>
          <w:sz w:val="24"/>
          <w:szCs w:val="24"/>
          <w:rPrChange w:id="5" w:author="Montcho Gilbert" w:date="2019-09-26T07:11:00Z">
            <w:rPr>
              <w:spacing w:val="-5"/>
            </w:rPr>
          </w:rPrChange>
        </w:rPr>
        <w:t xml:space="preserve">Transfer </w:t>
      </w:r>
      <w:r w:rsidRPr="006A0D36">
        <w:rPr>
          <w:spacing w:val="-3"/>
          <w:sz w:val="24"/>
          <w:szCs w:val="24"/>
          <w:rPrChange w:id="6" w:author="Montcho Gilbert" w:date="2019-09-26T07:11:00Z">
            <w:rPr>
              <w:spacing w:val="-3"/>
            </w:rPr>
          </w:rPrChange>
        </w:rPr>
        <w:t>Accounting</w:t>
      </w:r>
      <w:r w:rsidRPr="006A0D36">
        <w:rPr>
          <w:spacing w:val="57"/>
          <w:sz w:val="24"/>
          <w:szCs w:val="24"/>
          <w:rPrChange w:id="7" w:author="Montcho Gilbert" w:date="2019-09-26T07:11:00Z">
            <w:rPr>
              <w:spacing w:val="57"/>
            </w:rPr>
          </w:rPrChange>
        </w:rPr>
        <w:t xml:space="preserve"> </w:t>
      </w:r>
      <w:r w:rsidRPr="006A0D36">
        <w:rPr>
          <w:spacing w:val="-3"/>
          <w:sz w:val="24"/>
          <w:szCs w:val="24"/>
          <w:rPrChange w:id="8" w:author="Montcho Gilbert" w:date="2019-09-26T07:11:00Z">
            <w:rPr>
              <w:spacing w:val="-3"/>
            </w:rPr>
          </w:rPrChange>
        </w:rPr>
        <w:t>Approach</w:t>
      </w:r>
    </w:p>
    <w:p w14:paraId="7B633302" w14:textId="77777777" w:rsidR="003C7ED4" w:rsidRPr="006A0D36" w:rsidRDefault="003C7ED4">
      <w:pPr>
        <w:pStyle w:val="BodyText"/>
        <w:rPr>
          <w:rFonts w:ascii="Times New Roman" w:hAnsi="Times New Roman" w:cs="Times New Roman"/>
          <w:rPrChange w:id="9" w:author="Montcho Gilbert" w:date="2019-09-26T07:11:00Z">
            <w:rPr>
              <w:rFonts w:ascii="Times New Roman"/>
              <w:sz w:val="52"/>
            </w:rPr>
          </w:rPrChange>
        </w:rPr>
      </w:pPr>
    </w:p>
    <w:p w14:paraId="27A8D056" w14:textId="77777777" w:rsidR="003C7ED4" w:rsidRPr="006A0D36" w:rsidRDefault="003C7ED4">
      <w:pPr>
        <w:pStyle w:val="BodyText"/>
        <w:rPr>
          <w:rFonts w:ascii="Times New Roman" w:hAnsi="Times New Roman" w:cs="Times New Roman"/>
          <w:rPrChange w:id="10" w:author="Montcho Gilbert" w:date="2019-09-26T07:11:00Z">
            <w:rPr>
              <w:rFonts w:ascii="Times New Roman"/>
              <w:sz w:val="52"/>
            </w:rPr>
          </w:rPrChange>
        </w:rPr>
      </w:pPr>
    </w:p>
    <w:p w14:paraId="124D296B" w14:textId="77777777" w:rsidR="003C7ED4" w:rsidRPr="006A0D36" w:rsidRDefault="008441F4">
      <w:pPr>
        <w:spacing w:before="333"/>
        <w:ind w:left="316" w:right="316"/>
        <w:jc w:val="center"/>
        <w:rPr>
          <w:rFonts w:ascii="Times New Roman" w:hAnsi="Times New Roman" w:cs="Times New Roman"/>
          <w:sz w:val="24"/>
          <w:szCs w:val="24"/>
          <w:rPrChange w:id="11" w:author="Montcho Gilbert" w:date="2019-09-26T07:11:00Z">
            <w:rPr>
              <w:b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12" w:author="Montcho Gilbert" w:date="2019-09-26T07:11:00Z">
            <w:rPr>
              <w:b/>
            </w:rPr>
          </w:rPrChange>
        </w:rPr>
        <w:t>Abstract</w:t>
      </w:r>
    </w:p>
    <w:p w14:paraId="353AADDC" w14:textId="7ADFB2D1" w:rsidR="003C7ED4" w:rsidRPr="006A0D36" w:rsidRDefault="008441F4">
      <w:pPr>
        <w:spacing w:before="156" w:line="259" w:lineRule="auto"/>
        <w:ind w:left="705" w:right="701" w:firstLine="325"/>
        <w:jc w:val="both"/>
        <w:rPr>
          <w:rFonts w:ascii="Times New Roman" w:hAnsi="Times New Roman" w:cs="Times New Roman"/>
          <w:sz w:val="24"/>
          <w:szCs w:val="24"/>
          <w:rPrChange w:id="13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14" w:author="Montcho Gilbert" w:date="2019-09-26T07:11:00Z">
            <w:rPr/>
          </w:rPrChange>
        </w:rPr>
        <w:t>Population aging has become the intersection of heated debates in advanced economies</w:t>
      </w:r>
      <w:ins w:id="15" w:author="Julien Navaux" w:date="2019-09-25T11:26:00Z">
        <w:r w:rsidR="00037CC3" w:rsidRPr="006A0D36">
          <w:rPr>
            <w:rFonts w:ascii="Times New Roman" w:hAnsi="Times New Roman" w:cs="Times New Roman"/>
            <w:sz w:val="24"/>
            <w:szCs w:val="24"/>
            <w:rPrChange w:id="16" w:author="Montcho Gilbert" w:date="2019-09-26T07:11:00Z">
              <w:rPr/>
            </w:rPrChange>
          </w:rPr>
          <w:t xml:space="preserve">. </w:t>
        </w:r>
      </w:ins>
      <w:del w:id="17" w:author="Julien Navaux" w:date="2019-09-25T11:26:00Z">
        <w:r w:rsidRPr="006A0D36" w:rsidDel="00037CC3">
          <w:rPr>
            <w:rFonts w:ascii="Times New Roman" w:hAnsi="Times New Roman" w:cs="Times New Roman"/>
            <w:sz w:val="24"/>
            <w:szCs w:val="24"/>
            <w:rPrChange w:id="18" w:author="Montcho Gilbert" w:date="2019-09-26T07:11:00Z">
              <w:rPr/>
            </w:rPrChange>
          </w:rPr>
          <w:delText xml:space="preserve"> and o</w:delText>
        </w:r>
      </w:del>
      <w:ins w:id="19" w:author="Julien Navaux" w:date="2019-09-25T11:26:00Z">
        <w:r w:rsidR="00037CC3" w:rsidRPr="006A0D36">
          <w:rPr>
            <w:rFonts w:ascii="Times New Roman" w:hAnsi="Times New Roman" w:cs="Times New Roman"/>
            <w:sz w:val="24"/>
            <w:szCs w:val="24"/>
            <w:rPrChange w:id="20" w:author="Montcho Gilbert" w:date="2019-09-26T07:11:00Z">
              <w:rPr/>
            </w:rPrChange>
          </w:rPr>
          <w:t>O</w:t>
        </w:r>
      </w:ins>
      <w:r w:rsidRPr="006A0D36">
        <w:rPr>
          <w:rFonts w:ascii="Times New Roman" w:hAnsi="Times New Roman" w:cs="Times New Roman"/>
          <w:sz w:val="24"/>
          <w:szCs w:val="24"/>
          <w:rPrChange w:id="21" w:author="Montcho Gilbert" w:date="2019-09-26T07:11:00Z">
            <w:rPr/>
          </w:rPrChange>
        </w:rPr>
        <w:t xml:space="preserve">ne of the fierce is the role of immigration </w:t>
      </w:r>
      <w:del w:id="22" w:author="Julien Navaux" w:date="2019-09-25T11:31:00Z">
        <w:r w:rsidRPr="006A0D36" w:rsidDel="00037CC3">
          <w:rPr>
            <w:rFonts w:ascii="Times New Roman" w:hAnsi="Times New Roman" w:cs="Times New Roman"/>
            <w:sz w:val="24"/>
            <w:szCs w:val="24"/>
            <w:rPrChange w:id="23" w:author="Montcho Gilbert" w:date="2019-09-26T07:11:00Z">
              <w:rPr/>
            </w:rPrChange>
          </w:rPr>
          <w:delText xml:space="preserve">not only </w:delText>
        </w:r>
      </w:del>
      <w:r w:rsidRPr="006A0D36">
        <w:rPr>
          <w:rFonts w:ascii="Times New Roman" w:hAnsi="Times New Roman" w:cs="Times New Roman"/>
          <w:sz w:val="24"/>
          <w:szCs w:val="24"/>
          <w:rPrChange w:id="24" w:author="Montcho Gilbert" w:date="2019-09-26T07:11:00Z">
            <w:rPr/>
          </w:rPrChange>
        </w:rPr>
        <w:t xml:space="preserve">as source of </w:t>
      </w:r>
      <w:del w:id="25" w:author="Julien Navaux" w:date="2019-09-25T11:31:00Z">
        <w:r w:rsidRPr="006A0D36" w:rsidDel="00037CC3">
          <w:rPr>
            <w:rFonts w:ascii="Times New Roman" w:hAnsi="Times New Roman" w:cs="Times New Roman"/>
            <w:sz w:val="24"/>
            <w:szCs w:val="24"/>
            <w:rPrChange w:id="26" w:author="Montcho Gilbert" w:date="2019-09-26T07:11:00Z">
              <w:rPr/>
            </w:rPrChange>
          </w:rPr>
          <w:delText xml:space="preserve">additional </w:delText>
        </w:r>
      </w:del>
      <w:r w:rsidR="00934E31" w:rsidRPr="006A0D36">
        <w:rPr>
          <w:rFonts w:ascii="Times New Roman" w:hAnsi="Times New Roman" w:cs="Times New Roman"/>
          <w:sz w:val="24"/>
          <w:szCs w:val="24"/>
          <w:rPrChange w:id="27" w:author="Montcho Gilbert" w:date="2019-09-26T07:11:00Z">
            <w:rPr/>
          </w:rPrChange>
        </w:rPr>
        <w:t>labor</w:t>
      </w:r>
      <w:r w:rsidRPr="006A0D36">
        <w:rPr>
          <w:rFonts w:ascii="Times New Roman" w:hAnsi="Times New Roman" w:cs="Times New Roman"/>
          <w:sz w:val="24"/>
          <w:szCs w:val="24"/>
          <w:rPrChange w:id="28" w:author="Montcho Gilbert" w:date="2019-09-26T07:11:00Z">
            <w:rPr/>
          </w:rPrChange>
        </w:rPr>
        <w:t xml:space="preserve"> supply </w:t>
      </w:r>
      <w:del w:id="29" w:author="Julien Navaux" w:date="2019-09-25T11:31:00Z">
        <w:r w:rsidRPr="006A0D36" w:rsidDel="00037CC3">
          <w:rPr>
            <w:rFonts w:ascii="Times New Roman" w:hAnsi="Times New Roman" w:cs="Times New Roman"/>
            <w:sz w:val="24"/>
            <w:szCs w:val="24"/>
            <w:rPrChange w:id="30" w:author="Montcho Gilbert" w:date="2019-09-26T07:11:00Z">
              <w:rPr/>
            </w:rPrChange>
          </w:rPr>
          <w:delText>but also</w:delText>
        </w:r>
      </w:del>
      <w:ins w:id="31" w:author="Julien Navaux" w:date="2019-09-25T11:31:00Z">
        <w:r w:rsidR="00037CC3" w:rsidRPr="006A0D36">
          <w:rPr>
            <w:rFonts w:ascii="Times New Roman" w:hAnsi="Times New Roman" w:cs="Times New Roman"/>
            <w:sz w:val="24"/>
            <w:szCs w:val="24"/>
            <w:rPrChange w:id="32" w:author="Montcho Gilbert" w:date="2019-09-26T07:11:00Z">
              <w:rPr/>
            </w:rPrChange>
          </w:rPr>
          <w:t>and</w:t>
        </w:r>
      </w:ins>
      <w:r w:rsidRPr="006A0D36">
        <w:rPr>
          <w:rFonts w:ascii="Times New Roman" w:hAnsi="Times New Roman" w:cs="Times New Roman"/>
          <w:sz w:val="24"/>
          <w:szCs w:val="24"/>
          <w:rPrChange w:id="33" w:author="Montcho Gilbert" w:date="2019-09-26T07:11:00Z">
            <w:rPr/>
          </w:rPrChange>
        </w:rPr>
        <w:t xml:space="preserve"> as a possible solutions to alleviate the financial </w:t>
      </w:r>
      <w:bookmarkStart w:id="34" w:name="_GoBack"/>
      <w:r w:rsidRPr="00F744D5">
        <w:rPr>
          <w:rFonts w:ascii="Times New Roman" w:hAnsi="Times New Roman" w:cs="Times New Roman"/>
          <w:sz w:val="24"/>
          <w:szCs w:val="24"/>
          <w:rPrChange w:id="35" w:author="Montcho Gilbert" w:date="2019-09-26T07:13:00Z">
            <w:rPr/>
          </w:rPrChange>
        </w:rPr>
        <w:t>pressure</w:t>
      </w:r>
      <w:r w:rsidRPr="00F744D5">
        <w:rPr>
          <w:rFonts w:ascii="Times New Roman" w:hAnsi="Times New Roman" w:cs="Times New Roman"/>
          <w:spacing w:val="-31"/>
          <w:sz w:val="24"/>
          <w:szCs w:val="24"/>
          <w:rPrChange w:id="36" w:author="Montcho Gilbert" w:date="2019-09-26T07:13:00Z">
            <w:rPr>
              <w:spacing w:val="-31"/>
            </w:rPr>
          </w:rPrChange>
        </w:rPr>
        <w:t xml:space="preserve"> </w:t>
      </w:r>
      <w:ins w:id="37" w:author="Montcho Gilbert" w:date="2019-09-26T07:09:00Z">
        <w:r w:rsidR="00E3064C" w:rsidRPr="00F744D5">
          <w:rPr>
            <w:rFonts w:ascii="Times New Roman" w:hAnsi="Times New Roman" w:cs="Times New Roman"/>
            <w:spacing w:val="-31"/>
            <w:sz w:val="24"/>
            <w:szCs w:val="24"/>
          </w:rPr>
          <w:t xml:space="preserve"> </w:t>
        </w:r>
        <w:r w:rsidR="00E3064C" w:rsidRPr="00F744D5">
          <w:rPr>
            <w:rFonts w:ascii="Times New Roman" w:hAnsi="Times New Roman" w:cs="Times New Roman"/>
            <w:spacing w:val="-31"/>
            <w:sz w:val="24"/>
            <w:szCs w:val="24"/>
            <w:rPrChange w:id="38" w:author="Montcho Gilbert" w:date="2019-09-26T07:13:00Z">
              <w:rPr>
                <w:rFonts w:ascii="Times New Roman" w:hAnsi="Times New Roman" w:cs="Times New Roman"/>
                <w:spacing w:val="-31"/>
                <w:sz w:val="24"/>
                <w:szCs w:val="24"/>
              </w:rPr>
            </w:rPrChange>
          </w:rPr>
          <w:t>population aging</w:t>
        </w:r>
        <w:r w:rsidR="00E3064C" w:rsidRPr="006C2679">
          <w:rPr>
            <w:rFonts w:ascii="Times New Roman" w:hAnsi="Times New Roman" w:cs="Times New Roman"/>
            <w:spacing w:val="-31"/>
            <w:sz w:val="24"/>
            <w:szCs w:val="24"/>
          </w:rPr>
          <w:t xml:space="preserve"> </w:t>
        </w:r>
      </w:ins>
      <w:bookmarkEnd w:id="34"/>
      <w:ins w:id="39" w:author="Julien Navaux" w:date="2019-09-25T11:32:00Z">
        <w:del w:id="40" w:author="Montcho Gilbert" w:date="2019-09-26T07:09:00Z">
          <w:r w:rsidR="00037CC3" w:rsidRPr="006A0D36" w:rsidDel="00E3064C">
            <w:rPr>
              <w:rFonts w:ascii="Times New Roman" w:hAnsi="Times New Roman" w:cs="Times New Roman"/>
              <w:spacing w:val="-31"/>
              <w:sz w:val="24"/>
              <w:szCs w:val="24"/>
              <w:rPrChange w:id="41" w:author="Montcho Gilbert" w:date="2019-09-26T07:11:00Z">
                <w:rPr>
                  <w:spacing w:val="-31"/>
                </w:rPr>
              </w:rPrChange>
            </w:rPr>
            <w:delText xml:space="preserve">of population aging </w:delText>
          </w:r>
        </w:del>
      </w:ins>
      <w:del w:id="42" w:author="Montcho Gilbert" w:date="2019-09-26T07:09:00Z">
        <w:r w:rsidRPr="006A0D36" w:rsidDel="00E3064C">
          <w:rPr>
            <w:rFonts w:ascii="Times New Roman" w:hAnsi="Times New Roman" w:cs="Times New Roman"/>
            <w:sz w:val="24"/>
            <w:szCs w:val="24"/>
            <w:rPrChange w:id="43" w:author="Montcho Gilbert" w:date="2019-09-26T07:11:00Z">
              <w:rPr/>
            </w:rPrChange>
          </w:rPr>
          <w:delText>on</w:delText>
        </w:r>
        <w:r w:rsidRPr="006A0D36" w:rsidDel="00E3064C">
          <w:rPr>
            <w:rFonts w:ascii="Times New Roman" w:hAnsi="Times New Roman" w:cs="Times New Roman"/>
            <w:spacing w:val="-30"/>
            <w:sz w:val="24"/>
            <w:szCs w:val="24"/>
            <w:rPrChange w:id="44" w:author="Montcho Gilbert" w:date="2019-09-26T07:11:00Z">
              <w:rPr>
                <w:spacing w:val="-30"/>
              </w:rPr>
            </w:rPrChange>
          </w:rPr>
          <w:delText xml:space="preserve"> </w:delText>
        </w:r>
      </w:del>
      <w:del w:id="45" w:author="Julien Navaux" w:date="2019-09-25T11:32:00Z">
        <w:r w:rsidRPr="006A0D36" w:rsidDel="00037CC3">
          <w:rPr>
            <w:rFonts w:ascii="Times New Roman" w:hAnsi="Times New Roman" w:cs="Times New Roman"/>
            <w:sz w:val="24"/>
            <w:szCs w:val="24"/>
            <w:rPrChange w:id="46" w:author="Montcho Gilbert" w:date="2019-09-26T07:11:00Z">
              <w:rPr/>
            </w:rPrChange>
          </w:rPr>
          <w:delText>public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47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48" w:author="Montcho Gilbert" w:date="2019-09-26T07:11:00Z">
              <w:rPr/>
            </w:rPrChange>
          </w:rPr>
          <w:delText>health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49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50" w:author="Montcho Gilbert" w:date="2019-09-26T07:11:00Z">
              <w:rPr/>
            </w:rPrChange>
          </w:rPr>
          <w:delText>and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51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52" w:author="Montcho Gilbert" w:date="2019-09-26T07:11:00Z">
              <w:rPr/>
            </w:rPrChange>
          </w:rPr>
          <w:delText>pension</w:delText>
        </w:r>
        <w:r w:rsidRPr="006A0D36" w:rsidDel="00037CC3">
          <w:rPr>
            <w:rFonts w:ascii="Times New Roman" w:hAnsi="Times New Roman" w:cs="Times New Roman"/>
            <w:spacing w:val="-31"/>
            <w:sz w:val="24"/>
            <w:szCs w:val="24"/>
            <w:rPrChange w:id="53" w:author="Montcho Gilbert" w:date="2019-09-26T07:11:00Z">
              <w:rPr>
                <w:spacing w:val="-31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54" w:author="Montcho Gilbert" w:date="2019-09-26T07:11:00Z">
              <w:rPr/>
            </w:rPrChange>
          </w:rPr>
          <w:delText>systems</w:delText>
        </w:r>
      </w:del>
      <w:ins w:id="55" w:author="Julien Navaux" w:date="2019-09-25T11:32:00Z">
        <w:r w:rsidR="00037CC3" w:rsidRPr="006A0D36">
          <w:rPr>
            <w:rFonts w:ascii="Times New Roman" w:hAnsi="Times New Roman" w:cs="Times New Roman"/>
            <w:sz w:val="24"/>
            <w:szCs w:val="24"/>
            <w:rPrChange w:id="56" w:author="Montcho Gilbert" w:date="2019-09-26T07:11:00Z">
              <w:rPr/>
            </w:rPrChange>
          </w:rPr>
          <w:t>social protection</w:t>
        </w:r>
      </w:ins>
      <w:del w:id="57" w:author="Julien Navaux" w:date="2019-09-25T11:33:00Z">
        <w:r w:rsidRPr="006A0D36" w:rsidDel="00037CC3">
          <w:rPr>
            <w:rFonts w:ascii="Times New Roman" w:hAnsi="Times New Roman" w:cs="Times New Roman"/>
            <w:sz w:val="24"/>
            <w:szCs w:val="24"/>
            <w:rPrChange w:id="58" w:author="Montcho Gilbert" w:date="2019-09-26T07:11:00Z">
              <w:rPr/>
            </w:rPrChange>
          </w:rPr>
          <w:delText>,</w:delText>
        </w:r>
        <w:r w:rsidRPr="006A0D36" w:rsidDel="00037CC3">
          <w:rPr>
            <w:rFonts w:ascii="Times New Roman" w:hAnsi="Times New Roman" w:cs="Times New Roman"/>
            <w:spacing w:val="-29"/>
            <w:sz w:val="24"/>
            <w:szCs w:val="24"/>
            <w:rPrChange w:id="59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60" w:author="Montcho Gilbert" w:date="2019-09-26T07:11:00Z">
              <w:rPr/>
            </w:rPrChange>
          </w:rPr>
          <w:delText>which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61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62" w:author="Montcho Gilbert" w:date="2019-09-26T07:11:00Z">
              <w:rPr/>
            </w:rPrChange>
          </w:rPr>
          <w:delText>will</w:delText>
        </w:r>
        <w:r w:rsidRPr="006A0D36" w:rsidDel="00037CC3">
          <w:rPr>
            <w:rFonts w:ascii="Times New Roman" w:hAnsi="Times New Roman" w:cs="Times New Roman"/>
            <w:spacing w:val="-31"/>
            <w:sz w:val="24"/>
            <w:szCs w:val="24"/>
            <w:rPrChange w:id="63" w:author="Montcho Gilbert" w:date="2019-09-26T07:11:00Z">
              <w:rPr>
                <w:spacing w:val="-31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64" w:author="Montcho Gilbert" w:date="2019-09-26T07:11:00Z">
              <w:rPr/>
            </w:rPrChange>
          </w:rPr>
          <w:delText>worsen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65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66" w:author="Montcho Gilbert" w:date="2019-09-26T07:11:00Z">
              <w:rPr/>
            </w:rPrChange>
          </w:rPr>
          <w:delText>during</w:delText>
        </w:r>
        <w:r w:rsidRPr="006A0D36" w:rsidDel="00037CC3">
          <w:rPr>
            <w:rFonts w:ascii="Times New Roman" w:hAnsi="Times New Roman" w:cs="Times New Roman"/>
            <w:spacing w:val="-31"/>
            <w:sz w:val="24"/>
            <w:szCs w:val="24"/>
            <w:rPrChange w:id="67" w:author="Montcho Gilbert" w:date="2019-09-26T07:11:00Z">
              <w:rPr>
                <w:spacing w:val="-31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68" w:author="Montcho Gilbert" w:date="2019-09-26T07:11:00Z">
              <w:rPr/>
            </w:rPrChange>
          </w:rPr>
          <w:delText>the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69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70" w:author="Montcho Gilbert" w:date="2019-09-26T07:11:00Z">
              <w:rPr/>
            </w:rPrChange>
          </w:rPr>
          <w:delText>coming decades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71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72" w:author="Montcho Gilbert" w:date="2019-09-26T07:11:00Z">
              <w:rPr/>
            </w:rPrChange>
          </w:rPr>
          <w:delText>as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73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74" w:author="Montcho Gilbert" w:date="2019-09-26T07:11:00Z">
              <w:rPr/>
            </w:rPrChange>
          </w:rPr>
          <w:delText>population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75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76" w:author="Montcho Gilbert" w:date="2019-09-26T07:11:00Z">
              <w:rPr/>
            </w:rPrChange>
          </w:rPr>
          <w:delText>aging</w:delText>
        </w:r>
        <w:r w:rsidRPr="006A0D36" w:rsidDel="00037CC3">
          <w:rPr>
            <w:rFonts w:ascii="Times New Roman" w:hAnsi="Times New Roman" w:cs="Times New Roman"/>
            <w:spacing w:val="-30"/>
            <w:sz w:val="24"/>
            <w:szCs w:val="24"/>
            <w:rPrChange w:id="77" w:author="Montcho Gilbert" w:date="2019-09-26T07:11:00Z">
              <w:rPr>
                <w:spacing w:val="-30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78" w:author="Montcho Gilbert" w:date="2019-09-26T07:11:00Z">
              <w:rPr/>
            </w:rPrChange>
          </w:rPr>
          <w:delText>progresses</w:delText>
        </w:r>
      </w:del>
      <w:r w:rsidRPr="006A0D36">
        <w:rPr>
          <w:rFonts w:ascii="Times New Roman" w:hAnsi="Times New Roman" w:cs="Times New Roman"/>
          <w:sz w:val="24"/>
          <w:szCs w:val="24"/>
          <w:rPrChange w:id="79" w:author="Montcho Gilbert" w:date="2019-09-26T07:11:00Z">
            <w:rPr/>
          </w:rPrChange>
        </w:rPr>
        <w:t>.</w:t>
      </w:r>
      <w:r w:rsidRPr="006A0D36">
        <w:rPr>
          <w:rFonts w:ascii="Times New Roman" w:hAnsi="Times New Roman" w:cs="Times New Roman"/>
          <w:spacing w:val="-16"/>
          <w:sz w:val="24"/>
          <w:szCs w:val="24"/>
          <w:rPrChange w:id="80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81" w:author="Montcho Gilbert" w:date="2019-09-26T07:11:00Z">
            <w:rPr/>
          </w:rPrChange>
        </w:rPr>
        <w:t>While</w:t>
      </w:r>
      <w:r w:rsidRPr="006A0D36">
        <w:rPr>
          <w:rFonts w:ascii="Times New Roman" w:hAnsi="Times New Roman" w:cs="Times New Roman"/>
          <w:spacing w:val="-30"/>
          <w:sz w:val="24"/>
          <w:szCs w:val="24"/>
          <w:rPrChange w:id="82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8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31"/>
          <w:sz w:val="24"/>
          <w:szCs w:val="24"/>
          <w:rPrChange w:id="84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85" w:author="Montcho Gilbert" w:date="2019-09-26T07:11:00Z">
            <w:rPr/>
          </w:rPrChange>
        </w:rPr>
        <w:t>impact</w:t>
      </w:r>
      <w:r w:rsidRPr="006A0D36">
        <w:rPr>
          <w:rFonts w:ascii="Times New Roman" w:hAnsi="Times New Roman" w:cs="Times New Roman"/>
          <w:spacing w:val="-30"/>
          <w:sz w:val="24"/>
          <w:szCs w:val="24"/>
          <w:rPrChange w:id="86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87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30"/>
          <w:sz w:val="24"/>
          <w:szCs w:val="24"/>
          <w:rPrChange w:id="88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89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30"/>
          <w:sz w:val="24"/>
          <w:szCs w:val="24"/>
          <w:rPrChange w:id="90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91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30"/>
          <w:sz w:val="24"/>
          <w:szCs w:val="24"/>
          <w:rPrChange w:id="92" w:author="Montcho Gilbert" w:date="2019-09-26T07:11:00Z">
            <w:rPr>
              <w:spacing w:val="-30"/>
            </w:rPr>
          </w:rPrChange>
        </w:rPr>
        <w:t xml:space="preserve"> </w:t>
      </w:r>
      <w:ins w:id="93" w:author="Julien Navaux" w:date="2019-09-25T11:33:00Z">
        <w:r w:rsidR="00037CC3" w:rsidRPr="006A0D36">
          <w:rPr>
            <w:rFonts w:ascii="Times New Roman" w:hAnsi="Times New Roman" w:cs="Times New Roman"/>
            <w:spacing w:val="-30"/>
            <w:sz w:val="24"/>
            <w:szCs w:val="24"/>
            <w:rPrChange w:id="94" w:author="Montcho Gilbert" w:date="2019-09-26T07:11:00Z">
              <w:rPr>
                <w:spacing w:val="-30"/>
              </w:rPr>
            </w:rPrChange>
          </w:rPr>
          <w:t xml:space="preserve"> </w:t>
        </w:r>
      </w:ins>
      <w:del w:id="95" w:author="Julien Navaux" w:date="2019-09-25T11:33:00Z">
        <w:r w:rsidRPr="006A0D36" w:rsidDel="00037CC3">
          <w:rPr>
            <w:rFonts w:ascii="Times New Roman" w:hAnsi="Times New Roman" w:cs="Times New Roman"/>
            <w:sz w:val="24"/>
            <w:szCs w:val="24"/>
            <w:rPrChange w:id="96" w:author="Montcho Gilbert" w:date="2019-09-26T07:11:00Z">
              <w:rPr/>
            </w:rPrChange>
          </w:rPr>
          <w:delText>various aspect</w:delText>
        </w:r>
        <w:r w:rsidRPr="006A0D36" w:rsidDel="00037CC3">
          <w:rPr>
            <w:rFonts w:ascii="Times New Roman" w:hAnsi="Times New Roman" w:cs="Times New Roman"/>
            <w:spacing w:val="-23"/>
            <w:sz w:val="24"/>
            <w:szCs w:val="24"/>
            <w:rPrChange w:id="97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98" w:author="Montcho Gilbert" w:date="2019-09-26T07:11:00Z">
              <w:rPr/>
            </w:rPrChange>
          </w:rPr>
          <w:delText>of</w:delText>
        </w:r>
        <w:r w:rsidRPr="006A0D36" w:rsidDel="00037CC3">
          <w:rPr>
            <w:rFonts w:ascii="Times New Roman" w:hAnsi="Times New Roman" w:cs="Times New Roman"/>
            <w:spacing w:val="-23"/>
            <w:sz w:val="24"/>
            <w:szCs w:val="24"/>
            <w:rPrChange w:id="99" w:author="Montcho Gilbert" w:date="2019-09-26T07:11:00Z">
              <w:rPr>
                <w:spacing w:val="-23"/>
              </w:rPr>
            </w:rPrChange>
          </w:rPr>
          <w:delText xml:space="preserve"> </w:delText>
        </w:r>
      </w:del>
      <w:r w:rsidRPr="006A0D36">
        <w:rPr>
          <w:rFonts w:ascii="Times New Roman" w:hAnsi="Times New Roman" w:cs="Times New Roman"/>
          <w:sz w:val="24"/>
          <w:szCs w:val="24"/>
          <w:rPrChange w:id="10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101" w:author="Montcho Gilbert" w:date="2019-09-26T07:11:00Z">
            <w:rPr>
              <w:spacing w:val="-22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sz w:val="24"/>
          <w:szCs w:val="24"/>
          <w:rPrChange w:id="102" w:author="Montcho Gilbert" w:date="2019-09-26T07:11:00Z">
            <w:rPr/>
          </w:rPrChange>
        </w:rPr>
        <w:t>labor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103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04" w:author="Montcho Gilbert" w:date="2019-09-26T07:11:00Z">
            <w:rPr/>
          </w:rPrChange>
        </w:rPr>
        <w:t>market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10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06" w:author="Montcho Gilbert" w:date="2019-09-26T07:11:00Z">
            <w:rPr/>
          </w:rPrChange>
        </w:rPr>
        <w:t>has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107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08" w:author="Montcho Gilbert" w:date="2019-09-26T07:11:00Z">
            <w:rPr/>
          </w:rPrChange>
        </w:rPr>
        <w:t>been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109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10" w:author="Montcho Gilbert" w:date="2019-09-26T07:11:00Z">
            <w:rPr/>
          </w:rPrChange>
        </w:rPr>
        <w:t>extensively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111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12" w:author="Montcho Gilbert" w:date="2019-09-26T07:11:00Z">
            <w:rPr/>
          </w:rPrChange>
        </w:rPr>
        <w:t>researched</w:t>
      </w:r>
      <w:ins w:id="113" w:author="Julien Navaux" w:date="2019-09-25T11:33:00Z">
        <w:r w:rsidR="00037CC3" w:rsidRPr="006A0D36">
          <w:rPr>
            <w:rFonts w:ascii="Times New Roman" w:hAnsi="Times New Roman" w:cs="Times New Roman"/>
            <w:sz w:val="24"/>
            <w:szCs w:val="24"/>
            <w:rPrChange w:id="114" w:author="Montcho Gilbert" w:date="2019-09-26T07:11:00Z">
              <w:rPr/>
            </w:rPrChange>
          </w:rPr>
          <w:t xml:space="preserve"> in </w:t>
        </w:r>
        <w:commentRangeStart w:id="115"/>
        <w:r w:rsidR="00037CC3" w:rsidRPr="006A0D36">
          <w:rPr>
            <w:rFonts w:ascii="Times New Roman" w:hAnsi="Times New Roman" w:cs="Times New Roman"/>
            <w:sz w:val="24"/>
            <w:szCs w:val="24"/>
            <w:rPrChange w:id="116" w:author="Montcho Gilbert" w:date="2019-09-26T07:11:00Z">
              <w:rPr/>
            </w:rPrChange>
          </w:rPr>
          <w:t>Canada</w:t>
        </w:r>
      </w:ins>
      <w:commentRangeEnd w:id="115"/>
      <w:ins w:id="117" w:author="Julien Navaux" w:date="2019-09-25T11:38:00Z">
        <w:r w:rsidR="00901F43" w:rsidRPr="006A0D36">
          <w:rPr>
            <w:rStyle w:val="CommentReference"/>
            <w:rFonts w:ascii="Times New Roman" w:hAnsi="Times New Roman" w:cs="Times New Roman"/>
            <w:sz w:val="24"/>
            <w:szCs w:val="24"/>
            <w:rPrChange w:id="118" w:author="Montcho Gilbert" w:date="2019-09-26T07:11:00Z">
              <w:rPr>
                <w:rStyle w:val="CommentReference"/>
              </w:rPr>
            </w:rPrChange>
          </w:rPr>
          <w:commentReference w:id="115"/>
        </w:r>
      </w:ins>
      <w:r w:rsidRPr="006A0D36">
        <w:rPr>
          <w:rFonts w:ascii="Times New Roman" w:hAnsi="Times New Roman" w:cs="Times New Roman"/>
          <w:sz w:val="24"/>
          <w:szCs w:val="24"/>
          <w:rPrChange w:id="119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120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21" w:author="Montcho Gilbert" w:date="2019-09-26T07:11:00Z">
            <w:rPr/>
          </w:rPrChange>
        </w:rPr>
        <w:t>less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122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23" w:author="Montcho Gilbert" w:date="2019-09-26T07:11:00Z">
            <w:rPr/>
          </w:rPrChange>
        </w:rPr>
        <w:t>attention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124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25" w:author="Montcho Gilbert" w:date="2019-09-26T07:11:00Z">
            <w:rPr/>
          </w:rPrChange>
        </w:rPr>
        <w:t>has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12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27" w:author="Montcho Gilbert" w:date="2019-09-26T07:11:00Z">
            <w:rPr/>
          </w:rPrChange>
        </w:rPr>
        <w:t>been paid</w:t>
      </w:r>
      <w:r w:rsidRPr="006A0D36">
        <w:rPr>
          <w:rFonts w:ascii="Times New Roman" w:hAnsi="Times New Roman" w:cs="Times New Roman"/>
          <w:spacing w:val="-27"/>
          <w:sz w:val="24"/>
          <w:szCs w:val="24"/>
          <w:rPrChange w:id="128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29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130" w:author="Montcho Gilbert" w:date="2019-09-26T07:11:00Z">
            <w:rPr>
              <w:spacing w:val="-26"/>
            </w:rPr>
          </w:rPrChange>
        </w:rPr>
        <w:t xml:space="preserve"> </w:t>
      </w:r>
      <w:del w:id="131" w:author="Julien Navaux" w:date="2019-09-25T11:33:00Z">
        <w:r w:rsidRPr="006A0D36" w:rsidDel="00037CC3">
          <w:rPr>
            <w:rFonts w:ascii="Times New Roman" w:hAnsi="Times New Roman" w:cs="Times New Roman"/>
            <w:sz w:val="24"/>
            <w:szCs w:val="24"/>
            <w:rPrChange w:id="132" w:author="Montcho Gilbert" w:date="2019-09-26T07:11:00Z">
              <w:rPr/>
            </w:rPrChange>
          </w:rPr>
          <w:delText>the</w:delText>
        </w:r>
        <w:r w:rsidRPr="006A0D36" w:rsidDel="00037CC3">
          <w:rPr>
            <w:rFonts w:ascii="Times New Roman" w:hAnsi="Times New Roman" w:cs="Times New Roman"/>
            <w:spacing w:val="-27"/>
            <w:sz w:val="24"/>
            <w:szCs w:val="24"/>
            <w:rPrChange w:id="133" w:author="Montcho Gilbert" w:date="2019-09-26T07:11:00Z">
              <w:rPr>
                <w:spacing w:val="-27"/>
              </w:rPr>
            </w:rPrChange>
          </w:rPr>
          <w:delText xml:space="preserve"> </w:delText>
        </w:r>
      </w:del>
      <w:ins w:id="134" w:author="Julien Navaux" w:date="2019-09-25T11:33:00Z">
        <w:r w:rsidR="00037CC3" w:rsidRPr="006A0D36">
          <w:rPr>
            <w:rFonts w:ascii="Times New Roman" w:hAnsi="Times New Roman" w:cs="Times New Roman"/>
            <w:sz w:val="24"/>
            <w:szCs w:val="24"/>
            <w:rPrChange w:id="135" w:author="Montcho Gilbert" w:date="2019-09-26T07:11:00Z">
              <w:rPr/>
            </w:rPrChange>
          </w:rPr>
          <w:t>its</w:t>
        </w:r>
        <w:r w:rsidR="00037CC3" w:rsidRPr="006A0D36">
          <w:rPr>
            <w:rFonts w:ascii="Times New Roman" w:hAnsi="Times New Roman" w:cs="Times New Roman"/>
            <w:spacing w:val="-27"/>
            <w:sz w:val="24"/>
            <w:szCs w:val="24"/>
            <w:rPrChange w:id="136" w:author="Montcho Gilbert" w:date="2019-09-26T07:11:00Z">
              <w:rPr>
                <w:spacing w:val="-27"/>
              </w:rPr>
            </w:rPrChange>
          </w:rPr>
          <w:t xml:space="preserve"> </w:t>
        </w:r>
      </w:ins>
      <w:r w:rsidRPr="006A0D36">
        <w:rPr>
          <w:rFonts w:ascii="Times New Roman" w:hAnsi="Times New Roman" w:cs="Times New Roman"/>
          <w:sz w:val="24"/>
          <w:szCs w:val="24"/>
          <w:rPrChange w:id="137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138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139" w:author="Montcho Gilbert" w:date="2019-09-26T07:11:00Z">
            <w:rPr/>
          </w:rPrChange>
        </w:rPr>
        <w:t>consequences</w:t>
      </w:r>
      <w:del w:id="140" w:author="Julien Navaux" w:date="2019-09-25T11:33:00Z">
        <w:r w:rsidRPr="006A0D36" w:rsidDel="00037CC3">
          <w:rPr>
            <w:rFonts w:ascii="Times New Roman" w:hAnsi="Times New Roman" w:cs="Times New Roman"/>
            <w:sz w:val="24"/>
            <w:szCs w:val="24"/>
            <w:rPrChange w:id="141" w:author="Montcho Gilbert" w:date="2019-09-26T07:11:00Z">
              <w:rPr/>
            </w:rPrChange>
          </w:rPr>
          <w:delText>,</w:delText>
        </w:r>
        <w:r w:rsidRPr="006A0D36" w:rsidDel="00037CC3">
          <w:rPr>
            <w:rFonts w:ascii="Times New Roman" w:hAnsi="Times New Roman" w:cs="Times New Roman"/>
            <w:spacing w:val="-25"/>
            <w:sz w:val="24"/>
            <w:szCs w:val="24"/>
            <w:rPrChange w:id="142" w:author="Montcho Gilbert" w:date="2019-09-26T07:11:00Z">
              <w:rPr>
                <w:spacing w:val="-25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43" w:author="Montcho Gilbert" w:date="2019-09-26T07:11:00Z">
              <w:rPr/>
            </w:rPrChange>
          </w:rPr>
          <w:delText>an</w:delText>
        </w:r>
        <w:r w:rsidRPr="006A0D36" w:rsidDel="00037CC3">
          <w:rPr>
            <w:rFonts w:ascii="Times New Roman" w:hAnsi="Times New Roman" w:cs="Times New Roman"/>
            <w:spacing w:val="-26"/>
            <w:sz w:val="24"/>
            <w:szCs w:val="24"/>
            <w:rPrChange w:id="144" w:author="Montcho Gilbert" w:date="2019-09-26T07:11:00Z">
              <w:rPr>
                <w:spacing w:val="-2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45" w:author="Montcho Gilbert" w:date="2019-09-26T07:11:00Z">
              <w:rPr/>
            </w:rPrChange>
          </w:rPr>
          <w:delText>even</w:delText>
        </w:r>
        <w:r w:rsidRPr="006A0D36" w:rsidDel="00037CC3">
          <w:rPr>
            <w:rFonts w:ascii="Times New Roman" w:hAnsi="Times New Roman" w:cs="Times New Roman"/>
            <w:spacing w:val="-27"/>
            <w:sz w:val="24"/>
            <w:szCs w:val="24"/>
            <w:rPrChange w:id="146" w:author="Montcho Gilbert" w:date="2019-09-26T07:11:00Z">
              <w:rPr>
                <w:spacing w:val="-2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47" w:author="Montcho Gilbert" w:date="2019-09-26T07:11:00Z">
              <w:rPr/>
            </w:rPrChange>
          </w:rPr>
          <w:delText>more</w:delText>
        </w:r>
        <w:r w:rsidRPr="006A0D36" w:rsidDel="00037CC3">
          <w:rPr>
            <w:rFonts w:ascii="Times New Roman" w:hAnsi="Times New Roman" w:cs="Times New Roman"/>
            <w:spacing w:val="-26"/>
            <w:sz w:val="24"/>
            <w:szCs w:val="24"/>
            <w:rPrChange w:id="148" w:author="Montcho Gilbert" w:date="2019-09-26T07:11:00Z">
              <w:rPr>
                <w:spacing w:val="-2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49" w:author="Montcho Gilbert" w:date="2019-09-26T07:11:00Z">
              <w:rPr/>
            </w:rPrChange>
          </w:rPr>
          <w:delText>important</w:delText>
        </w:r>
        <w:r w:rsidRPr="006A0D36" w:rsidDel="00037CC3">
          <w:rPr>
            <w:rFonts w:ascii="Times New Roman" w:hAnsi="Times New Roman" w:cs="Times New Roman"/>
            <w:spacing w:val="-26"/>
            <w:sz w:val="24"/>
            <w:szCs w:val="24"/>
            <w:rPrChange w:id="150" w:author="Montcho Gilbert" w:date="2019-09-26T07:11:00Z">
              <w:rPr>
                <w:spacing w:val="-2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51" w:author="Montcho Gilbert" w:date="2019-09-26T07:11:00Z">
              <w:rPr/>
            </w:rPrChange>
          </w:rPr>
          <w:delText>concerns</w:delText>
        </w:r>
        <w:r w:rsidRPr="006A0D36" w:rsidDel="00037CC3">
          <w:rPr>
            <w:rFonts w:ascii="Times New Roman" w:hAnsi="Times New Roman" w:cs="Times New Roman"/>
            <w:spacing w:val="-27"/>
            <w:sz w:val="24"/>
            <w:szCs w:val="24"/>
            <w:rPrChange w:id="152" w:author="Montcho Gilbert" w:date="2019-09-26T07:11:00Z">
              <w:rPr>
                <w:spacing w:val="-2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pacing w:val="-4"/>
            <w:sz w:val="24"/>
            <w:szCs w:val="24"/>
            <w:rPrChange w:id="153" w:author="Montcho Gilbert" w:date="2019-09-26T07:11:00Z">
              <w:rPr>
                <w:spacing w:val="-4"/>
              </w:rPr>
            </w:rPrChange>
          </w:rPr>
          <w:delText>by</w:delText>
        </w:r>
        <w:r w:rsidRPr="006A0D36" w:rsidDel="00037CC3">
          <w:rPr>
            <w:rFonts w:ascii="Times New Roman" w:hAnsi="Times New Roman" w:cs="Times New Roman"/>
            <w:spacing w:val="-26"/>
            <w:sz w:val="24"/>
            <w:szCs w:val="24"/>
            <w:rPrChange w:id="154" w:author="Montcho Gilbert" w:date="2019-09-26T07:11:00Z">
              <w:rPr>
                <w:spacing w:val="-2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55" w:author="Montcho Gilbert" w:date="2019-09-26T07:11:00Z">
              <w:rPr/>
            </w:rPrChange>
          </w:rPr>
          <w:delText>public</w:delText>
        </w:r>
        <w:r w:rsidRPr="006A0D36" w:rsidDel="00037CC3">
          <w:rPr>
            <w:rFonts w:ascii="Times New Roman" w:hAnsi="Times New Roman" w:cs="Times New Roman"/>
            <w:spacing w:val="-26"/>
            <w:sz w:val="24"/>
            <w:szCs w:val="24"/>
            <w:rPrChange w:id="156" w:author="Montcho Gilbert" w:date="2019-09-26T07:11:00Z">
              <w:rPr>
                <w:spacing w:val="-2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57" w:author="Montcho Gilbert" w:date="2019-09-26T07:11:00Z">
              <w:rPr/>
            </w:rPrChange>
          </w:rPr>
          <w:delText>opinion</w:delText>
        </w:r>
      </w:del>
      <w:del w:id="158" w:author="Julien Navaux" w:date="2019-09-25T11:34:00Z">
        <w:r w:rsidRPr="006A0D36" w:rsidDel="00037CC3">
          <w:rPr>
            <w:rFonts w:ascii="Times New Roman" w:hAnsi="Times New Roman" w:cs="Times New Roman"/>
            <w:sz w:val="24"/>
            <w:szCs w:val="24"/>
            <w:rPrChange w:id="159" w:author="Montcho Gilbert" w:date="2019-09-26T07:11:00Z">
              <w:rPr/>
            </w:rPrChange>
          </w:rPr>
          <w:delText xml:space="preserve">. Indeed, public policies on immigration are to no small extent affected </w:delText>
        </w:r>
        <w:r w:rsidRPr="006A0D36" w:rsidDel="00037CC3">
          <w:rPr>
            <w:rFonts w:ascii="Times New Roman" w:hAnsi="Times New Roman" w:cs="Times New Roman"/>
            <w:spacing w:val="-4"/>
            <w:sz w:val="24"/>
            <w:szCs w:val="24"/>
            <w:rPrChange w:id="160" w:author="Montcho Gilbert" w:date="2019-09-26T07:11:00Z">
              <w:rPr>
                <w:spacing w:val="-4"/>
              </w:rPr>
            </w:rPrChange>
          </w:rPr>
          <w:delText xml:space="preserve">by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61" w:author="Montcho Gilbert" w:date="2019-09-26T07:11:00Z">
              <w:rPr/>
            </w:rPrChange>
          </w:rPr>
          <w:delText>public opinion</w:delText>
        </w:r>
        <w:r w:rsidRPr="006A0D36" w:rsidDel="00037CC3">
          <w:rPr>
            <w:rFonts w:ascii="Times New Roman" w:hAnsi="Times New Roman" w:cs="Times New Roman"/>
            <w:spacing w:val="-17"/>
            <w:sz w:val="24"/>
            <w:szCs w:val="24"/>
            <w:rPrChange w:id="162" w:author="Montcho Gilbert" w:date="2019-09-26T07:11:00Z">
              <w:rPr>
                <w:spacing w:val="-1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63" w:author="Montcho Gilbert" w:date="2019-09-26T07:11:00Z">
              <w:rPr/>
            </w:rPrChange>
          </w:rPr>
          <w:delText>which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64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65" w:author="Montcho Gilbert" w:date="2019-09-26T07:11:00Z">
              <w:rPr/>
            </w:rPrChange>
          </w:rPr>
          <w:delText>in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66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67" w:author="Montcho Gilbert" w:date="2019-09-26T07:11:00Z">
              <w:rPr/>
            </w:rPrChange>
          </w:rPr>
          <w:delText>turn</w:delText>
        </w:r>
        <w:r w:rsidRPr="006A0D36" w:rsidDel="00037CC3">
          <w:rPr>
            <w:rFonts w:ascii="Times New Roman" w:hAnsi="Times New Roman" w:cs="Times New Roman"/>
            <w:spacing w:val="-17"/>
            <w:sz w:val="24"/>
            <w:szCs w:val="24"/>
            <w:rPrChange w:id="168" w:author="Montcho Gilbert" w:date="2019-09-26T07:11:00Z">
              <w:rPr>
                <w:spacing w:val="-1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69" w:author="Montcho Gilbert" w:date="2019-09-26T07:11:00Z">
              <w:rPr/>
            </w:rPrChange>
          </w:rPr>
          <w:delText>is</w:delText>
        </w:r>
        <w:r w:rsidRPr="006A0D36" w:rsidDel="00037CC3">
          <w:rPr>
            <w:rFonts w:ascii="Times New Roman" w:hAnsi="Times New Roman" w:cs="Times New Roman"/>
            <w:spacing w:val="-17"/>
            <w:sz w:val="24"/>
            <w:szCs w:val="24"/>
            <w:rPrChange w:id="170" w:author="Montcho Gilbert" w:date="2019-09-26T07:11:00Z">
              <w:rPr>
                <w:spacing w:val="-1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71" w:author="Montcho Gilbert" w:date="2019-09-26T07:11:00Z">
              <w:rPr/>
            </w:rPrChange>
          </w:rPr>
          <w:delText>characterized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72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pacing w:val="-4"/>
            <w:sz w:val="24"/>
            <w:szCs w:val="24"/>
            <w:rPrChange w:id="173" w:author="Montcho Gilbert" w:date="2019-09-26T07:11:00Z">
              <w:rPr>
                <w:spacing w:val="-4"/>
              </w:rPr>
            </w:rPrChange>
          </w:rPr>
          <w:delText>by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74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75" w:author="Montcho Gilbert" w:date="2019-09-26T07:11:00Z">
              <w:rPr/>
            </w:rPrChange>
          </w:rPr>
          <w:delText>some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76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77" w:author="Montcho Gilbert" w:date="2019-09-26T07:11:00Z">
              <w:rPr/>
            </w:rPrChange>
          </w:rPr>
          <w:delText>form</w:delText>
        </w:r>
        <w:r w:rsidRPr="006A0D36" w:rsidDel="00037CC3">
          <w:rPr>
            <w:rFonts w:ascii="Times New Roman" w:hAnsi="Times New Roman" w:cs="Times New Roman"/>
            <w:spacing w:val="-17"/>
            <w:sz w:val="24"/>
            <w:szCs w:val="24"/>
            <w:rPrChange w:id="178" w:author="Montcho Gilbert" w:date="2019-09-26T07:11:00Z">
              <w:rPr>
                <w:spacing w:val="-1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79" w:author="Montcho Gilbert" w:date="2019-09-26T07:11:00Z">
              <w:rPr/>
            </w:rPrChange>
          </w:rPr>
          <w:delText>of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80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81" w:author="Montcho Gilbert" w:date="2019-09-26T07:11:00Z">
              <w:rPr/>
            </w:rPrChange>
          </w:rPr>
          <w:delText>hostility</w:delText>
        </w:r>
        <w:r w:rsidRPr="006A0D36" w:rsidDel="00037CC3">
          <w:rPr>
            <w:rFonts w:ascii="Times New Roman" w:hAnsi="Times New Roman" w:cs="Times New Roman"/>
            <w:spacing w:val="-17"/>
            <w:sz w:val="24"/>
            <w:szCs w:val="24"/>
            <w:rPrChange w:id="182" w:author="Montcho Gilbert" w:date="2019-09-26T07:11:00Z">
              <w:rPr>
                <w:spacing w:val="-1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pacing w:val="-3"/>
            <w:sz w:val="24"/>
            <w:szCs w:val="24"/>
            <w:rPrChange w:id="183" w:author="Montcho Gilbert" w:date="2019-09-26T07:11:00Z">
              <w:rPr>
                <w:spacing w:val="-3"/>
              </w:rPr>
            </w:rPrChange>
          </w:rPr>
          <w:delText>toward</w:delText>
        </w:r>
        <w:r w:rsidRPr="006A0D36" w:rsidDel="00037CC3">
          <w:rPr>
            <w:rFonts w:ascii="Times New Roman" w:hAnsi="Times New Roman" w:cs="Times New Roman"/>
            <w:spacing w:val="-16"/>
            <w:sz w:val="24"/>
            <w:szCs w:val="24"/>
            <w:rPrChange w:id="184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85" w:author="Montcho Gilbert" w:date="2019-09-26T07:11:00Z">
              <w:rPr/>
            </w:rPrChange>
          </w:rPr>
          <w:delText xml:space="preserve">immigrants on the premises that immigrants do not </w:delText>
        </w:r>
        <w:r w:rsidRPr="006A0D36" w:rsidDel="00037CC3">
          <w:rPr>
            <w:rFonts w:ascii="Times New Roman" w:hAnsi="Times New Roman" w:cs="Times New Roman"/>
            <w:spacing w:val="-3"/>
            <w:sz w:val="24"/>
            <w:szCs w:val="24"/>
            <w:rPrChange w:id="186" w:author="Montcho Gilbert" w:date="2019-09-26T07:11:00Z">
              <w:rPr>
                <w:spacing w:val="-3"/>
              </w:rPr>
            </w:rPrChange>
          </w:rPr>
          <w:delText xml:space="preserve">pay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87" w:author="Montcho Gilbert" w:date="2019-09-26T07:11:00Z">
              <w:rPr/>
            </w:rPrChange>
          </w:rPr>
          <w:delText>their fair share to the tax system or receive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188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89" w:author="Montcho Gilbert" w:date="2019-09-26T07:11:00Z">
              <w:rPr/>
            </w:rPrChange>
          </w:rPr>
          <w:delText>more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190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91" w:author="Montcho Gilbert" w:date="2019-09-26T07:11:00Z">
              <w:rPr/>
            </w:rPrChange>
          </w:rPr>
          <w:delText>than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192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93" w:author="Montcho Gilbert" w:date="2019-09-26T07:11:00Z">
              <w:rPr/>
            </w:rPrChange>
          </w:rPr>
          <w:delText>their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194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95" w:author="Montcho Gilbert" w:date="2019-09-26T07:11:00Z">
              <w:rPr/>
            </w:rPrChange>
          </w:rPr>
          <w:delText>contribute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196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97" w:author="Montcho Gilbert" w:date="2019-09-26T07:11:00Z">
              <w:rPr/>
            </w:rPrChange>
          </w:rPr>
          <w:delText>to</w:delText>
        </w:r>
        <w:r w:rsidRPr="006A0D36" w:rsidDel="00037CC3">
          <w:rPr>
            <w:rFonts w:ascii="Times New Roman" w:hAnsi="Times New Roman" w:cs="Times New Roman"/>
            <w:spacing w:val="-6"/>
            <w:sz w:val="24"/>
            <w:szCs w:val="24"/>
            <w:rPrChange w:id="198" w:author="Montcho Gilbert" w:date="2019-09-26T07:11:00Z">
              <w:rPr>
                <w:spacing w:val="-6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199" w:author="Montcho Gilbert" w:date="2019-09-26T07:11:00Z">
              <w:rPr/>
            </w:rPrChange>
          </w:rPr>
          <w:delText>welfare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200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201" w:author="Montcho Gilbert" w:date="2019-09-26T07:11:00Z">
              <w:rPr/>
            </w:rPrChange>
          </w:rPr>
          <w:delText>systems</w:delText>
        </w:r>
        <w:r w:rsidR="001175EE" w:rsidRPr="006A0D36" w:rsidDel="00037CC3">
          <w:rPr>
            <w:rFonts w:ascii="Times New Roman" w:hAnsi="Times New Roman" w:cs="Times New Roman"/>
            <w:sz w:val="24"/>
            <w:szCs w:val="24"/>
            <w:rPrChange w:id="202" w:author="Montcho Gilbert" w:date="2019-09-26T07:11:00Z">
              <w:rPr/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203" w:author="Montcho Gilbert" w:date="2019-09-26T07:11:00Z">
              <w:rPr/>
            </w:rPrChange>
          </w:rPr>
          <w:delText>(Dustmann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204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205" w:author="Montcho Gilbert" w:date="2019-09-26T07:11:00Z">
              <w:rPr/>
            </w:rPrChange>
          </w:rPr>
          <w:delText>&amp;</w:delText>
        </w:r>
        <w:r w:rsidRPr="006A0D36" w:rsidDel="00037CC3">
          <w:rPr>
            <w:rFonts w:ascii="Times New Roman" w:hAnsi="Times New Roman" w:cs="Times New Roman"/>
            <w:spacing w:val="-7"/>
            <w:sz w:val="24"/>
            <w:szCs w:val="24"/>
            <w:rPrChange w:id="206" w:author="Montcho Gilbert" w:date="2019-09-26T07:11:00Z">
              <w:rPr>
                <w:spacing w:val="-7"/>
              </w:rPr>
            </w:rPrChange>
          </w:rPr>
          <w:delText xml:space="preserve"> </w:delText>
        </w:r>
        <w:r w:rsidRPr="006A0D36" w:rsidDel="00037CC3">
          <w:rPr>
            <w:rFonts w:ascii="Times New Roman" w:hAnsi="Times New Roman" w:cs="Times New Roman"/>
            <w:spacing w:val="-3"/>
            <w:sz w:val="24"/>
            <w:szCs w:val="24"/>
            <w:rPrChange w:id="207" w:author="Montcho Gilbert" w:date="2019-09-26T07:11:00Z">
              <w:rPr>
                <w:spacing w:val="-3"/>
              </w:rPr>
            </w:rPrChange>
          </w:rPr>
          <w:delText>Frattini,</w:delText>
        </w:r>
        <w:r w:rsidRPr="006A0D36" w:rsidDel="00037CC3">
          <w:rPr>
            <w:rFonts w:ascii="Times New Roman" w:hAnsi="Times New Roman" w:cs="Times New Roman"/>
            <w:spacing w:val="-6"/>
            <w:sz w:val="24"/>
            <w:szCs w:val="24"/>
            <w:rPrChange w:id="208" w:author="Montcho Gilbert" w:date="2019-09-26T07:11:00Z">
              <w:rPr>
                <w:spacing w:val="-6"/>
              </w:rPr>
            </w:rPrChange>
          </w:rPr>
          <w:delText xml:space="preserve"> </w:delText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09" w:author="Montcho Gilbert" w:date="2019-09-26T07:11:00Z">
              <w:rPr>
                <w:color w:val="0000FF"/>
              </w:rPr>
            </w:rPrChange>
          </w:rPr>
          <w:fldChar w:fldCharType="begin"/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0" w:author="Montcho Gilbert" w:date="2019-09-26T07:11:00Z">
              <w:rPr>
                <w:color w:val="0000FF"/>
              </w:rPr>
            </w:rPrChange>
          </w:rPr>
          <w:delInstrText xml:space="preserve"> HYPERLINK \l "_bookmark10" </w:delInstrText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1" w:author="Montcho Gilbert" w:date="2019-09-26T07:11:00Z">
              <w:rPr>
                <w:color w:val="0000FF"/>
              </w:rPr>
            </w:rPrChange>
          </w:rPr>
          <w:fldChar w:fldCharType="separate"/>
        </w:r>
        <w:r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2" w:author="Montcho Gilbert" w:date="2019-09-26T07:11:00Z">
              <w:rPr>
                <w:color w:val="0000FF"/>
              </w:rPr>
            </w:rPrChange>
          </w:rPr>
          <w:delText>2014</w:delText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3" w:author="Montcho Gilbert" w:date="2019-09-26T07:11:00Z">
              <w:rPr>
                <w:color w:val="0000FF"/>
              </w:rPr>
            </w:rPrChange>
          </w:rPr>
          <w:fldChar w:fldCharType="end"/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214" w:author="Montcho Gilbert" w:date="2019-09-26T07:11:00Z">
              <w:rPr/>
            </w:rPrChange>
          </w:rPr>
          <w:delText>; Preston,</w:delText>
        </w:r>
        <w:r w:rsidRPr="006A0D36" w:rsidDel="00037CC3">
          <w:rPr>
            <w:rFonts w:ascii="Times New Roman" w:hAnsi="Times New Roman" w:cs="Times New Roman"/>
            <w:spacing w:val="18"/>
            <w:sz w:val="24"/>
            <w:szCs w:val="24"/>
            <w:rPrChange w:id="215" w:author="Montcho Gilbert" w:date="2019-09-26T07:11:00Z">
              <w:rPr>
                <w:spacing w:val="18"/>
              </w:rPr>
            </w:rPrChange>
          </w:rPr>
          <w:delText xml:space="preserve"> </w:delText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6" w:author="Montcho Gilbert" w:date="2019-09-26T07:11:00Z">
              <w:rPr>
                <w:color w:val="0000FF"/>
              </w:rPr>
            </w:rPrChange>
          </w:rPr>
          <w:fldChar w:fldCharType="begin"/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7" w:author="Montcho Gilbert" w:date="2019-09-26T07:11:00Z">
              <w:rPr>
                <w:color w:val="0000FF"/>
              </w:rPr>
            </w:rPrChange>
          </w:rPr>
          <w:delInstrText xml:space="preserve"> HYPERLINK \l "_bookmark17" </w:delInstrText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8" w:author="Montcho Gilbert" w:date="2019-09-26T07:11:00Z">
              <w:rPr>
                <w:color w:val="0000FF"/>
              </w:rPr>
            </w:rPrChange>
          </w:rPr>
          <w:fldChar w:fldCharType="separate"/>
        </w:r>
        <w:r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19" w:author="Montcho Gilbert" w:date="2019-09-26T07:11:00Z">
              <w:rPr>
                <w:color w:val="0000FF"/>
              </w:rPr>
            </w:rPrChange>
          </w:rPr>
          <w:delText>2014</w:delText>
        </w:r>
        <w:r w:rsidR="005535C3" w:rsidRPr="006A0D36" w:rsidDel="00037CC3">
          <w:rPr>
            <w:rFonts w:ascii="Times New Roman" w:hAnsi="Times New Roman" w:cs="Times New Roman"/>
            <w:color w:val="0000FF"/>
            <w:sz w:val="24"/>
            <w:szCs w:val="24"/>
            <w:rPrChange w:id="220" w:author="Montcho Gilbert" w:date="2019-09-26T07:11:00Z">
              <w:rPr>
                <w:color w:val="0000FF"/>
              </w:rPr>
            </w:rPrChange>
          </w:rPr>
          <w:fldChar w:fldCharType="end"/>
        </w:r>
        <w:r w:rsidRPr="006A0D36" w:rsidDel="00037CC3">
          <w:rPr>
            <w:rFonts w:ascii="Times New Roman" w:hAnsi="Times New Roman" w:cs="Times New Roman"/>
            <w:sz w:val="24"/>
            <w:szCs w:val="24"/>
            <w:rPrChange w:id="221" w:author="Montcho Gilbert" w:date="2019-09-26T07:11:00Z">
              <w:rPr/>
            </w:rPrChange>
          </w:rPr>
          <w:delText>).</w:delText>
        </w:r>
      </w:del>
    </w:p>
    <w:p w14:paraId="272CAF69" w14:textId="6AA39F6D" w:rsidR="003C7ED4" w:rsidRPr="006A0D36" w:rsidRDefault="008441F4">
      <w:pPr>
        <w:spacing w:before="149" w:line="270" w:lineRule="exact"/>
        <w:ind w:left="705" w:right="702" w:firstLine="325"/>
        <w:jc w:val="both"/>
        <w:rPr>
          <w:rFonts w:ascii="Times New Roman" w:hAnsi="Times New Roman" w:cs="Times New Roman"/>
          <w:sz w:val="24"/>
          <w:szCs w:val="24"/>
          <w:rPrChange w:id="222" w:author="Montcho Gilbert" w:date="2019-09-26T07:11:00Z">
            <w:rPr/>
          </w:rPrChange>
        </w:rPr>
      </w:pPr>
      <w:del w:id="223" w:author="Julien Navaux" w:date="2019-09-25T11:36:00Z">
        <w:r w:rsidRPr="006A0D36" w:rsidDel="00901F43">
          <w:rPr>
            <w:rFonts w:ascii="Times New Roman" w:hAnsi="Times New Roman" w:cs="Times New Roman"/>
            <w:sz w:val="24"/>
            <w:szCs w:val="24"/>
            <w:rPrChange w:id="224" w:author="Montcho Gilbert" w:date="2019-09-26T07:11:00Z">
              <w:rPr/>
            </w:rPrChange>
          </w:rPr>
          <w:delText>Most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25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26" w:author="Montcho Gilbert" w:date="2019-09-26T07:11:00Z">
              <w:rPr/>
            </w:rPrChange>
          </w:rPr>
          <w:delText>of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27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28" w:author="Montcho Gilbert" w:date="2019-09-26T07:11:00Z">
              <w:rPr/>
            </w:rPrChange>
          </w:rPr>
          <w:delText>what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29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30" w:author="Montcho Gilbert" w:date="2019-09-26T07:11:00Z">
              <w:rPr/>
            </w:rPrChange>
          </w:rPr>
          <w:delText>is</w:delText>
        </w:r>
        <w:r w:rsidRPr="006A0D36" w:rsidDel="00901F43">
          <w:rPr>
            <w:rFonts w:ascii="Times New Roman" w:hAnsi="Times New Roman" w:cs="Times New Roman"/>
            <w:spacing w:val="-28"/>
            <w:sz w:val="24"/>
            <w:szCs w:val="24"/>
            <w:rPrChange w:id="231" w:author="Montcho Gilbert" w:date="2019-09-26T07:11:00Z">
              <w:rPr>
                <w:spacing w:val="-28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32" w:author="Montcho Gilbert" w:date="2019-09-26T07:11:00Z">
              <w:rPr/>
            </w:rPrChange>
          </w:rPr>
          <w:delText>known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33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34" w:author="Montcho Gilbert" w:date="2019-09-26T07:11:00Z">
              <w:rPr/>
            </w:rPrChange>
          </w:rPr>
          <w:delText>about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35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36" w:author="Montcho Gilbert" w:date="2019-09-26T07:11:00Z">
              <w:rPr/>
            </w:rPrChange>
          </w:rPr>
          <w:delText>the</w:delText>
        </w:r>
        <w:r w:rsidRPr="006A0D36" w:rsidDel="00901F43">
          <w:rPr>
            <w:rFonts w:ascii="Times New Roman" w:hAnsi="Times New Roman" w:cs="Times New Roman"/>
            <w:spacing w:val="-28"/>
            <w:sz w:val="24"/>
            <w:szCs w:val="24"/>
            <w:rPrChange w:id="237" w:author="Montcho Gilbert" w:date="2019-09-26T07:11:00Z">
              <w:rPr>
                <w:spacing w:val="-28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38" w:author="Montcho Gilbert" w:date="2019-09-26T07:11:00Z">
              <w:rPr/>
            </w:rPrChange>
          </w:rPr>
          <w:delText>fiscal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39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40" w:author="Montcho Gilbert" w:date="2019-09-26T07:11:00Z">
              <w:rPr/>
            </w:rPrChange>
          </w:rPr>
          <w:delText>impact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41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42" w:author="Montcho Gilbert" w:date="2019-09-26T07:11:00Z">
              <w:rPr/>
            </w:rPrChange>
          </w:rPr>
          <w:delText>of</w:delText>
        </w:r>
        <w:r w:rsidRPr="006A0D36" w:rsidDel="00901F43">
          <w:rPr>
            <w:rFonts w:ascii="Times New Roman" w:hAnsi="Times New Roman" w:cs="Times New Roman"/>
            <w:spacing w:val="-28"/>
            <w:sz w:val="24"/>
            <w:szCs w:val="24"/>
            <w:rPrChange w:id="243" w:author="Montcho Gilbert" w:date="2019-09-26T07:11:00Z">
              <w:rPr>
                <w:spacing w:val="-28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44" w:author="Montcho Gilbert" w:date="2019-09-26T07:11:00Z">
              <w:rPr/>
            </w:rPrChange>
          </w:rPr>
          <w:delText>immigration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45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46" w:author="Montcho Gilbert" w:date="2019-09-26T07:11:00Z">
              <w:rPr/>
            </w:rPrChange>
          </w:rPr>
          <w:delText>comes</w:delText>
        </w:r>
        <w:r w:rsidRPr="006A0D36" w:rsidDel="00901F43">
          <w:rPr>
            <w:rFonts w:ascii="Times New Roman" w:hAnsi="Times New Roman" w:cs="Times New Roman"/>
            <w:spacing w:val="-29"/>
            <w:sz w:val="24"/>
            <w:szCs w:val="24"/>
            <w:rPrChange w:id="247" w:author="Montcho Gilbert" w:date="2019-09-26T07:11:00Z">
              <w:rPr>
                <w:spacing w:val="-29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48" w:author="Montcho Gilbert" w:date="2019-09-26T07:11:00Z">
              <w:rPr/>
            </w:rPrChange>
          </w:rPr>
          <w:delText>from</w:delText>
        </w:r>
        <w:r w:rsidRPr="006A0D36" w:rsidDel="00901F43">
          <w:rPr>
            <w:rFonts w:ascii="Times New Roman" w:hAnsi="Times New Roman" w:cs="Times New Roman"/>
            <w:spacing w:val="-28"/>
            <w:sz w:val="24"/>
            <w:szCs w:val="24"/>
            <w:rPrChange w:id="249" w:author="Montcho Gilbert" w:date="2019-09-26T07:11:00Z">
              <w:rPr>
                <w:spacing w:val="-28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50" w:author="Montcho Gilbert" w:date="2019-09-26T07:11:00Z">
              <w:rPr/>
            </w:rPrChange>
          </w:rPr>
          <w:delText>studies on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51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52" w:author="Montcho Gilbert" w:date="2019-09-26T07:11:00Z">
              <w:rPr/>
            </w:rPrChange>
          </w:rPr>
          <w:delText>European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53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54" w:author="Montcho Gilbert" w:date="2019-09-26T07:11:00Z">
              <w:rPr/>
            </w:rPrChange>
          </w:rPr>
          <w:delText>countries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55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56" w:author="Montcho Gilbert" w:date="2019-09-26T07:11:00Z">
              <w:rPr/>
            </w:rPrChange>
          </w:rPr>
          <w:delText>and</w:delText>
        </w:r>
        <w:r w:rsidRPr="006A0D36" w:rsidDel="00901F43">
          <w:rPr>
            <w:rFonts w:ascii="Times New Roman" w:hAnsi="Times New Roman" w:cs="Times New Roman"/>
            <w:spacing w:val="-22"/>
            <w:sz w:val="24"/>
            <w:szCs w:val="24"/>
            <w:rPrChange w:id="257" w:author="Montcho Gilbert" w:date="2019-09-26T07:11:00Z">
              <w:rPr>
                <w:spacing w:val="-22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58" w:author="Montcho Gilbert" w:date="2019-09-26T07:11:00Z">
              <w:rPr/>
            </w:rPrChange>
          </w:rPr>
          <w:delText>the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59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60" w:author="Montcho Gilbert" w:date="2019-09-26T07:11:00Z">
              <w:rPr/>
            </w:rPrChange>
          </w:rPr>
          <w:delText>United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61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62" w:author="Montcho Gilbert" w:date="2019-09-26T07:11:00Z">
              <w:rPr/>
            </w:rPrChange>
          </w:rPr>
          <w:delText>States.</w:delText>
        </w:r>
        <w:r w:rsidRPr="006A0D36" w:rsidDel="00901F43">
          <w:rPr>
            <w:rFonts w:ascii="Times New Roman" w:hAnsi="Times New Roman" w:cs="Times New Roman"/>
            <w:spacing w:val="-2"/>
            <w:sz w:val="24"/>
            <w:szCs w:val="24"/>
            <w:rPrChange w:id="263" w:author="Montcho Gilbert" w:date="2019-09-26T07:11:00Z">
              <w:rPr>
                <w:spacing w:val="-2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64" w:author="Montcho Gilbert" w:date="2019-09-26T07:11:00Z">
              <w:rPr/>
            </w:rPrChange>
          </w:rPr>
          <w:delText>This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65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66" w:author="Montcho Gilbert" w:date="2019-09-26T07:11:00Z">
              <w:rPr/>
            </w:rPrChange>
          </w:rPr>
          <w:delText>study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67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68" w:author="Montcho Gilbert" w:date="2019-09-26T07:11:00Z">
              <w:rPr/>
            </w:rPrChange>
          </w:rPr>
          <w:delText>departed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69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70" w:author="Montcho Gilbert" w:date="2019-09-26T07:11:00Z">
              <w:rPr/>
            </w:rPrChange>
          </w:rPr>
          <w:delText>from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71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72" w:author="Montcho Gilbert" w:date="2019-09-26T07:11:00Z">
              <w:rPr/>
            </w:rPrChange>
          </w:rPr>
          <w:delText>the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73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74" w:author="Montcho Gilbert" w:date="2019-09-26T07:11:00Z">
              <w:rPr/>
            </w:rPrChange>
          </w:rPr>
          <w:delText>existing literature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75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pacing w:val="-4"/>
            <w:sz w:val="24"/>
            <w:szCs w:val="24"/>
            <w:rPrChange w:id="276" w:author="Montcho Gilbert" w:date="2019-09-26T07:11:00Z">
              <w:rPr>
                <w:spacing w:val="-4"/>
              </w:rPr>
            </w:rPrChange>
          </w:rPr>
          <w:delText>by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77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78" w:author="Montcho Gilbert" w:date="2019-09-26T07:11:00Z">
              <w:rPr/>
            </w:rPrChange>
          </w:rPr>
          <w:delText>focusing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79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80" w:author="Montcho Gilbert" w:date="2019-09-26T07:11:00Z">
              <w:rPr/>
            </w:rPrChange>
          </w:rPr>
          <w:delText>on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81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82" w:author="Montcho Gilbert" w:date="2019-09-26T07:11:00Z">
              <w:rPr/>
            </w:rPrChange>
          </w:rPr>
          <w:delText>the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83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84" w:author="Montcho Gilbert" w:date="2019-09-26T07:11:00Z">
              <w:rPr/>
            </w:rPrChange>
          </w:rPr>
          <w:delText>Canadian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85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86" w:author="Montcho Gilbert" w:date="2019-09-26T07:11:00Z">
              <w:rPr/>
            </w:rPrChange>
          </w:rPr>
          <w:delText>perspective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87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88" w:author="Montcho Gilbert" w:date="2019-09-26T07:11:00Z">
              <w:rPr/>
            </w:rPrChange>
          </w:rPr>
          <w:delText>which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89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90" w:author="Montcho Gilbert" w:date="2019-09-26T07:11:00Z">
              <w:rPr/>
            </w:rPrChange>
          </w:rPr>
          <w:delText>differ</w:delText>
        </w:r>
        <w:r w:rsidRPr="006A0D36" w:rsidDel="00901F43">
          <w:rPr>
            <w:rFonts w:ascii="Times New Roman" w:hAnsi="Times New Roman" w:cs="Times New Roman"/>
            <w:spacing w:val="-23"/>
            <w:sz w:val="24"/>
            <w:szCs w:val="24"/>
            <w:rPrChange w:id="291" w:author="Montcho Gilbert" w:date="2019-09-26T07:11:00Z">
              <w:rPr>
                <w:spacing w:val="-23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92" w:author="Montcho Gilbert" w:date="2019-09-26T07:11:00Z">
              <w:rPr/>
            </w:rPrChange>
          </w:rPr>
          <w:delText>from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93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94" w:author="Montcho Gilbert" w:date="2019-09-26T07:11:00Z">
              <w:rPr/>
            </w:rPrChange>
          </w:rPr>
          <w:delText>US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95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96" w:author="Montcho Gilbert" w:date="2019-09-26T07:11:00Z">
              <w:rPr/>
            </w:rPrChange>
          </w:rPr>
          <w:delText>and</w:delText>
        </w:r>
        <w:r w:rsidRPr="006A0D36" w:rsidDel="00901F43">
          <w:rPr>
            <w:rFonts w:ascii="Times New Roman" w:hAnsi="Times New Roman" w:cs="Times New Roman"/>
            <w:spacing w:val="-24"/>
            <w:sz w:val="24"/>
            <w:szCs w:val="24"/>
            <w:rPrChange w:id="297" w:author="Montcho Gilbert" w:date="2019-09-26T07:11:00Z">
              <w:rPr>
                <w:spacing w:val="-24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298" w:author="Montcho Gilbert" w:date="2019-09-26T07:11:00Z">
              <w:rPr/>
            </w:rPrChange>
          </w:rPr>
          <w:delText>Europe in</w:delText>
        </w:r>
        <w:r w:rsidRPr="006A0D36" w:rsidDel="00901F43">
          <w:rPr>
            <w:rFonts w:ascii="Times New Roman" w:hAnsi="Times New Roman" w:cs="Times New Roman"/>
            <w:spacing w:val="-21"/>
            <w:sz w:val="24"/>
            <w:szCs w:val="24"/>
            <w:rPrChange w:id="299" w:author="Montcho Gilbert" w:date="2019-09-26T07:11:00Z">
              <w:rPr>
                <w:spacing w:val="-21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00" w:author="Montcho Gilbert" w:date="2019-09-26T07:11:00Z">
              <w:rPr/>
            </w:rPrChange>
          </w:rPr>
          <w:delText>many</w:delText>
        </w:r>
        <w:r w:rsidRPr="006A0D36" w:rsidDel="00901F43">
          <w:rPr>
            <w:rFonts w:ascii="Times New Roman" w:hAnsi="Times New Roman" w:cs="Times New Roman"/>
            <w:spacing w:val="-21"/>
            <w:sz w:val="24"/>
            <w:szCs w:val="24"/>
            <w:rPrChange w:id="301" w:author="Montcho Gilbert" w:date="2019-09-26T07:11:00Z">
              <w:rPr>
                <w:spacing w:val="-21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pacing w:val="-4"/>
            <w:sz w:val="24"/>
            <w:szCs w:val="24"/>
            <w:rPrChange w:id="302" w:author="Montcho Gilbert" w:date="2019-09-26T07:11:00Z">
              <w:rPr>
                <w:spacing w:val="-4"/>
              </w:rPr>
            </w:rPrChange>
          </w:rPr>
          <w:delText>ways</w:delText>
        </w:r>
        <w:r w:rsidRPr="006A0D36" w:rsidDel="00901F43">
          <w:rPr>
            <w:rFonts w:ascii="Times New Roman" w:hAnsi="Times New Roman" w:cs="Times New Roman"/>
            <w:spacing w:val="-22"/>
            <w:sz w:val="24"/>
            <w:szCs w:val="24"/>
            <w:rPrChange w:id="303" w:author="Montcho Gilbert" w:date="2019-09-26T07:11:00Z">
              <w:rPr>
                <w:spacing w:val="-22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04" w:author="Montcho Gilbert" w:date="2019-09-26T07:11:00Z">
              <w:rPr/>
            </w:rPrChange>
          </w:rPr>
          <w:delText>and</w:delText>
        </w:r>
        <w:r w:rsidRPr="006A0D36" w:rsidDel="00901F43">
          <w:rPr>
            <w:rFonts w:ascii="Times New Roman" w:hAnsi="Times New Roman" w:cs="Times New Roman"/>
            <w:spacing w:val="-20"/>
            <w:sz w:val="24"/>
            <w:szCs w:val="24"/>
            <w:rPrChange w:id="305" w:author="Montcho Gilbert" w:date="2019-09-26T07:11:00Z">
              <w:rPr>
                <w:spacing w:val="-20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06" w:author="Montcho Gilbert" w:date="2019-09-26T07:11:00Z">
              <w:rPr/>
            </w:rPrChange>
          </w:rPr>
          <w:delText>for</w:delText>
        </w:r>
        <w:r w:rsidRPr="006A0D36" w:rsidDel="00901F43">
          <w:rPr>
            <w:rFonts w:ascii="Times New Roman" w:hAnsi="Times New Roman" w:cs="Times New Roman"/>
            <w:spacing w:val="-21"/>
            <w:sz w:val="24"/>
            <w:szCs w:val="24"/>
            <w:rPrChange w:id="307" w:author="Montcho Gilbert" w:date="2019-09-26T07:11:00Z">
              <w:rPr>
                <w:spacing w:val="-21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08" w:author="Montcho Gilbert" w:date="2019-09-26T07:11:00Z">
              <w:rPr/>
            </w:rPrChange>
          </w:rPr>
          <w:delText>which</w:delText>
        </w:r>
        <w:r w:rsidRPr="006A0D36" w:rsidDel="00901F43">
          <w:rPr>
            <w:rFonts w:ascii="Times New Roman" w:hAnsi="Times New Roman" w:cs="Times New Roman"/>
            <w:spacing w:val="-21"/>
            <w:sz w:val="24"/>
            <w:szCs w:val="24"/>
            <w:rPrChange w:id="309" w:author="Montcho Gilbert" w:date="2019-09-26T07:11:00Z">
              <w:rPr>
                <w:spacing w:val="-21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pacing w:val="-4"/>
            <w:sz w:val="24"/>
            <w:szCs w:val="24"/>
            <w:rPrChange w:id="310" w:author="Montcho Gilbert" w:date="2019-09-26T07:11:00Z">
              <w:rPr>
                <w:spacing w:val="-4"/>
              </w:rPr>
            </w:rPrChange>
          </w:rPr>
          <w:delText>we</w:delText>
        </w:r>
        <w:r w:rsidRPr="006A0D36" w:rsidDel="00901F43">
          <w:rPr>
            <w:rFonts w:ascii="Times New Roman" w:hAnsi="Times New Roman" w:cs="Times New Roman"/>
            <w:spacing w:val="-21"/>
            <w:sz w:val="24"/>
            <w:szCs w:val="24"/>
            <w:rPrChange w:id="311" w:author="Montcho Gilbert" w:date="2019-09-26T07:11:00Z">
              <w:rPr>
                <w:spacing w:val="-21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12" w:author="Montcho Gilbert" w:date="2019-09-26T07:11:00Z">
              <w:rPr/>
            </w:rPrChange>
          </w:rPr>
          <w:delText>know</w:delText>
        </w:r>
        <w:r w:rsidRPr="006A0D36" w:rsidDel="00901F43">
          <w:rPr>
            <w:rFonts w:ascii="Times New Roman" w:hAnsi="Times New Roman" w:cs="Times New Roman"/>
            <w:spacing w:val="-21"/>
            <w:sz w:val="24"/>
            <w:szCs w:val="24"/>
            <w:rPrChange w:id="313" w:author="Montcho Gilbert" w:date="2019-09-26T07:11:00Z">
              <w:rPr>
                <w:spacing w:val="-21"/>
              </w:rPr>
            </w:rPrChange>
          </w:rPr>
          <w:delText xml:space="preserve"> 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14" w:author="Montcho Gilbert" w:date="2019-09-26T07:11:00Z">
              <w:rPr/>
            </w:rPrChange>
          </w:rPr>
          <w:delText>little.</w:delText>
        </w:r>
        <w:r w:rsidRPr="006A0D36" w:rsidDel="00901F43">
          <w:rPr>
            <w:rFonts w:ascii="Times New Roman" w:hAnsi="Times New Roman" w:cs="Times New Roman"/>
            <w:spacing w:val="5"/>
            <w:sz w:val="24"/>
            <w:szCs w:val="24"/>
            <w:rPrChange w:id="315" w:author="Montcho Gilbert" w:date="2019-09-26T07:11:00Z">
              <w:rPr>
                <w:spacing w:val="5"/>
              </w:rPr>
            </w:rPrChange>
          </w:rPr>
          <w:delText xml:space="preserve"> </w:delText>
        </w:r>
      </w:del>
      <w:r w:rsidRPr="006A0D36">
        <w:rPr>
          <w:rFonts w:ascii="Times New Roman" w:hAnsi="Times New Roman" w:cs="Times New Roman"/>
          <w:sz w:val="24"/>
          <w:szCs w:val="24"/>
          <w:rPrChange w:id="316" w:author="Montcho Gilbert" w:date="2019-09-26T07:11:00Z">
            <w:rPr/>
          </w:rPrChange>
        </w:rPr>
        <w:t>Canada</w:t>
      </w:r>
      <w:r w:rsidRPr="006A0D36">
        <w:rPr>
          <w:rFonts w:ascii="Times New Roman" w:hAnsi="Times New Roman" w:cs="Times New Roman"/>
          <w:spacing w:val="-20"/>
          <w:sz w:val="24"/>
          <w:szCs w:val="24"/>
          <w:rPrChange w:id="317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18" w:author="Montcho Gilbert" w:date="2019-09-26T07:11:00Z">
            <w:rPr/>
          </w:rPrChange>
        </w:rPr>
        <w:t>stand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319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20" w:author="Montcho Gilbert" w:date="2019-09-26T07:11:00Z">
            <w:rPr/>
          </w:rPrChange>
        </w:rPr>
        <w:t>out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321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22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323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24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325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26" w:author="Montcho Gilbert" w:date="2019-09-26T07:11:00Z">
            <w:rPr/>
          </w:rPrChange>
        </w:rPr>
        <w:t>OECD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327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28" w:author="Montcho Gilbert" w:date="2019-09-26T07:11:00Z">
            <w:rPr/>
          </w:rPrChange>
        </w:rPr>
        <w:t xml:space="preserve">countries with </w:t>
      </w:r>
      <w:del w:id="329" w:author="Julien Navaux" w:date="2019-09-25T11:42:00Z">
        <w:r w:rsidRPr="006A0D36" w:rsidDel="002B5A46">
          <w:rPr>
            <w:rFonts w:ascii="Times New Roman" w:hAnsi="Times New Roman" w:cs="Times New Roman"/>
            <w:sz w:val="24"/>
            <w:szCs w:val="24"/>
            <w:rPrChange w:id="330" w:author="Montcho Gilbert" w:date="2019-09-26T07:11:00Z">
              <w:rPr/>
            </w:rPrChange>
          </w:rPr>
          <w:delText xml:space="preserve">one of the most selective immigration </w:delText>
        </w:r>
        <w:r w:rsidR="00934E31" w:rsidRPr="006A0D36" w:rsidDel="002B5A46">
          <w:rPr>
            <w:rFonts w:ascii="Times New Roman" w:hAnsi="Times New Roman" w:cs="Times New Roman"/>
            <w:sz w:val="24"/>
            <w:szCs w:val="24"/>
            <w:rPrChange w:id="331" w:author="Montcho Gilbert" w:date="2019-09-26T07:11:00Z">
              <w:rPr/>
            </w:rPrChange>
          </w:rPr>
          <w:delText>systems</w:delText>
        </w:r>
        <w:r w:rsidRPr="006A0D36" w:rsidDel="002B5A46">
          <w:rPr>
            <w:rFonts w:ascii="Times New Roman" w:hAnsi="Times New Roman" w:cs="Times New Roman"/>
            <w:sz w:val="24"/>
            <w:szCs w:val="24"/>
            <w:rPrChange w:id="332" w:author="Montcho Gilbert" w:date="2019-09-26T07:11:00Z">
              <w:rPr/>
            </w:rPrChange>
          </w:rPr>
          <w:delText xml:space="preserve">, </w:delText>
        </w:r>
      </w:del>
      <w:r w:rsidRPr="006A0D36">
        <w:rPr>
          <w:rFonts w:ascii="Times New Roman" w:hAnsi="Times New Roman" w:cs="Times New Roman"/>
          <w:sz w:val="24"/>
          <w:szCs w:val="24"/>
          <w:rPrChange w:id="333" w:author="Montcho Gilbert" w:date="2019-09-26T07:11:00Z">
            <w:rPr/>
          </w:rPrChange>
        </w:rPr>
        <w:t xml:space="preserve">a relatively large immigrant </w:t>
      </w:r>
      <w:r w:rsidR="00934E31" w:rsidRPr="006A0D36">
        <w:rPr>
          <w:rFonts w:ascii="Times New Roman" w:hAnsi="Times New Roman" w:cs="Times New Roman"/>
          <w:sz w:val="24"/>
          <w:szCs w:val="24"/>
          <w:rPrChange w:id="334" w:author="Montcho Gilbert" w:date="2019-09-26T07:11:00Z">
            <w:rPr/>
          </w:rPrChange>
        </w:rPr>
        <w:t>population (</w:t>
      </w:r>
      <w:r w:rsidR="00BE781A" w:rsidRPr="006A0D36">
        <w:rPr>
          <w:rFonts w:ascii="Times New Roman" w:hAnsi="Times New Roman" w:cs="Times New Roman"/>
          <w:sz w:val="24"/>
          <w:szCs w:val="24"/>
          <w:rPrChange w:id="335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sz w:val="24"/>
          <w:szCs w:val="24"/>
          <w:rPrChange w:id="336" w:author="Montcho Gilbert" w:date="2019-09-26T07:11:00Z">
            <w:rPr/>
          </w:rPrChange>
        </w:rPr>
        <w:instrText xml:space="preserve"> HYPERLINK \l "_bookmark0" </w:instrText>
      </w:r>
      <w:r w:rsidR="00BE781A" w:rsidRPr="006A0D36">
        <w:rPr>
          <w:rFonts w:ascii="Times New Roman" w:hAnsi="Times New Roman" w:cs="Times New Roman"/>
          <w:sz w:val="24"/>
          <w:szCs w:val="24"/>
          <w:rPrChange w:id="337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sz w:val="24"/>
          <w:szCs w:val="24"/>
          <w:rPrChange w:id="338" w:author="Montcho Gilbert" w:date="2019-09-26T07:11:00Z">
            <w:rPr>
              <w:color w:val="0000FF"/>
            </w:rPr>
          </w:rPrChange>
        </w:rPr>
        <w:t>21%</w:t>
      </w:r>
      <w:r w:rsidRPr="006A0D36">
        <w:rPr>
          <w:rFonts w:ascii="Times New Roman" w:hAnsi="Times New Roman" w:cs="Times New Roman"/>
          <w:color w:val="0000FF"/>
          <w:position w:val="8"/>
          <w:sz w:val="24"/>
          <w:szCs w:val="24"/>
          <w:rPrChange w:id="339" w:author="Montcho Gilbert" w:date="2019-09-26T07:11:00Z">
            <w:rPr>
              <w:rFonts w:ascii="Calibri"/>
              <w:color w:val="0000FF"/>
              <w:position w:val="8"/>
              <w:sz w:val="16"/>
            </w:rPr>
          </w:rPrChange>
        </w:rPr>
        <w:t>1</w:t>
      </w:r>
      <w:r w:rsidR="00BE781A" w:rsidRPr="006A0D36">
        <w:rPr>
          <w:rFonts w:ascii="Times New Roman" w:hAnsi="Times New Roman" w:cs="Times New Roman"/>
          <w:color w:val="0000FF"/>
          <w:position w:val="8"/>
          <w:sz w:val="24"/>
          <w:szCs w:val="24"/>
          <w:rPrChange w:id="340" w:author="Montcho Gilbert" w:date="2019-09-26T07:11:00Z">
            <w:rPr>
              <w:rFonts w:ascii="Calibri"/>
              <w:color w:val="0000FF"/>
              <w:position w:val="8"/>
              <w:sz w:val="16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sz w:val="24"/>
          <w:szCs w:val="24"/>
          <w:rPrChange w:id="341" w:author="Montcho Gilbert" w:date="2019-09-26T07:11:00Z">
            <w:rPr/>
          </w:rPrChange>
        </w:rPr>
        <w:t xml:space="preserve">) and a large amount of </w:t>
      </w:r>
      <w:ins w:id="342" w:author="Julien Navaux" w:date="2019-09-25T11:42:00Z">
        <w:r w:rsidR="002B5A46" w:rsidRPr="006A0D36">
          <w:rPr>
            <w:rFonts w:ascii="Times New Roman" w:hAnsi="Times New Roman" w:cs="Times New Roman"/>
            <w:sz w:val="24"/>
            <w:szCs w:val="24"/>
            <w:rPrChange w:id="343" w:author="Montcho Gilbert" w:date="2019-09-26T07:11:00Z">
              <w:rPr/>
            </w:rPrChange>
          </w:rPr>
          <w:t xml:space="preserve">survey </w:t>
        </w:r>
      </w:ins>
      <w:r w:rsidRPr="006A0D36">
        <w:rPr>
          <w:rFonts w:ascii="Times New Roman" w:hAnsi="Times New Roman" w:cs="Times New Roman"/>
          <w:sz w:val="24"/>
          <w:szCs w:val="24"/>
          <w:rPrChange w:id="344" w:author="Montcho Gilbert" w:date="2019-09-26T07:11:00Z">
            <w:rPr/>
          </w:rPrChange>
        </w:rPr>
        <w:t>data</w:t>
      </w:r>
      <w:ins w:id="345" w:author="Julien Navaux" w:date="2019-09-25T11:42:00Z">
        <w:r w:rsidR="002B5A46" w:rsidRPr="006A0D36">
          <w:rPr>
            <w:rFonts w:ascii="Times New Roman" w:hAnsi="Times New Roman" w:cs="Times New Roman"/>
            <w:sz w:val="24"/>
            <w:szCs w:val="24"/>
            <w:rPrChange w:id="346" w:author="Montcho Gilbert" w:date="2019-09-26T07:11:00Z">
              <w:rPr/>
            </w:rPrChange>
          </w:rPr>
          <w:t xml:space="preserve"> that provides the breakdown of public transfers </w:t>
        </w:r>
      </w:ins>
      <w:ins w:id="347" w:author="Julien Navaux" w:date="2019-09-25T11:43:00Z">
        <w:r w:rsidR="002B5A46" w:rsidRPr="006A0D36">
          <w:rPr>
            <w:rFonts w:ascii="Times New Roman" w:hAnsi="Times New Roman" w:cs="Times New Roman"/>
            <w:sz w:val="24"/>
            <w:szCs w:val="24"/>
            <w:rPrChange w:id="348" w:author="Montcho Gilbert" w:date="2019-09-26T07:11:00Z">
              <w:rPr/>
            </w:rPrChange>
          </w:rPr>
          <w:t>and taxes between immigrants and natives</w:t>
        </w:r>
      </w:ins>
      <w:r w:rsidRPr="006A0D36">
        <w:rPr>
          <w:rFonts w:ascii="Times New Roman" w:hAnsi="Times New Roman" w:cs="Times New Roman"/>
          <w:sz w:val="24"/>
          <w:szCs w:val="24"/>
          <w:rPrChange w:id="349" w:author="Montcho Gilbert" w:date="2019-09-26T07:11:00Z">
            <w:rPr/>
          </w:rPrChange>
        </w:rPr>
        <w:t>. With its uniqueness, Canada has substantial contribution to make to the fiscal aspect of the immigration</w:t>
      </w:r>
      <w:r w:rsidRPr="006A0D36">
        <w:rPr>
          <w:rFonts w:ascii="Times New Roman" w:hAnsi="Times New Roman" w:cs="Times New Roman"/>
          <w:spacing w:val="-20"/>
          <w:sz w:val="24"/>
          <w:szCs w:val="24"/>
          <w:rPrChange w:id="350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351" w:author="Montcho Gilbert" w:date="2019-09-26T07:11:00Z">
            <w:rPr/>
          </w:rPrChange>
        </w:rPr>
        <w:t>debate.</w:t>
      </w:r>
    </w:p>
    <w:p w14:paraId="45850743" w14:textId="757A9718" w:rsidR="00901F43" w:rsidRPr="006A0D36" w:rsidRDefault="008441F4">
      <w:pPr>
        <w:spacing w:before="173" w:line="259" w:lineRule="auto"/>
        <w:ind w:left="705" w:right="704" w:firstLine="325"/>
        <w:jc w:val="both"/>
        <w:rPr>
          <w:ins w:id="352" w:author="Julien Navaux" w:date="2019-09-25T11:36:00Z"/>
          <w:rFonts w:ascii="Times New Roman" w:hAnsi="Times New Roman" w:cs="Times New Roman"/>
          <w:sz w:val="24"/>
          <w:szCs w:val="24"/>
          <w:rPrChange w:id="353" w:author="Montcho Gilbert" w:date="2019-09-26T07:11:00Z">
            <w:rPr>
              <w:ins w:id="354" w:author="Julien Navaux" w:date="2019-09-25T11:36:00Z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355" w:author="Montcho Gilbert" w:date="2019-09-26T07:11:00Z">
            <w:rPr/>
          </w:rPrChange>
        </w:rPr>
        <w:t xml:space="preserve">In this study, we </w:t>
      </w:r>
      <w:ins w:id="356" w:author="Julien Navaux" w:date="2019-09-25T11:37:00Z">
        <w:r w:rsidR="00901F43" w:rsidRPr="006A0D36">
          <w:rPr>
            <w:rFonts w:ascii="Times New Roman" w:hAnsi="Times New Roman" w:cs="Times New Roman"/>
            <w:sz w:val="24"/>
            <w:szCs w:val="24"/>
            <w:rPrChange w:id="357" w:author="Montcho Gilbert" w:date="2019-09-26T07:11:00Z">
              <w:rPr/>
            </w:rPrChange>
          </w:rPr>
          <w:t xml:space="preserve">extend the </w:t>
        </w:r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58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National Transfer Accounts (NTA) methodology to </w:t>
        </w:r>
      </w:ins>
      <w:ins w:id="359" w:author="Julien Navaux" w:date="2019-09-25T11:38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60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measure the </w:t>
        </w:r>
      </w:ins>
      <w:ins w:id="361" w:author="Julien Navaux" w:date="2019-09-25T11:40:00Z">
        <w:r w:rsidR="002B5A46" w:rsidRPr="006A0D36">
          <w:rPr>
            <w:rFonts w:ascii="Times New Roman" w:hAnsi="Times New Roman" w:cs="Times New Roman"/>
            <w:sz w:val="24"/>
            <w:szCs w:val="24"/>
            <w:lang w:val="en-CA"/>
            <w:rPrChange w:id="362" w:author="Montcho Gilbert" w:date="2019-09-26T07:11:00Z">
              <w:rPr>
                <w:sz w:val="24"/>
                <w:szCs w:val="24"/>
                <w:lang w:val="en-CA"/>
              </w:rPr>
            </w:rPrChange>
          </w:rPr>
          <w:t>allocation of public transfer</w:t>
        </w:r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63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 inflows and taxes among ages for </w:t>
        </w:r>
      </w:ins>
      <w:ins w:id="364" w:author="Julien Navaux" w:date="2019-09-25T11:41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65" w:author="Montcho Gilbert" w:date="2019-09-26T07:11:00Z">
              <w:rPr>
                <w:sz w:val="24"/>
                <w:szCs w:val="24"/>
                <w:lang w:val="en-CA"/>
              </w:rPr>
            </w:rPrChange>
          </w:rPr>
          <w:t>immigrants and for natives separately</w:t>
        </w:r>
      </w:ins>
      <w:ins w:id="366" w:author="Julien Navaux" w:date="2019-09-25T11:38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67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. NTA </w:t>
        </w:r>
      </w:ins>
      <w:ins w:id="368" w:author="Julien Navaux" w:date="2019-09-25T11:37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69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integrate micro and macro database to measure the ways individuals of various ages produce, consume, save, and share resources. This country-based methodology has been applied to seventy countries. This paper provides the theoretical foundations of NTA </w:t>
        </w:r>
      </w:ins>
      <w:ins w:id="370" w:author="Julien Navaux" w:date="2019-09-25T11:39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71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for immigrants and </w:t>
        </w:r>
        <w:proofErr w:type="gramStart"/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72" w:author="Montcho Gilbert" w:date="2019-09-26T07:11:00Z">
              <w:rPr>
                <w:sz w:val="24"/>
                <w:szCs w:val="24"/>
                <w:lang w:val="en-CA"/>
              </w:rPr>
            </w:rPrChange>
          </w:rPr>
          <w:t>natives</w:t>
        </w:r>
      </w:ins>
      <w:ins w:id="373" w:author="Julien Navaux" w:date="2019-09-25T11:41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74" w:author="Montcho Gilbert" w:date="2019-09-26T07:11:00Z">
              <w:rPr>
                <w:sz w:val="24"/>
                <w:szCs w:val="24"/>
                <w:lang w:val="en-CA"/>
              </w:rPr>
            </w:rPrChange>
          </w:rPr>
          <w:t>,</w:t>
        </w:r>
      </w:ins>
      <w:ins w:id="375" w:author="Julien Navaux" w:date="2019-09-25T11:37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76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 and</w:t>
        </w:r>
        <w:proofErr w:type="gramEnd"/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77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 introduces the first analysis </w:t>
        </w:r>
      </w:ins>
      <w:ins w:id="378" w:author="Julien Navaux" w:date="2019-09-25T11:39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79" w:author="Montcho Gilbert" w:date="2019-09-26T07:11:00Z">
              <w:rPr>
                <w:sz w:val="24"/>
                <w:szCs w:val="24"/>
                <w:lang w:val="en-CA"/>
              </w:rPr>
            </w:rPrChange>
          </w:rPr>
          <w:t xml:space="preserve">for Canada </w:t>
        </w:r>
      </w:ins>
      <w:ins w:id="380" w:author="Julien Navaux" w:date="2019-09-25T11:37:00Z">
        <w:r w:rsidR="00901F43" w:rsidRPr="006A0D36">
          <w:rPr>
            <w:rFonts w:ascii="Times New Roman" w:hAnsi="Times New Roman" w:cs="Times New Roman"/>
            <w:sz w:val="24"/>
            <w:szCs w:val="24"/>
            <w:lang w:val="en-CA"/>
            <w:rPrChange w:id="381" w:author="Montcho Gilbert" w:date="2019-09-26T07:11:00Z">
              <w:rPr>
                <w:sz w:val="24"/>
                <w:szCs w:val="24"/>
                <w:lang w:val="en-CA"/>
              </w:rPr>
            </w:rPrChange>
          </w:rPr>
          <w:t>covering 1997-2013.</w:t>
        </w:r>
      </w:ins>
    </w:p>
    <w:p w14:paraId="7852047E" w14:textId="457054CF" w:rsidR="003C7ED4" w:rsidRPr="006A0D36" w:rsidDel="00901F43" w:rsidRDefault="008441F4">
      <w:pPr>
        <w:spacing w:before="173" w:line="259" w:lineRule="auto"/>
        <w:ind w:left="705" w:right="704" w:firstLine="325"/>
        <w:jc w:val="both"/>
        <w:rPr>
          <w:del w:id="382" w:author="Julien Navaux" w:date="2019-09-25T11:41:00Z"/>
          <w:rFonts w:ascii="Times New Roman" w:hAnsi="Times New Roman" w:cs="Times New Roman"/>
          <w:sz w:val="24"/>
          <w:szCs w:val="24"/>
          <w:rPrChange w:id="383" w:author="Montcho Gilbert" w:date="2019-09-26T07:11:00Z">
            <w:rPr>
              <w:del w:id="384" w:author="Julien Navaux" w:date="2019-09-25T11:41:00Z"/>
            </w:rPr>
          </w:rPrChange>
        </w:rPr>
      </w:pPr>
      <w:del w:id="385" w:author="Julien Navaux" w:date="2019-09-25T11:41:00Z">
        <w:r w:rsidRPr="006A0D36" w:rsidDel="00901F43">
          <w:rPr>
            <w:rFonts w:ascii="Times New Roman" w:hAnsi="Times New Roman" w:cs="Times New Roman"/>
            <w:sz w:val="24"/>
            <w:szCs w:val="24"/>
            <w:rPrChange w:id="386" w:author="Montcho Gilbert" w:date="2019-09-26T07:11:00Z">
              <w:rPr/>
            </w:rPrChange>
          </w:rPr>
          <w:delText xml:space="preserve">apply the National Transfer </w:delText>
        </w:r>
        <w:r w:rsidR="00934E31" w:rsidRPr="006A0D36" w:rsidDel="00901F43">
          <w:rPr>
            <w:rFonts w:ascii="Times New Roman" w:hAnsi="Times New Roman" w:cs="Times New Roman"/>
            <w:sz w:val="24"/>
            <w:szCs w:val="24"/>
            <w:rPrChange w:id="387" w:author="Montcho Gilbert" w:date="2019-09-26T07:11:00Z">
              <w:rPr/>
            </w:rPrChange>
          </w:rPr>
          <w:delText>Account (</w:delText>
        </w:r>
        <w:r w:rsidRPr="006A0D36" w:rsidDel="00901F43">
          <w:rPr>
            <w:rFonts w:ascii="Times New Roman" w:hAnsi="Times New Roman" w:cs="Times New Roman"/>
            <w:sz w:val="24"/>
            <w:szCs w:val="24"/>
            <w:rPrChange w:id="388" w:author="Montcho Gilbert" w:date="2019-09-26T07:11:00Z">
              <w:rPr/>
            </w:rPrChange>
          </w:rPr>
          <w:delText>NTA) method to the Canadian data to measure the net fiscal contribution for immigrants and natives over hypothetical lifecycles between 1997 and 2016.</w:delText>
        </w:r>
      </w:del>
    </w:p>
    <w:p w14:paraId="7D833C32" w14:textId="77777777" w:rsidR="003C7ED4" w:rsidRPr="006A0D36" w:rsidRDefault="003C7ED4">
      <w:pPr>
        <w:pStyle w:val="BodyText"/>
        <w:rPr>
          <w:rFonts w:ascii="Times New Roman" w:hAnsi="Times New Roman" w:cs="Times New Roman"/>
          <w:rPrChange w:id="389" w:author="Montcho Gilbert" w:date="2019-09-26T07:11:00Z">
            <w:rPr>
              <w:sz w:val="37"/>
            </w:rPr>
          </w:rPrChange>
        </w:rPr>
      </w:pPr>
    </w:p>
    <w:p w14:paraId="2EA9560E" w14:textId="77777777" w:rsidR="003C7ED4" w:rsidRPr="006A0D36" w:rsidRDefault="008441F4">
      <w:pPr>
        <w:pStyle w:val="Heading1"/>
        <w:spacing w:before="1"/>
        <w:ind w:left="119"/>
        <w:rPr>
          <w:rFonts w:ascii="Times New Roman" w:hAnsi="Times New Roman" w:cs="Times New Roman"/>
          <w:b w:val="0"/>
          <w:bCs w:val="0"/>
          <w:sz w:val="24"/>
          <w:szCs w:val="24"/>
          <w:rPrChange w:id="390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b w:val="0"/>
          <w:bCs w:val="0"/>
          <w:sz w:val="24"/>
          <w:szCs w:val="24"/>
          <w:rPrChange w:id="391" w:author="Montcho Gilbert" w:date="2019-09-26T07:11:00Z">
            <w:rPr/>
          </w:rPrChange>
        </w:rPr>
        <w:t>Introduction</w:t>
      </w:r>
    </w:p>
    <w:p w14:paraId="718B52AB" w14:textId="2C45479B" w:rsidR="003C7ED4" w:rsidRPr="006A0D36" w:rsidRDefault="008441F4" w:rsidP="002B5A46">
      <w:pPr>
        <w:pStyle w:val="BodyText"/>
        <w:spacing w:before="231" w:line="254" w:lineRule="auto"/>
        <w:ind w:left="119" w:right="116" w:firstLine="351"/>
        <w:jc w:val="both"/>
        <w:rPr>
          <w:rFonts w:ascii="Times New Roman" w:hAnsi="Times New Roman" w:cs="Times New Roman"/>
          <w:rPrChange w:id="392" w:author="Montcho Gilbert" w:date="2019-09-26T07:11:00Z">
            <w:rPr/>
          </w:rPrChange>
        </w:rPr>
      </w:pPr>
      <w:del w:id="393" w:author="Julien Navaux" w:date="2019-09-25T11:46:00Z">
        <w:r w:rsidRPr="006A0D36" w:rsidDel="0003061A">
          <w:rPr>
            <w:rFonts w:ascii="Times New Roman" w:hAnsi="Times New Roman" w:cs="Times New Roman"/>
            <w:rPrChange w:id="394" w:author="Montcho Gilbert" w:date="2019-09-26T07:11:00Z">
              <w:rPr/>
            </w:rPrChange>
          </w:rPr>
          <w:delText xml:space="preserve">Immigration </w:delText>
        </w:r>
      </w:del>
      <w:del w:id="395" w:author="Julien Navaux" w:date="2019-09-25T11:43:00Z">
        <w:r w:rsidRPr="006A0D36" w:rsidDel="002B5A46">
          <w:rPr>
            <w:rFonts w:ascii="Times New Roman" w:hAnsi="Times New Roman" w:cs="Times New Roman"/>
            <w:rPrChange w:id="396" w:author="Montcho Gilbert" w:date="2019-09-26T07:11:00Z">
              <w:rPr/>
            </w:rPrChange>
          </w:rPr>
          <w:delText xml:space="preserve">is </w:delText>
        </w:r>
      </w:del>
      <w:del w:id="397" w:author="Julien Navaux" w:date="2019-09-25T11:46:00Z">
        <w:r w:rsidRPr="006A0D36" w:rsidDel="0003061A">
          <w:rPr>
            <w:rFonts w:ascii="Times New Roman" w:hAnsi="Times New Roman" w:cs="Times New Roman"/>
            <w:rPrChange w:id="398" w:author="Montcho Gilbert" w:date="2019-09-26T07:11:00Z">
              <w:rPr/>
            </w:rPrChange>
          </w:rPr>
          <w:delText xml:space="preserve">costly for receiving countries, at least that’s the message echoed in </w:delText>
        </w:r>
        <w:r w:rsidR="00934E31" w:rsidRPr="006A0D36" w:rsidDel="0003061A">
          <w:rPr>
            <w:rFonts w:ascii="Times New Roman" w:hAnsi="Times New Roman" w:cs="Times New Roman"/>
            <w:rPrChange w:id="399" w:author="Montcho Gilbert" w:date="2019-09-26T07:11:00Z">
              <w:rPr/>
            </w:rPrChange>
          </w:rPr>
          <w:delText xml:space="preserve">Borja’s </w:delText>
        </w:r>
        <w:r w:rsidRPr="006A0D36" w:rsidDel="0003061A">
          <w:rPr>
            <w:rFonts w:ascii="Times New Roman" w:hAnsi="Times New Roman" w:cs="Times New Roman"/>
            <w:spacing w:val="-33"/>
            <w:rPrChange w:id="400" w:author="Montcho Gilbert" w:date="2019-09-26T07:11:00Z">
              <w:rPr>
                <w:spacing w:val="-33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01" w:author="Montcho Gilbert" w:date="2019-09-26T07:11:00Z">
              <w:rPr/>
            </w:rPrChange>
          </w:rPr>
          <w:delText>latest</w:delText>
        </w:r>
        <w:r w:rsidRPr="006A0D36" w:rsidDel="0003061A">
          <w:rPr>
            <w:rFonts w:ascii="Times New Roman" w:hAnsi="Times New Roman" w:cs="Times New Roman"/>
            <w:spacing w:val="-32"/>
            <w:rPrChange w:id="402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spacing w:val="2"/>
            <w:rPrChange w:id="403" w:author="Montcho Gilbert" w:date="2019-09-26T07:11:00Z">
              <w:rPr>
                <w:spacing w:val="2"/>
              </w:rPr>
            </w:rPrChange>
          </w:rPr>
          <w:delText>book:</w:delText>
        </w:r>
        <w:r w:rsidRPr="006A0D36" w:rsidDel="0003061A">
          <w:rPr>
            <w:rFonts w:ascii="Times New Roman" w:hAnsi="Times New Roman" w:cs="Times New Roman"/>
            <w:spacing w:val="-20"/>
            <w:rPrChange w:id="404" w:author="Montcho Gilbert" w:date="2019-09-26T07:11:00Z">
              <w:rPr>
                <w:spacing w:val="-20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05" w:author="Montcho Gilbert" w:date="2019-09-26T07:11:00Z">
              <w:rPr/>
            </w:rPrChange>
          </w:rPr>
          <w:delText>Immigration</w:delText>
        </w:r>
        <w:r w:rsidRPr="006A0D36" w:rsidDel="0003061A">
          <w:rPr>
            <w:rFonts w:ascii="Times New Roman" w:hAnsi="Times New Roman" w:cs="Times New Roman"/>
            <w:spacing w:val="-32"/>
            <w:rPrChange w:id="406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07" w:author="Montcho Gilbert" w:date="2019-09-26T07:11:00Z">
              <w:rPr/>
            </w:rPrChange>
          </w:rPr>
          <w:delText>Economics,</w:delText>
        </w:r>
        <w:r w:rsidRPr="006A0D36" w:rsidDel="0003061A">
          <w:rPr>
            <w:rFonts w:ascii="Times New Roman" w:hAnsi="Times New Roman" w:cs="Times New Roman"/>
            <w:spacing w:val="-31"/>
            <w:rPrChange w:id="408" w:author="Montcho Gilbert" w:date="2019-09-26T07:11:00Z">
              <w:rPr>
                <w:spacing w:val="-31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09" w:author="Montcho Gilbert" w:date="2019-09-26T07:11:00Z">
              <w:rPr/>
            </w:rPrChange>
          </w:rPr>
          <w:delText>the</w:delText>
        </w:r>
        <w:r w:rsidRPr="006A0D36" w:rsidDel="0003061A">
          <w:rPr>
            <w:rFonts w:ascii="Times New Roman" w:hAnsi="Times New Roman" w:cs="Times New Roman"/>
            <w:spacing w:val="-32"/>
            <w:rPrChange w:id="410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11" w:author="Montcho Gilbert" w:date="2019-09-26T07:11:00Z">
              <w:rPr/>
            </w:rPrChange>
          </w:rPr>
          <w:delText>30</w:delText>
        </w:r>
        <w:r w:rsidRPr="006A0D36" w:rsidDel="0003061A">
          <w:rPr>
            <w:rFonts w:ascii="Times New Roman" w:hAnsi="Times New Roman" w:cs="Times New Roman"/>
            <w:spacing w:val="-32"/>
            <w:rPrChange w:id="412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13" w:author="Montcho Gilbert" w:date="2019-09-26T07:11:00Z">
              <w:rPr/>
            </w:rPrChange>
          </w:rPr>
          <w:delText>years</w:delText>
        </w:r>
        <w:r w:rsidRPr="006A0D36" w:rsidDel="0003061A">
          <w:rPr>
            <w:rFonts w:ascii="Times New Roman" w:hAnsi="Times New Roman" w:cs="Times New Roman"/>
            <w:spacing w:val="-33"/>
            <w:rPrChange w:id="414" w:author="Montcho Gilbert" w:date="2019-09-26T07:11:00Z">
              <w:rPr>
                <w:spacing w:val="-33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15" w:author="Montcho Gilbert" w:date="2019-09-26T07:11:00Z">
              <w:rPr/>
            </w:rPrChange>
          </w:rPr>
          <w:delText>summary</w:delText>
        </w:r>
        <w:r w:rsidRPr="006A0D36" w:rsidDel="0003061A">
          <w:rPr>
            <w:rFonts w:ascii="Times New Roman" w:hAnsi="Times New Roman" w:cs="Times New Roman"/>
            <w:spacing w:val="-32"/>
            <w:rPrChange w:id="416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17" w:author="Montcho Gilbert" w:date="2019-09-26T07:11:00Z">
              <w:rPr/>
            </w:rPrChange>
          </w:rPr>
          <w:delText>of</w:delText>
        </w:r>
        <w:r w:rsidRPr="006A0D36" w:rsidDel="0003061A">
          <w:rPr>
            <w:rFonts w:ascii="Times New Roman" w:hAnsi="Times New Roman" w:cs="Times New Roman"/>
            <w:spacing w:val="-32"/>
            <w:rPrChange w:id="418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19" w:author="Montcho Gilbert" w:date="2019-09-26T07:11:00Z">
              <w:rPr/>
            </w:rPrChange>
          </w:rPr>
          <w:delText>the</w:delText>
        </w:r>
        <w:r w:rsidRPr="006A0D36" w:rsidDel="0003061A">
          <w:rPr>
            <w:rFonts w:ascii="Times New Roman" w:hAnsi="Times New Roman" w:cs="Times New Roman"/>
            <w:spacing w:val="-32"/>
            <w:rPrChange w:id="420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21" w:author="Montcho Gilbert" w:date="2019-09-26T07:11:00Z">
              <w:rPr/>
            </w:rPrChange>
          </w:rPr>
          <w:delText>author’s</w:delText>
        </w:r>
        <w:r w:rsidRPr="006A0D36" w:rsidDel="0003061A">
          <w:rPr>
            <w:rFonts w:ascii="Times New Roman" w:hAnsi="Times New Roman" w:cs="Times New Roman"/>
            <w:spacing w:val="-32"/>
            <w:rPrChange w:id="422" w:author="Montcho Gilbert" w:date="2019-09-26T07:11:00Z">
              <w:rPr>
                <w:spacing w:val="-32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23" w:author="Montcho Gilbert" w:date="2019-09-26T07:11:00Z">
              <w:rPr/>
            </w:rPrChange>
          </w:rPr>
          <w:delText xml:space="preserve">work in the field of immigration(Card &amp; Peri, </w:delText>
        </w:r>
        <w:r w:rsidR="005535C3" w:rsidRPr="006A0D36" w:rsidDel="0003061A">
          <w:rPr>
            <w:rFonts w:ascii="Times New Roman" w:hAnsi="Times New Roman" w:cs="Times New Roman"/>
            <w:color w:val="0000FF"/>
            <w:rPrChange w:id="424" w:author="Montcho Gilbert" w:date="2019-09-26T07:11:00Z">
              <w:rPr>
                <w:color w:val="0000FF"/>
              </w:rPr>
            </w:rPrChange>
          </w:rPr>
          <w:fldChar w:fldCharType="begin"/>
        </w:r>
        <w:r w:rsidR="005535C3" w:rsidRPr="006A0D36" w:rsidDel="0003061A">
          <w:rPr>
            <w:rFonts w:ascii="Times New Roman" w:hAnsi="Times New Roman" w:cs="Times New Roman"/>
            <w:color w:val="0000FF"/>
            <w:rPrChange w:id="425" w:author="Montcho Gilbert" w:date="2019-09-26T07:11:00Z">
              <w:rPr>
                <w:color w:val="0000FF"/>
              </w:rPr>
            </w:rPrChange>
          </w:rPr>
          <w:delInstrText xml:space="preserve"> HYPERLINK \l "_bookmark6" </w:delInstrText>
        </w:r>
        <w:r w:rsidR="005535C3" w:rsidRPr="006A0D36" w:rsidDel="0003061A">
          <w:rPr>
            <w:rFonts w:ascii="Times New Roman" w:hAnsi="Times New Roman" w:cs="Times New Roman"/>
            <w:color w:val="0000FF"/>
            <w:rPrChange w:id="426" w:author="Montcho Gilbert" w:date="2019-09-26T07:11:00Z">
              <w:rPr>
                <w:color w:val="0000FF"/>
              </w:rPr>
            </w:rPrChange>
          </w:rPr>
          <w:fldChar w:fldCharType="separate"/>
        </w:r>
        <w:r w:rsidRPr="006A0D36" w:rsidDel="0003061A">
          <w:rPr>
            <w:rFonts w:ascii="Times New Roman" w:hAnsi="Times New Roman" w:cs="Times New Roman"/>
            <w:color w:val="0000FF"/>
            <w:rPrChange w:id="427" w:author="Montcho Gilbert" w:date="2019-09-26T07:11:00Z">
              <w:rPr>
                <w:color w:val="0000FF"/>
              </w:rPr>
            </w:rPrChange>
          </w:rPr>
          <w:delText>2016</w:delText>
        </w:r>
        <w:r w:rsidR="005535C3" w:rsidRPr="006A0D36" w:rsidDel="0003061A">
          <w:rPr>
            <w:rFonts w:ascii="Times New Roman" w:hAnsi="Times New Roman" w:cs="Times New Roman"/>
            <w:color w:val="0000FF"/>
            <w:rPrChange w:id="428" w:author="Montcho Gilbert" w:date="2019-09-26T07:11:00Z">
              <w:rPr>
                <w:color w:val="0000FF"/>
              </w:rPr>
            </w:rPrChange>
          </w:rPr>
          <w:fldChar w:fldCharType="end"/>
        </w:r>
        <w:r w:rsidRPr="006A0D36" w:rsidDel="0003061A">
          <w:rPr>
            <w:rFonts w:ascii="Times New Roman" w:hAnsi="Times New Roman" w:cs="Times New Roman"/>
            <w:rPrChange w:id="429" w:author="Montcho Gilbert" w:date="2019-09-26T07:11:00Z">
              <w:rPr/>
            </w:rPrChange>
          </w:rPr>
          <w:delText xml:space="preserve">). Indeed, </w:delText>
        </w:r>
        <w:r w:rsidRPr="006A0D36" w:rsidDel="0003061A">
          <w:rPr>
            <w:rFonts w:ascii="Times New Roman" w:hAnsi="Times New Roman" w:cs="Times New Roman"/>
            <w:spacing w:val="-3"/>
            <w:rPrChange w:id="430" w:author="Montcho Gilbert" w:date="2019-09-26T07:11:00Z">
              <w:rPr>
                <w:spacing w:val="-3"/>
              </w:rPr>
            </w:rPrChange>
          </w:rPr>
          <w:delText xml:space="preserve">many </w:delText>
        </w:r>
        <w:r w:rsidRPr="006A0D36" w:rsidDel="0003061A">
          <w:rPr>
            <w:rFonts w:ascii="Times New Roman" w:hAnsi="Times New Roman" w:cs="Times New Roman"/>
            <w:rPrChange w:id="431" w:author="Montcho Gilbert" w:date="2019-09-26T07:11:00Z">
              <w:rPr/>
            </w:rPrChange>
          </w:rPr>
          <w:delText>are those who perceive</w:delText>
        </w:r>
      </w:del>
      <w:ins w:id="432" w:author="Julien Navaux" w:date="2019-09-25T11:46:00Z">
        <w:r w:rsidR="0003061A" w:rsidRPr="006A0D36">
          <w:rPr>
            <w:rFonts w:ascii="Times New Roman" w:hAnsi="Times New Roman" w:cs="Times New Roman"/>
            <w:rPrChange w:id="433" w:author="Montcho Gilbert" w:date="2019-09-26T07:11:00Z">
              <w:rPr/>
            </w:rPrChange>
          </w:rPr>
          <w:t>I</w:t>
        </w:r>
      </w:ins>
      <w:r w:rsidRPr="006A0D36">
        <w:rPr>
          <w:rFonts w:ascii="Times New Roman" w:hAnsi="Times New Roman" w:cs="Times New Roman"/>
          <w:rPrChange w:id="434" w:author="Montcho Gilbert" w:date="2019-09-26T07:11:00Z">
            <w:rPr/>
          </w:rPrChange>
        </w:rPr>
        <w:t xml:space="preserve"> immigrants</w:t>
      </w:r>
      <w:r w:rsidRPr="006A0D36">
        <w:rPr>
          <w:rFonts w:ascii="Times New Roman" w:hAnsi="Times New Roman" w:cs="Times New Roman"/>
          <w:spacing w:val="-17"/>
          <w:rPrChange w:id="435" w:author="Montcho Gilbert" w:date="2019-09-26T07:11:00Z">
            <w:rPr>
              <w:spacing w:val="-17"/>
            </w:rPr>
          </w:rPrChange>
        </w:rPr>
        <w:t xml:space="preserve"> </w:t>
      </w:r>
      <w:ins w:id="436" w:author="Julien Navaux" w:date="2019-09-25T11:46:00Z">
        <w:r w:rsidR="0003061A" w:rsidRPr="006A0D36">
          <w:rPr>
            <w:rFonts w:ascii="Times New Roman" w:hAnsi="Times New Roman" w:cs="Times New Roman"/>
            <w:spacing w:val="-17"/>
            <w:rPrChange w:id="437" w:author="Montcho Gilbert" w:date="2019-09-26T07:11:00Z">
              <w:rPr>
                <w:spacing w:val="-17"/>
              </w:rPr>
            </w:rPrChange>
          </w:rPr>
          <w:t xml:space="preserve">is mainly perceived </w:t>
        </w:r>
      </w:ins>
      <w:r w:rsidRPr="006A0D36">
        <w:rPr>
          <w:rFonts w:ascii="Times New Roman" w:hAnsi="Times New Roman" w:cs="Times New Roman"/>
          <w:rPrChange w:id="438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16"/>
          <w:rPrChange w:id="439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40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16"/>
          <w:rPrChange w:id="441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42" w:author="Montcho Gilbert" w:date="2019-09-26T07:11:00Z">
            <w:rPr/>
          </w:rPrChange>
        </w:rPr>
        <w:t>burden</w:t>
      </w:r>
      <w:r w:rsidRPr="006A0D36">
        <w:rPr>
          <w:rFonts w:ascii="Times New Roman" w:hAnsi="Times New Roman" w:cs="Times New Roman"/>
          <w:spacing w:val="-16"/>
          <w:rPrChange w:id="443" w:author="Montcho Gilbert" w:date="2019-09-26T07:11:00Z">
            <w:rPr>
              <w:spacing w:val="-16"/>
            </w:rPr>
          </w:rPrChange>
        </w:rPr>
        <w:t xml:space="preserve"> </w:t>
      </w:r>
      <w:del w:id="444" w:author="Julien Navaux" w:date="2019-09-25T11:46:00Z">
        <w:r w:rsidRPr="006A0D36" w:rsidDel="0003061A">
          <w:rPr>
            <w:rFonts w:ascii="Times New Roman" w:hAnsi="Times New Roman" w:cs="Times New Roman"/>
            <w:rPrChange w:id="445" w:author="Montcho Gilbert" w:date="2019-09-26T07:11:00Z">
              <w:rPr/>
            </w:rPrChange>
          </w:rPr>
          <w:delText>to</w:delText>
        </w:r>
        <w:r w:rsidRPr="006A0D36" w:rsidDel="0003061A">
          <w:rPr>
            <w:rFonts w:ascii="Times New Roman" w:hAnsi="Times New Roman" w:cs="Times New Roman"/>
            <w:spacing w:val="-16"/>
            <w:rPrChange w:id="446" w:author="Montcho Gilbert" w:date="2019-09-26T07:11:00Z">
              <w:rPr>
                <w:spacing w:val="-16"/>
              </w:rPr>
            </w:rPrChange>
          </w:rPr>
          <w:delText xml:space="preserve"> </w:delText>
        </w:r>
      </w:del>
      <w:ins w:id="447" w:author="Julien Navaux" w:date="2019-09-25T11:46:00Z">
        <w:r w:rsidR="0003061A" w:rsidRPr="006A0D36">
          <w:rPr>
            <w:rFonts w:ascii="Times New Roman" w:hAnsi="Times New Roman" w:cs="Times New Roman"/>
            <w:rPrChange w:id="448" w:author="Montcho Gilbert" w:date="2019-09-26T07:11:00Z">
              <w:rPr/>
            </w:rPrChange>
          </w:rPr>
          <w:t>by</w:t>
        </w:r>
        <w:r w:rsidR="0003061A" w:rsidRPr="006A0D36">
          <w:rPr>
            <w:rFonts w:ascii="Times New Roman" w:hAnsi="Times New Roman" w:cs="Times New Roman"/>
            <w:spacing w:val="-16"/>
            <w:rPrChange w:id="449" w:author="Montcho Gilbert" w:date="2019-09-26T07:11:00Z">
              <w:rPr>
                <w:spacing w:val="-16"/>
              </w:rPr>
            </w:rPrChange>
          </w:rPr>
          <w:t xml:space="preserve"> </w:t>
        </w:r>
      </w:ins>
      <w:r w:rsidRPr="006A0D36">
        <w:rPr>
          <w:rFonts w:ascii="Times New Roman" w:hAnsi="Times New Roman" w:cs="Times New Roman"/>
          <w:rPrChange w:id="45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6"/>
          <w:rPrChange w:id="451" w:author="Montcho Gilbert" w:date="2019-09-26T07:11:00Z">
            <w:rPr>
              <w:spacing w:val="-16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452" w:author="Montcho Gilbert" w:date="2019-09-26T07:11:00Z">
            <w:rPr/>
          </w:rPrChange>
        </w:rPr>
        <w:t>tax</w:t>
      </w:r>
      <w:r w:rsidR="00934E31" w:rsidRPr="006A0D36">
        <w:rPr>
          <w:rFonts w:ascii="Times New Roman" w:hAnsi="Times New Roman" w:cs="Times New Roman"/>
          <w:spacing w:val="-16"/>
          <w:rPrChange w:id="453" w:author="Montcho Gilbert" w:date="2019-09-26T07:11:00Z">
            <w:rPr>
              <w:spacing w:val="-16"/>
            </w:rPr>
          </w:rPrChange>
        </w:rPr>
        <w:t>payers</w:t>
      </w:r>
      <w:del w:id="454" w:author="Julien Navaux" w:date="2019-09-25T11:46:00Z">
        <w:r w:rsidRPr="006A0D36" w:rsidDel="0003061A">
          <w:rPr>
            <w:rFonts w:ascii="Times New Roman" w:hAnsi="Times New Roman" w:cs="Times New Roman"/>
            <w:spacing w:val="-16"/>
            <w:rPrChange w:id="455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56" w:author="Montcho Gilbert" w:date="2019-09-26T07:11:00Z">
              <w:rPr/>
            </w:rPrChange>
          </w:rPr>
          <w:delText>and</w:delText>
        </w:r>
        <w:r w:rsidRPr="006A0D36" w:rsidDel="0003061A">
          <w:rPr>
            <w:rFonts w:ascii="Times New Roman" w:hAnsi="Times New Roman" w:cs="Times New Roman"/>
            <w:spacing w:val="-16"/>
            <w:rPrChange w:id="457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58" w:author="Montcho Gilbert" w:date="2019-09-26T07:11:00Z">
              <w:rPr/>
            </w:rPrChange>
          </w:rPr>
          <w:delText>empirical</w:delText>
        </w:r>
        <w:r w:rsidRPr="006A0D36" w:rsidDel="0003061A">
          <w:rPr>
            <w:rFonts w:ascii="Times New Roman" w:hAnsi="Times New Roman" w:cs="Times New Roman"/>
            <w:spacing w:val="-16"/>
            <w:rPrChange w:id="459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60" w:author="Montcho Gilbert" w:date="2019-09-26T07:11:00Z">
              <w:rPr/>
            </w:rPrChange>
          </w:rPr>
          <w:delText>studies</w:delText>
        </w:r>
        <w:r w:rsidRPr="006A0D36" w:rsidDel="0003061A">
          <w:rPr>
            <w:rFonts w:ascii="Times New Roman" w:hAnsi="Times New Roman" w:cs="Times New Roman"/>
            <w:spacing w:val="-16"/>
            <w:rPrChange w:id="461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62" w:author="Montcho Gilbert" w:date="2019-09-26T07:11:00Z">
              <w:rPr/>
            </w:rPrChange>
          </w:rPr>
          <w:delText>supporting</w:delText>
        </w:r>
        <w:r w:rsidRPr="006A0D36" w:rsidDel="0003061A">
          <w:rPr>
            <w:rFonts w:ascii="Times New Roman" w:hAnsi="Times New Roman" w:cs="Times New Roman"/>
            <w:spacing w:val="-16"/>
            <w:rPrChange w:id="463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64" w:author="Montcho Gilbert" w:date="2019-09-26T07:11:00Z">
              <w:rPr/>
            </w:rPrChange>
          </w:rPr>
          <w:delText>this</w:delText>
        </w:r>
        <w:r w:rsidRPr="006A0D36" w:rsidDel="0003061A">
          <w:rPr>
            <w:rFonts w:ascii="Times New Roman" w:hAnsi="Times New Roman" w:cs="Times New Roman"/>
            <w:spacing w:val="-16"/>
            <w:rPrChange w:id="465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66" w:author="Montcho Gilbert" w:date="2019-09-26T07:11:00Z">
              <w:rPr/>
            </w:rPrChange>
          </w:rPr>
          <w:delText>view</w:delText>
        </w:r>
        <w:r w:rsidRPr="006A0D36" w:rsidDel="0003061A">
          <w:rPr>
            <w:rFonts w:ascii="Times New Roman" w:hAnsi="Times New Roman" w:cs="Times New Roman"/>
            <w:spacing w:val="-16"/>
            <w:rPrChange w:id="467" w:author="Montcho Gilbert" w:date="2019-09-26T07:11:00Z">
              <w:rPr>
                <w:spacing w:val="-16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468" w:author="Montcho Gilbert" w:date="2019-09-26T07:11:00Z">
              <w:rPr/>
            </w:rPrChange>
          </w:rPr>
          <w:delText>are common</w:delText>
        </w:r>
      </w:del>
      <w:r w:rsidRPr="006A0D36">
        <w:rPr>
          <w:rFonts w:ascii="Times New Roman" w:hAnsi="Times New Roman" w:cs="Times New Roman"/>
          <w:rPrChange w:id="469" w:author="Montcho Gilbert" w:date="2019-09-26T07:11:00Z">
            <w:rPr/>
          </w:rPrChange>
        </w:rPr>
        <w:t xml:space="preserve">. </w:t>
      </w:r>
      <w:r w:rsidRPr="006A0D36">
        <w:rPr>
          <w:rFonts w:ascii="Times New Roman" w:hAnsi="Times New Roman" w:cs="Times New Roman"/>
          <w:spacing w:val="-7"/>
          <w:rPrChange w:id="470" w:author="Montcho Gilbert" w:date="2019-09-26T07:11:00Z">
            <w:rPr>
              <w:spacing w:val="-7"/>
            </w:rPr>
          </w:rPrChange>
        </w:rPr>
        <w:t xml:space="preserve">For </w:t>
      </w:r>
      <w:del w:id="471" w:author="Julien Navaux" w:date="2019-09-25T11:46:00Z">
        <w:r w:rsidRPr="006A0D36" w:rsidDel="0003061A">
          <w:rPr>
            <w:rFonts w:ascii="Times New Roman" w:hAnsi="Times New Roman" w:cs="Times New Roman"/>
            <w:rPrChange w:id="472" w:author="Montcho Gilbert" w:date="2019-09-26T07:11:00Z">
              <w:rPr/>
            </w:rPrChange>
          </w:rPr>
          <w:delText>example</w:delText>
        </w:r>
      </w:del>
      <w:ins w:id="473" w:author="Julien Navaux" w:date="2019-09-25T11:46:00Z">
        <w:r w:rsidR="0003061A" w:rsidRPr="006A0D36">
          <w:rPr>
            <w:rFonts w:ascii="Times New Roman" w:hAnsi="Times New Roman" w:cs="Times New Roman"/>
            <w:rPrChange w:id="474" w:author="Montcho Gilbert" w:date="2019-09-26T07:11:00Z">
              <w:rPr/>
            </w:rPrChange>
          </w:rPr>
          <w:t>instance</w:t>
        </w:r>
      </w:ins>
      <w:r w:rsidRPr="006A0D36">
        <w:rPr>
          <w:rFonts w:ascii="Times New Roman" w:hAnsi="Times New Roman" w:cs="Times New Roman"/>
          <w:rPrChange w:id="475" w:author="Montcho Gilbert" w:date="2019-09-26T07:11:00Z">
            <w:rPr/>
          </w:rPrChange>
        </w:rPr>
        <w:t xml:space="preserve">, </w:t>
      </w:r>
      <w:del w:id="476" w:author="Julien Navaux" w:date="2019-09-25T11:47:00Z">
        <w:r w:rsidRPr="006A0D36" w:rsidDel="0003061A">
          <w:rPr>
            <w:rFonts w:ascii="Times New Roman" w:hAnsi="Times New Roman" w:cs="Times New Roman"/>
            <w:rPrChange w:id="477" w:author="Montcho Gilbert" w:date="2019-09-26T07:11:00Z">
              <w:rPr/>
            </w:rPrChange>
          </w:rPr>
          <w:delText xml:space="preserve">in </w:delText>
        </w:r>
      </w:del>
      <w:r w:rsidRPr="006A0D36">
        <w:rPr>
          <w:rFonts w:ascii="Times New Roman" w:hAnsi="Times New Roman" w:cs="Times New Roman"/>
          <w:rPrChange w:id="478" w:author="Montcho Gilbert" w:date="2019-09-26T07:11:00Z">
            <w:rPr/>
          </w:rPrChange>
        </w:rPr>
        <w:t xml:space="preserve">the 2008 European Social </w:t>
      </w:r>
      <w:r w:rsidRPr="006A0D36">
        <w:rPr>
          <w:rFonts w:ascii="Times New Roman" w:hAnsi="Times New Roman" w:cs="Times New Roman"/>
          <w:spacing w:val="-5"/>
          <w:rPrChange w:id="479" w:author="Montcho Gilbert" w:date="2019-09-26T07:11:00Z">
            <w:rPr>
              <w:spacing w:val="-5"/>
            </w:rPr>
          </w:rPrChange>
        </w:rPr>
        <w:t>Survey</w:t>
      </w:r>
      <w:ins w:id="480" w:author="Julien Navaux" w:date="2019-09-25T11:47:00Z">
        <w:r w:rsidR="0003061A" w:rsidRPr="006A0D36">
          <w:rPr>
            <w:rFonts w:ascii="Times New Roman" w:hAnsi="Times New Roman" w:cs="Times New Roman"/>
            <w:spacing w:val="-5"/>
            <w:rPrChange w:id="481" w:author="Montcho Gilbert" w:date="2019-09-26T07:11:00Z">
              <w:rPr>
                <w:spacing w:val="-5"/>
              </w:rPr>
            </w:rPrChange>
          </w:rPr>
          <w:t xml:space="preserve"> evidences that</w:t>
        </w:r>
      </w:ins>
      <w:del w:id="482" w:author="Julien Navaux" w:date="2019-09-25T11:47:00Z">
        <w:r w:rsidRPr="006A0D36" w:rsidDel="0003061A">
          <w:rPr>
            <w:rFonts w:ascii="Times New Roman" w:hAnsi="Times New Roman" w:cs="Times New Roman"/>
            <w:spacing w:val="-5"/>
            <w:rPrChange w:id="483" w:author="Montcho Gilbert" w:date="2019-09-26T07:11:00Z">
              <w:rPr>
                <w:spacing w:val="-5"/>
              </w:rPr>
            </w:rPrChange>
          </w:rPr>
          <w:delText>,</w:delText>
        </w:r>
      </w:del>
      <w:r w:rsidRPr="006A0D36">
        <w:rPr>
          <w:rFonts w:ascii="Times New Roman" w:hAnsi="Times New Roman" w:cs="Times New Roman"/>
          <w:spacing w:val="-5"/>
          <w:rPrChange w:id="484" w:author="Montcho Gilbert" w:date="2019-09-26T07:11:00Z">
            <w:rPr>
              <w:spacing w:val="-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85" w:author="Montcho Gilbert" w:date="2019-09-26T07:11:00Z">
            <w:rPr/>
          </w:rPrChange>
        </w:rPr>
        <w:t>44% of European</w:t>
      </w:r>
      <w:r w:rsidRPr="006A0D36">
        <w:rPr>
          <w:rFonts w:ascii="Times New Roman" w:hAnsi="Times New Roman" w:cs="Times New Roman"/>
          <w:spacing w:val="-27"/>
          <w:rPrChange w:id="486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87" w:author="Montcho Gilbert" w:date="2019-09-26T07:11:00Z">
            <w:rPr/>
          </w:rPrChange>
        </w:rPr>
        <w:t>citizens believed</w:t>
      </w:r>
      <w:r w:rsidRPr="006A0D36">
        <w:rPr>
          <w:rFonts w:ascii="Times New Roman" w:hAnsi="Times New Roman" w:cs="Times New Roman"/>
          <w:spacing w:val="9"/>
          <w:rPrChange w:id="488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89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9"/>
          <w:rPrChange w:id="490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91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10"/>
          <w:rPrChange w:id="492" w:author="Montcho Gilbert" w:date="2019-09-26T07:11:00Z">
            <w:rPr>
              <w:spacing w:val="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93" w:author="Montcho Gilbert" w:date="2019-09-26T07:11:00Z">
            <w:rPr/>
          </w:rPrChange>
        </w:rPr>
        <w:t>receive</w:t>
      </w:r>
      <w:r w:rsidRPr="006A0D36">
        <w:rPr>
          <w:rFonts w:ascii="Times New Roman" w:hAnsi="Times New Roman" w:cs="Times New Roman"/>
          <w:spacing w:val="9"/>
          <w:rPrChange w:id="494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95" w:author="Montcho Gilbert" w:date="2019-09-26T07:11:00Z">
            <w:rPr/>
          </w:rPrChange>
        </w:rPr>
        <w:t>more</w:t>
      </w:r>
      <w:r w:rsidRPr="006A0D36">
        <w:rPr>
          <w:rFonts w:ascii="Times New Roman" w:hAnsi="Times New Roman" w:cs="Times New Roman"/>
          <w:spacing w:val="9"/>
          <w:rPrChange w:id="496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97" w:author="Montcho Gilbert" w:date="2019-09-26T07:11:00Z">
            <w:rPr/>
          </w:rPrChange>
        </w:rPr>
        <w:t>than</w:t>
      </w:r>
      <w:r w:rsidRPr="006A0D36">
        <w:rPr>
          <w:rFonts w:ascii="Times New Roman" w:hAnsi="Times New Roman" w:cs="Times New Roman"/>
          <w:spacing w:val="10"/>
          <w:rPrChange w:id="498" w:author="Montcho Gilbert" w:date="2019-09-26T07:11:00Z">
            <w:rPr>
              <w:spacing w:val="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499" w:author="Montcho Gilbert" w:date="2019-09-26T07:11:00Z">
            <w:rPr/>
          </w:rPrChange>
        </w:rPr>
        <w:t>they</w:t>
      </w:r>
      <w:r w:rsidRPr="006A0D36">
        <w:rPr>
          <w:rFonts w:ascii="Times New Roman" w:hAnsi="Times New Roman" w:cs="Times New Roman"/>
          <w:spacing w:val="9"/>
          <w:rPrChange w:id="500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01" w:author="Montcho Gilbert" w:date="2019-09-26T07:11:00Z">
            <w:rPr/>
          </w:rPrChange>
        </w:rPr>
        <w:t>contribute</w:t>
      </w:r>
      <w:del w:id="502" w:author="Julien Navaux" w:date="2019-09-25T11:49:00Z">
        <w:r w:rsidRPr="006A0D36" w:rsidDel="0003061A">
          <w:rPr>
            <w:rFonts w:ascii="Times New Roman" w:hAnsi="Times New Roman" w:cs="Times New Roman"/>
            <w:rPrChange w:id="503" w:author="Montcho Gilbert" w:date="2019-09-26T07:11:00Z">
              <w:rPr/>
            </w:rPrChange>
          </w:rPr>
          <w:delText>,</w:delText>
        </w:r>
        <w:r w:rsidRPr="006A0D36" w:rsidDel="0003061A">
          <w:rPr>
            <w:rFonts w:ascii="Times New Roman" w:hAnsi="Times New Roman" w:cs="Times New Roman"/>
            <w:spacing w:val="14"/>
            <w:rPrChange w:id="504" w:author="Montcho Gilbert" w:date="2019-09-26T07:11:00Z">
              <w:rPr>
                <w:spacing w:val="14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05" w:author="Montcho Gilbert" w:date="2019-09-26T07:11:00Z">
              <w:rPr/>
            </w:rPrChange>
          </w:rPr>
          <w:delText>with</w:delText>
        </w:r>
      </w:del>
      <w:ins w:id="506" w:author="Julien Navaux" w:date="2019-09-25T11:49:00Z">
        <w:r w:rsidR="0003061A" w:rsidRPr="006A0D36">
          <w:rPr>
            <w:rFonts w:ascii="Times New Roman" w:hAnsi="Times New Roman" w:cs="Times New Roman"/>
            <w:rPrChange w:id="507" w:author="Montcho Gilbert" w:date="2019-09-26T07:11:00Z">
              <w:rPr/>
            </w:rPrChange>
          </w:rPr>
          <w:t>, while</w:t>
        </w:r>
      </w:ins>
      <w:r w:rsidRPr="006A0D36">
        <w:rPr>
          <w:rFonts w:ascii="Times New Roman" w:hAnsi="Times New Roman" w:cs="Times New Roman"/>
          <w:spacing w:val="9"/>
          <w:rPrChange w:id="508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09" w:author="Montcho Gilbert" w:date="2019-09-26T07:11:00Z">
            <w:rPr/>
          </w:rPrChange>
        </w:rPr>
        <w:t>only</w:t>
      </w:r>
      <w:r w:rsidRPr="006A0D36">
        <w:rPr>
          <w:rFonts w:ascii="Times New Roman" w:hAnsi="Times New Roman" w:cs="Times New Roman"/>
          <w:spacing w:val="9"/>
          <w:rPrChange w:id="510" w:author="Montcho Gilbert" w:date="2019-09-26T07:11:00Z">
            <w:rPr>
              <w:spacing w:val="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11" w:author="Montcho Gilbert" w:date="2019-09-26T07:11:00Z">
            <w:rPr/>
          </w:rPrChange>
        </w:rPr>
        <w:t>15%</w:t>
      </w:r>
      <w:r w:rsidRPr="006A0D36">
        <w:rPr>
          <w:rFonts w:ascii="Times New Roman" w:hAnsi="Times New Roman" w:cs="Times New Roman"/>
          <w:spacing w:val="10"/>
          <w:rPrChange w:id="512" w:author="Montcho Gilbert" w:date="2019-09-26T07:11:00Z">
            <w:rPr>
              <w:spacing w:val="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13" w:author="Montcho Gilbert" w:date="2019-09-26T07:11:00Z">
            <w:rPr/>
          </w:rPrChange>
        </w:rPr>
        <w:t>believing</w:t>
      </w:r>
      <w:r w:rsidR="002B5A46" w:rsidRPr="006A0D36">
        <w:rPr>
          <w:rStyle w:val="FootnoteReference"/>
          <w:rFonts w:ascii="Times New Roman" w:hAnsi="Times New Roman" w:cs="Times New Roman"/>
          <w:rPrChange w:id="514" w:author="Montcho Gilbert" w:date="2019-09-26T07:11:00Z">
            <w:rPr>
              <w:rStyle w:val="FootnoteReference"/>
            </w:rPr>
          </w:rPrChange>
        </w:rPr>
        <w:footnoteReference w:id="1"/>
      </w:r>
      <w:r w:rsidR="00934E31" w:rsidRPr="006A0D36">
        <w:rPr>
          <w:rFonts w:ascii="Times New Roman" w:hAnsi="Times New Roman" w:cs="Times New Roman"/>
          <w:noProof/>
          <w:lang w:val="fr-FR" w:eastAsia="fr-FR" w:bidi="ar-SA"/>
          <w:rPrChange w:id="516" w:author="Montcho Gilbert" w:date="2019-09-26T07:11:00Z">
            <w:rPr>
              <w:noProof/>
              <w:lang w:val="fr-FR" w:eastAsia="fr-FR" w:bidi="ar-SA"/>
            </w:rPr>
          </w:rPrChange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6E6C50E" wp14:editId="28F2624E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2292985" cy="1270"/>
                <wp:effectExtent l="0" t="0" r="5715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9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611"/>
                            <a:gd name="T2" fmla="+- 0 5050 1440"/>
                            <a:gd name="T3" fmla="*/ T2 w 36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11">
                              <a:moveTo>
                                <a:pt x="0" y="0"/>
                              </a:moveTo>
                              <a:lnTo>
                                <a:pt x="361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10400" id="Freeform 2" o:spid="_x0000_s1026" style="position:absolute;margin-left:1in;margin-top:15.9pt;width:180.5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1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" path="m,l3610,e" filled="f" strokeweight=".14042mm">
                <v:path arrowok="t" o:connecttype="custom" o:connectlocs="0,0;2292350,0" o:connectangles="0,0"/>
                <w10:wrap type="topAndBottom" anchorx="page"/>
              </v:shape>
            </w:pict>
          </mc:Fallback>
        </mc:AlternateContent>
      </w:r>
      <w:r w:rsidR="002B5A46" w:rsidRPr="006A0D36">
        <w:rPr>
          <w:rFonts w:ascii="Times New Roman" w:hAnsi="Times New Roman" w:cs="Times New Roman"/>
          <w:rPrChange w:id="517" w:author="Montcho Gilbert" w:date="2019-09-26T07:11:00Z">
            <w:rPr/>
          </w:rPrChange>
        </w:rPr>
        <w:t xml:space="preserve"> </w:t>
      </w:r>
      <w:r w:rsidRPr="006A0D36">
        <w:rPr>
          <w:rFonts w:ascii="Times New Roman" w:hAnsi="Times New Roman" w:cs="Times New Roman"/>
          <w:rPrChange w:id="518" w:author="Montcho Gilbert" w:date="2019-09-26T07:11:00Z">
            <w:rPr/>
          </w:rPrChange>
        </w:rPr>
        <w:t>that they receive less (</w:t>
      </w:r>
      <w:proofErr w:type="spellStart"/>
      <w:r w:rsidRPr="006A0D36">
        <w:rPr>
          <w:rFonts w:ascii="Times New Roman" w:hAnsi="Times New Roman" w:cs="Times New Roman"/>
          <w:rPrChange w:id="519" w:author="Montcho Gilbert" w:date="2019-09-26T07:11:00Z">
            <w:rPr/>
          </w:rPrChange>
        </w:rPr>
        <w:t>Dustmann</w:t>
      </w:r>
      <w:proofErr w:type="spellEnd"/>
      <w:r w:rsidRPr="006A0D36">
        <w:rPr>
          <w:rFonts w:ascii="Times New Roman" w:hAnsi="Times New Roman" w:cs="Times New Roman"/>
          <w:rPrChange w:id="520" w:author="Montcho Gilbert" w:date="2019-09-26T07:11:00Z">
            <w:rPr/>
          </w:rPrChange>
        </w:rPr>
        <w:t xml:space="preserve"> &amp; </w:t>
      </w:r>
      <w:r w:rsidRPr="006A0D36">
        <w:rPr>
          <w:rFonts w:ascii="Times New Roman" w:hAnsi="Times New Roman" w:cs="Times New Roman"/>
          <w:spacing w:val="-3"/>
          <w:rPrChange w:id="521" w:author="Montcho Gilbert" w:date="2019-09-26T07:11:00Z">
            <w:rPr>
              <w:spacing w:val="-3"/>
            </w:rPr>
          </w:rPrChange>
        </w:rPr>
        <w:t xml:space="preserve">Frattini, </w:t>
      </w:r>
      <w:r w:rsidR="00BE781A" w:rsidRPr="006A0D36">
        <w:rPr>
          <w:rFonts w:ascii="Times New Roman" w:hAnsi="Times New Roman" w:cs="Times New Roman"/>
          <w:rPrChange w:id="52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523" w:author="Montcho Gilbert" w:date="2019-09-26T07:11:00Z">
            <w:rPr/>
          </w:rPrChange>
        </w:rPr>
        <w:instrText xml:space="preserve"> HYPERLINK \l "_bookmark10" </w:instrText>
      </w:r>
      <w:r w:rsidR="00BE781A" w:rsidRPr="006A0D36">
        <w:rPr>
          <w:rFonts w:ascii="Times New Roman" w:hAnsi="Times New Roman" w:cs="Times New Roman"/>
          <w:rPrChange w:id="52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525" w:author="Montcho Gilbert" w:date="2019-09-26T07:11:00Z">
            <w:rPr>
              <w:color w:val="0000FF"/>
            </w:rPr>
          </w:rPrChange>
        </w:rPr>
        <w:t>2014</w:t>
      </w:r>
      <w:r w:rsidR="00BE781A" w:rsidRPr="006A0D36">
        <w:rPr>
          <w:rFonts w:ascii="Times New Roman" w:hAnsi="Times New Roman" w:cs="Times New Roman"/>
          <w:color w:val="0000FF"/>
          <w:rPrChange w:id="52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527" w:author="Montcho Gilbert" w:date="2019-09-26T07:11:00Z">
            <w:rPr/>
          </w:rPrChange>
        </w:rPr>
        <w:t xml:space="preserve">). </w:t>
      </w:r>
      <w:proofErr w:type="spellStart"/>
      <w:r w:rsidRPr="006A0D36">
        <w:rPr>
          <w:rFonts w:ascii="Times New Roman" w:hAnsi="Times New Roman" w:cs="Times New Roman"/>
          <w:rPrChange w:id="528" w:author="Montcho Gilbert" w:date="2019-09-26T07:11:00Z">
            <w:rPr/>
          </w:rPrChange>
        </w:rPr>
        <w:t>Chojnicki</w:t>
      </w:r>
      <w:proofErr w:type="spellEnd"/>
      <w:r w:rsidRPr="006A0D36">
        <w:rPr>
          <w:rFonts w:ascii="Times New Roman" w:hAnsi="Times New Roman" w:cs="Times New Roman"/>
          <w:rPrChange w:id="529" w:author="Montcho Gilbert" w:date="2019-09-26T07:11:00Z">
            <w:rPr/>
          </w:rPrChange>
        </w:rPr>
        <w:t xml:space="preserve"> (</w:t>
      </w:r>
      <w:r w:rsidR="00BE781A" w:rsidRPr="006A0D36">
        <w:rPr>
          <w:rFonts w:ascii="Times New Roman" w:hAnsi="Times New Roman" w:cs="Times New Roman"/>
          <w:rPrChange w:id="530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531" w:author="Montcho Gilbert" w:date="2019-09-26T07:11:00Z">
            <w:rPr/>
          </w:rPrChange>
        </w:rPr>
        <w:instrText xml:space="preserve"> HYPERLINK \l "_bookmark7" </w:instrText>
      </w:r>
      <w:r w:rsidR="00BE781A" w:rsidRPr="006A0D36">
        <w:rPr>
          <w:rFonts w:ascii="Times New Roman" w:hAnsi="Times New Roman" w:cs="Times New Roman"/>
          <w:rPrChange w:id="532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533" w:author="Montcho Gilbert" w:date="2019-09-26T07:11:00Z">
            <w:rPr>
              <w:color w:val="0000FF"/>
            </w:rPr>
          </w:rPrChange>
        </w:rPr>
        <w:t>2011</w:t>
      </w:r>
      <w:r w:rsidR="00BE781A" w:rsidRPr="006A0D36">
        <w:rPr>
          <w:rFonts w:ascii="Times New Roman" w:hAnsi="Times New Roman" w:cs="Times New Roman"/>
          <w:color w:val="0000FF"/>
          <w:rPrChange w:id="534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535" w:author="Montcho Gilbert" w:date="2019-09-26T07:11:00Z">
            <w:rPr/>
          </w:rPrChange>
        </w:rPr>
        <w:t xml:space="preserve">) found that </w:t>
      </w:r>
      <w:del w:id="536" w:author="Julien Navaux" w:date="2019-09-25T11:50:00Z">
        <w:r w:rsidRPr="006A0D36" w:rsidDel="0003061A">
          <w:rPr>
            <w:rFonts w:ascii="Times New Roman" w:hAnsi="Times New Roman" w:cs="Times New Roman"/>
            <w:rPrChange w:id="537" w:author="Montcho Gilbert" w:date="2019-09-26T07:11:00Z">
              <w:rPr/>
            </w:rPrChange>
          </w:rPr>
          <w:delText>even though</w:delText>
        </w:r>
        <w:r w:rsidRPr="006A0D36" w:rsidDel="0003061A">
          <w:rPr>
            <w:rFonts w:ascii="Times New Roman" w:hAnsi="Times New Roman" w:cs="Times New Roman"/>
            <w:spacing w:val="-21"/>
            <w:rPrChange w:id="538" w:author="Montcho Gilbert" w:date="2019-09-26T07:11:00Z">
              <w:rPr>
                <w:spacing w:val="-21"/>
              </w:rPr>
            </w:rPrChange>
          </w:rPr>
          <w:delText xml:space="preserve"> </w:delText>
        </w:r>
      </w:del>
      <w:r w:rsidRPr="006A0D36">
        <w:rPr>
          <w:rFonts w:ascii="Times New Roman" w:hAnsi="Times New Roman" w:cs="Times New Roman"/>
          <w:rPrChange w:id="53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1"/>
          <w:rPrChange w:id="540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41" w:author="Montcho Gilbert" w:date="2019-09-26T07:11:00Z">
            <w:rPr/>
          </w:rPrChange>
        </w:rPr>
        <w:t>long</w:t>
      </w:r>
      <w:r w:rsidRPr="006A0D36">
        <w:rPr>
          <w:rFonts w:ascii="Times New Roman" w:hAnsi="Times New Roman" w:cs="Times New Roman"/>
          <w:spacing w:val="-21"/>
          <w:rPrChange w:id="542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43" w:author="Montcho Gilbert" w:date="2019-09-26T07:11:00Z">
            <w:rPr/>
          </w:rPrChange>
        </w:rPr>
        <w:t>term</w:t>
      </w:r>
      <w:r w:rsidRPr="006A0D36">
        <w:rPr>
          <w:rFonts w:ascii="Times New Roman" w:hAnsi="Times New Roman" w:cs="Times New Roman"/>
          <w:spacing w:val="-21"/>
          <w:rPrChange w:id="544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45" w:author="Montcho Gilbert" w:date="2019-09-26T07:11:00Z">
            <w:rPr/>
          </w:rPrChange>
        </w:rPr>
        <w:t>effect</w:t>
      </w:r>
      <w:r w:rsidRPr="006A0D36">
        <w:rPr>
          <w:rFonts w:ascii="Times New Roman" w:hAnsi="Times New Roman" w:cs="Times New Roman"/>
          <w:spacing w:val="-21"/>
          <w:rPrChange w:id="546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47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0"/>
          <w:rPrChange w:id="548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49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21"/>
          <w:rPrChange w:id="550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51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21"/>
          <w:rPrChange w:id="552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5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1"/>
          <w:rPrChange w:id="554" w:author="Montcho Gilbert" w:date="2019-09-26T07:11:00Z">
            <w:rPr>
              <w:spacing w:val="-21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555" w:author="Montcho Gilbert" w:date="2019-09-26T07:11:00Z">
            <w:rPr/>
          </w:rPrChange>
        </w:rPr>
        <w:t>French</w:t>
      </w:r>
      <w:r w:rsidRPr="006A0D36">
        <w:rPr>
          <w:rFonts w:ascii="Times New Roman" w:hAnsi="Times New Roman" w:cs="Times New Roman"/>
          <w:spacing w:val="-21"/>
          <w:rPrChange w:id="556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57" w:author="Montcho Gilbert" w:date="2019-09-26T07:11:00Z">
            <w:rPr/>
          </w:rPrChange>
        </w:rPr>
        <w:t>public</w:t>
      </w:r>
      <w:r w:rsidRPr="006A0D36">
        <w:rPr>
          <w:rFonts w:ascii="Times New Roman" w:hAnsi="Times New Roman" w:cs="Times New Roman"/>
          <w:spacing w:val="-21"/>
          <w:rPrChange w:id="558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59" w:author="Montcho Gilbert" w:date="2019-09-26T07:11:00Z">
            <w:rPr/>
          </w:rPrChange>
        </w:rPr>
        <w:t>finances</w:t>
      </w:r>
      <w:r w:rsidRPr="006A0D36">
        <w:rPr>
          <w:rFonts w:ascii="Times New Roman" w:hAnsi="Times New Roman" w:cs="Times New Roman"/>
          <w:spacing w:val="-20"/>
          <w:rPrChange w:id="560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61" w:author="Montcho Gilbert" w:date="2019-09-26T07:11:00Z">
            <w:rPr/>
          </w:rPrChange>
        </w:rPr>
        <w:t>is</w:t>
      </w:r>
      <w:r w:rsidRPr="006A0D36">
        <w:rPr>
          <w:rFonts w:ascii="Times New Roman" w:hAnsi="Times New Roman" w:cs="Times New Roman"/>
          <w:spacing w:val="-21"/>
          <w:rPrChange w:id="562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63" w:author="Montcho Gilbert" w:date="2019-09-26T07:11:00Z">
            <w:rPr/>
          </w:rPrChange>
        </w:rPr>
        <w:t>slightly</w:t>
      </w:r>
      <w:r w:rsidRPr="006A0D36">
        <w:rPr>
          <w:rFonts w:ascii="Times New Roman" w:hAnsi="Times New Roman" w:cs="Times New Roman"/>
          <w:spacing w:val="-21"/>
          <w:rPrChange w:id="564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65" w:author="Montcho Gilbert" w:date="2019-09-26T07:11:00Z">
            <w:rPr/>
          </w:rPrChange>
        </w:rPr>
        <w:t>positive,</w:t>
      </w:r>
      <w:r w:rsidRPr="006A0D36">
        <w:rPr>
          <w:rFonts w:ascii="Times New Roman" w:hAnsi="Times New Roman" w:cs="Times New Roman"/>
          <w:spacing w:val="-18"/>
          <w:rPrChange w:id="566" w:author="Montcho Gilbert" w:date="2019-09-26T07:11:00Z">
            <w:rPr>
              <w:spacing w:val="-18"/>
            </w:rPr>
          </w:rPrChange>
        </w:rPr>
        <w:t xml:space="preserve"> </w:t>
      </w:r>
      <w:ins w:id="567" w:author="Julien Navaux" w:date="2019-09-25T11:50:00Z">
        <w:r w:rsidR="0003061A" w:rsidRPr="006A0D36">
          <w:rPr>
            <w:rFonts w:ascii="Times New Roman" w:hAnsi="Times New Roman" w:cs="Times New Roman"/>
            <w:spacing w:val="-18"/>
            <w:rPrChange w:id="568" w:author="Montcho Gilbert" w:date="2019-09-26T07:11:00Z">
              <w:rPr>
                <w:spacing w:val="-18"/>
              </w:rPr>
            </w:rPrChange>
          </w:rPr>
          <w:t xml:space="preserve">despite a </w:t>
        </w:r>
      </w:ins>
      <w:del w:id="569" w:author="Julien Navaux" w:date="2019-09-25T11:50:00Z">
        <w:r w:rsidRPr="006A0D36" w:rsidDel="0003061A">
          <w:rPr>
            <w:rFonts w:ascii="Times New Roman" w:hAnsi="Times New Roman" w:cs="Times New Roman"/>
            <w:rPrChange w:id="570" w:author="Montcho Gilbert" w:date="2019-09-26T07:11:00Z">
              <w:rPr/>
            </w:rPrChange>
          </w:rPr>
          <w:delText>the</w:delText>
        </w:r>
        <w:r w:rsidRPr="006A0D36" w:rsidDel="0003061A">
          <w:rPr>
            <w:rFonts w:ascii="Times New Roman" w:hAnsi="Times New Roman" w:cs="Times New Roman"/>
            <w:spacing w:val="-18"/>
            <w:rPrChange w:id="571" w:author="Montcho Gilbert" w:date="2019-09-26T07:11:00Z">
              <w:rPr>
                <w:spacing w:val="-18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72" w:author="Montcho Gilbert" w:date="2019-09-26T07:11:00Z">
              <w:rPr/>
            </w:rPrChange>
          </w:rPr>
          <w:delText>life</w:delText>
        </w:r>
        <w:r w:rsidRPr="006A0D36" w:rsidDel="0003061A">
          <w:rPr>
            <w:rFonts w:ascii="Times New Roman" w:hAnsi="Times New Roman" w:cs="Times New Roman"/>
            <w:spacing w:val="-19"/>
            <w:rPrChange w:id="573" w:author="Montcho Gilbert" w:date="2019-09-26T07:11:00Z">
              <w:rPr>
                <w:spacing w:val="-19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74" w:author="Montcho Gilbert" w:date="2019-09-26T07:11:00Z">
              <w:rPr/>
            </w:rPrChange>
          </w:rPr>
          <w:delText>cycle</w:delText>
        </w:r>
        <w:r w:rsidRPr="006A0D36" w:rsidDel="0003061A">
          <w:rPr>
            <w:rFonts w:ascii="Times New Roman" w:hAnsi="Times New Roman" w:cs="Times New Roman"/>
            <w:spacing w:val="-17"/>
            <w:rPrChange w:id="575" w:author="Montcho Gilbert" w:date="2019-09-26T07:11:00Z">
              <w:rPr>
                <w:spacing w:val="-17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76" w:author="Montcho Gilbert" w:date="2019-09-26T07:11:00Z">
              <w:rPr/>
            </w:rPrChange>
          </w:rPr>
          <w:delText>average</w:delText>
        </w:r>
        <w:r w:rsidRPr="006A0D36" w:rsidDel="0003061A">
          <w:rPr>
            <w:rFonts w:ascii="Times New Roman" w:hAnsi="Times New Roman" w:cs="Times New Roman"/>
            <w:spacing w:val="-18"/>
            <w:rPrChange w:id="577" w:author="Montcho Gilbert" w:date="2019-09-26T07:11:00Z">
              <w:rPr>
                <w:spacing w:val="-18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78" w:author="Montcho Gilbert" w:date="2019-09-26T07:11:00Z">
              <w:rPr/>
            </w:rPrChange>
          </w:rPr>
          <w:delText>of</w:delText>
        </w:r>
        <w:r w:rsidRPr="006A0D36" w:rsidDel="0003061A">
          <w:rPr>
            <w:rFonts w:ascii="Times New Roman" w:hAnsi="Times New Roman" w:cs="Times New Roman"/>
            <w:spacing w:val="-18"/>
            <w:rPrChange w:id="579" w:author="Montcho Gilbert" w:date="2019-09-26T07:11:00Z">
              <w:rPr>
                <w:spacing w:val="-18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80" w:author="Montcho Gilbert" w:date="2019-09-26T07:11:00Z">
              <w:rPr/>
            </w:rPrChange>
          </w:rPr>
          <w:delText>immigration</w:delText>
        </w:r>
        <w:r w:rsidRPr="006A0D36" w:rsidDel="0003061A">
          <w:rPr>
            <w:rFonts w:ascii="Times New Roman" w:hAnsi="Times New Roman" w:cs="Times New Roman"/>
            <w:spacing w:val="-18"/>
            <w:rPrChange w:id="581" w:author="Montcho Gilbert" w:date="2019-09-26T07:11:00Z">
              <w:rPr>
                <w:spacing w:val="-18"/>
              </w:rPr>
            </w:rPrChange>
          </w:rPr>
          <w:delText xml:space="preserve"> </w:delText>
        </w:r>
      </w:del>
      <w:ins w:id="582" w:author="Julien Navaux" w:date="2019-09-25T11:50:00Z">
        <w:r w:rsidR="0003061A" w:rsidRPr="006A0D36">
          <w:rPr>
            <w:rFonts w:ascii="Times New Roman" w:hAnsi="Times New Roman" w:cs="Times New Roman"/>
            <w:rPrChange w:id="583" w:author="Montcho Gilbert" w:date="2019-09-26T07:11:00Z">
              <w:rPr/>
            </w:rPrChange>
          </w:rPr>
          <w:t xml:space="preserve">negative </w:t>
        </w:r>
      </w:ins>
      <w:r w:rsidRPr="006A0D36">
        <w:rPr>
          <w:rFonts w:ascii="Times New Roman" w:hAnsi="Times New Roman" w:cs="Times New Roman"/>
          <w:rPrChange w:id="584" w:author="Montcho Gilbert" w:date="2019-09-26T07:11:00Z">
            <w:rPr/>
          </w:rPrChange>
        </w:rPr>
        <w:t>net</w:t>
      </w:r>
      <w:r w:rsidRPr="006A0D36">
        <w:rPr>
          <w:rFonts w:ascii="Times New Roman" w:hAnsi="Times New Roman" w:cs="Times New Roman"/>
          <w:spacing w:val="-18"/>
          <w:rPrChange w:id="585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86" w:author="Montcho Gilbert" w:date="2019-09-26T07:11:00Z">
            <w:rPr/>
          </w:rPrChange>
        </w:rPr>
        <w:t>contribution</w:t>
      </w:r>
      <w:r w:rsidRPr="006A0D36">
        <w:rPr>
          <w:rFonts w:ascii="Times New Roman" w:hAnsi="Times New Roman" w:cs="Times New Roman"/>
          <w:spacing w:val="-18"/>
          <w:rPrChange w:id="587" w:author="Montcho Gilbert" w:date="2019-09-26T07:11:00Z">
            <w:rPr>
              <w:spacing w:val="-18"/>
            </w:rPr>
          </w:rPrChange>
        </w:rPr>
        <w:t xml:space="preserve"> </w:t>
      </w:r>
      <w:del w:id="588" w:author="Julien Navaux" w:date="2019-09-25T11:50:00Z">
        <w:r w:rsidRPr="006A0D36" w:rsidDel="0003061A">
          <w:rPr>
            <w:rFonts w:ascii="Times New Roman" w:hAnsi="Times New Roman" w:cs="Times New Roman"/>
            <w:rPrChange w:id="589" w:author="Montcho Gilbert" w:date="2019-09-26T07:11:00Z">
              <w:rPr/>
            </w:rPrChange>
          </w:rPr>
          <w:delText>is</w:delText>
        </w:r>
        <w:r w:rsidRPr="006A0D36" w:rsidDel="0003061A">
          <w:rPr>
            <w:rFonts w:ascii="Times New Roman" w:hAnsi="Times New Roman" w:cs="Times New Roman"/>
            <w:spacing w:val="-18"/>
            <w:rPrChange w:id="590" w:author="Montcho Gilbert" w:date="2019-09-26T07:11:00Z">
              <w:rPr>
                <w:spacing w:val="-18"/>
              </w:rPr>
            </w:rPrChange>
          </w:rPr>
          <w:delText xml:space="preserve"> </w:delText>
        </w:r>
        <w:r w:rsidRPr="006A0D36" w:rsidDel="0003061A">
          <w:rPr>
            <w:rFonts w:ascii="Times New Roman" w:hAnsi="Times New Roman" w:cs="Times New Roman"/>
            <w:rPrChange w:id="591" w:author="Montcho Gilbert" w:date="2019-09-26T07:11:00Z">
              <w:rPr/>
            </w:rPrChange>
          </w:rPr>
          <w:delText>negative</w:delText>
        </w:r>
        <w:r w:rsidRPr="006A0D36" w:rsidDel="0003061A">
          <w:rPr>
            <w:rFonts w:ascii="Times New Roman" w:hAnsi="Times New Roman" w:cs="Times New Roman"/>
            <w:spacing w:val="-18"/>
            <w:rPrChange w:id="592" w:author="Montcho Gilbert" w:date="2019-09-26T07:11:00Z">
              <w:rPr>
                <w:spacing w:val="-18"/>
              </w:rPr>
            </w:rPrChange>
          </w:rPr>
          <w:delText xml:space="preserve"> </w:delText>
        </w:r>
      </w:del>
      <w:r w:rsidRPr="006A0D36">
        <w:rPr>
          <w:rFonts w:ascii="Times New Roman" w:hAnsi="Times New Roman" w:cs="Times New Roman"/>
          <w:rPrChange w:id="593" w:author="Montcho Gilbert" w:date="2019-09-26T07:11:00Z">
            <w:rPr/>
          </w:rPrChange>
        </w:rPr>
        <w:t>for</w:t>
      </w:r>
      <w:r w:rsidRPr="006A0D36">
        <w:rPr>
          <w:rFonts w:ascii="Times New Roman" w:hAnsi="Times New Roman" w:cs="Times New Roman"/>
          <w:spacing w:val="-18"/>
          <w:rPrChange w:id="594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95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8"/>
          <w:rPrChange w:id="596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97" w:author="Montcho Gilbert" w:date="2019-09-26T07:11:00Z">
            <w:rPr/>
          </w:rPrChange>
        </w:rPr>
        <w:t>year</w:t>
      </w:r>
      <w:r w:rsidRPr="006A0D36">
        <w:rPr>
          <w:rFonts w:ascii="Times New Roman" w:hAnsi="Times New Roman" w:cs="Times New Roman"/>
          <w:spacing w:val="-18"/>
          <w:rPrChange w:id="598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599" w:author="Montcho Gilbert" w:date="2019-09-26T07:11:00Z">
            <w:rPr/>
          </w:rPrChange>
        </w:rPr>
        <w:t xml:space="preserve">2005. </w:t>
      </w:r>
      <w:ins w:id="600" w:author="Julien Navaux" w:date="2019-09-25T11:50:00Z">
        <w:r w:rsidR="0003061A" w:rsidRPr="006A0D36">
          <w:rPr>
            <w:rFonts w:ascii="Times New Roman" w:hAnsi="Times New Roman" w:cs="Times New Roman"/>
            <w:rPrChange w:id="601" w:author="Montcho Gilbert" w:date="2019-09-26T07:11:00Z">
              <w:rPr/>
            </w:rPrChange>
          </w:rPr>
          <w:t xml:space="preserve">Immigration plays therefore a role in decreasing the burden of population aging </w:t>
        </w:r>
      </w:ins>
      <w:ins w:id="602" w:author="Julien Navaux" w:date="2019-09-25T11:51:00Z">
        <w:r w:rsidR="0003061A" w:rsidRPr="006A0D36">
          <w:rPr>
            <w:rFonts w:ascii="Times New Roman" w:hAnsi="Times New Roman" w:cs="Times New Roman"/>
            <w:rPrChange w:id="603" w:author="Montcho Gilbert" w:date="2019-09-26T07:11:00Z">
              <w:rPr/>
            </w:rPrChange>
          </w:rPr>
          <w:t xml:space="preserve">on working-age individuals, </w:t>
        </w:r>
      </w:ins>
      <w:ins w:id="604" w:author="Julien Navaux" w:date="2019-09-25T11:52:00Z">
        <w:r w:rsidR="0003061A" w:rsidRPr="006A0D36">
          <w:rPr>
            <w:rFonts w:ascii="Times New Roman" w:hAnsi="Times New Roman" w:cs="Times New Roman"/>
            <w:rPrChange w:id="605" w:author="Montcho Gilbert" w:date="2019-09-26T07:11:00Z">
              <w:rPr/>
            </w:rPrChange>
          </w:rPr>
          <w:t>partly</w:t>
        </w:r>
      </w:ins>
      <w:ins w:id="606" w:author="Julien Navaux" w:date="2019-09-25T11:51:00Z">
        <w:r w:rsidR="0003061A" w:rsidRPr="006A0D36">
          <w:rPr>
            <w:rFonts w:ascii="Times New Roman" w:hAnsi="Times New Roman" w:cs="Times New Roman"/>
            <w:rPrChange w:id="607" w:author="Montcho Gilbert" w:date="2019-09-26T07:11:00Z">
              <w:rPr/>
            </w:rPrChange>
          </w:rPr>
          <w:t xml:space="preserve"> due to the age of </w:t>
        </w:r>
      </w:ins>
      <w:ins w:id="608" w:author="Julien Navaux" w:date="2019-09-25T11:52:00Z">
        <w:r w:rsidR="0003061A" w:rsidRPr="006A0D36">
          <w:rPr>
            <w:rFonts w:ascii="Times New Roman" w:hAnsi="Times New Roman" w:cs="Times New Roman"/>
            <w:rPrChange w:id="609" w:author="Montcho Gilbert" w:date="2019-09-26T07:11:00Z">
              <w:rPr/>
            </w:rPrChange>
          </w:rPr>
          <w:t>immigrants who mainly immigrate early in their careers</w:t>
        </w:r>
      </w:ins>
      <w:ins w:id="610" w:author="Julien Navaux" w:date="2019-09-25T11:51:00Z">
        <w:r w:rsidR="0003061A" w:rsidRPr="006A0D36">
          <w:rPr>
            <w:rFonts w:ascii="Times New Roman" w:hAnsi="Times New Roman" w:cs="Times New Roman"/>
            <w:rPrChange w:id="611" w:author="Montcho Gilbert" w:date="2019-09-26T07:11:00Z">
              <w:rPr/>
            </w:rPrChange>
          </w:rPr>
          <w:t xml:space="preserve">. </w:t>
        </w:r>
      </w:ins>
      <w:ins w:id="612" w:author="Julien Navaux" w:date="2019-09-25T11:52:00Z">
        <w:r w:rsidR="0003061A" w:rsidRPr="006A0D36">
          <w:rPr>
            <w:rFonts w:ascii="Times New Roman" w:hAnsi="Times New Roman" w:cs="Times New Roman"/>
            <w:rPrChange w:id="613" w:author="Montcho Gilbert" w:date="2019-09-26T07:11:00Z">
              <w:rPr/>
            </w:rPrChange>
          </w:rPr>
          <w:t xml:space="preserve">However, immigration is not a </w:t>
        </w:r>
      </w:ins>
      <w:ins w:id="614" w:author="Julien Navaux" w:date="2019-09-25T11:53:00Z">
        <w:r w:rsidR="0003061A" w:rsidRPr="006A0D36">
          <w:rPr>
            <w:rFonts w:ascii="Times New Roman" w:hAnsi="Times New Roman" w:cs="Times New Roman"/>
            <w:rPrChange w:id="615" w:author="Montcho Gilbert" w:date="2019-09-26T07:11:00Z">
              <w:rPr/>
            </w:rPrChange>
          </w:rPr>
          <w:t>miracle solution for population aging</w:t>
        </w:r>
      </w:ins>
      <w:ins w:id="616" w:author="Julien Navaux" w:date="2019-09-25T11:52:00Z">
        <w:r w:rsidR="0003061A" w:rsidRPr="006A0D36">
          <w:rPr>
            <w:rFonts w:ascii="Times New Roman" w:hAnsi="Times New Roman" w:cs="Times New Roman"/>
            <w:rPrChange w:id="617" w:author="Montcho Gilbert" w:date="2019-09-26T07:11:00Z">
              <w:rPr/>
            </w:rPrChange>
          </w:rPr>
          <w:t xml:space="preserve">. </w:t>
        </w:r>
      </w:ins>
      <w:r w:rsidRPr="006A0D36">
        <w:rPr>
          <w:rFonts w:ascii="Times New Roman" w:hAnsi="Times New Roman" w:cs="Times New Roman"/>
          <w:spacing w:val="-4"/>
          <w:rPrChange w:id="618" w:author="Montcho Gilbert" w:date="2019-09-26T07:11:00Z">
            <w:rPr>
              <w:spacing w:val="-4"/>
            </w:rPr>
          </w:rPrChange>
        </w:rPr>
        <w:t>Fehr,</w:t>
      </w:r>
      <w:r w:rsidRPr="006A0D36">
        <w:rPr>
          <w:rFonts w:ascii="Times New Roman" w:hAnsi="Times New Roman" w:cs="Times New Roman"/>
          <w:spacing w:val="-35"/>
          <w:rPrChange w:id="619" w:author="Montcho Gilbert" w:date="2019-09-26T07:11:00Z">
            <w:rPr>
              <w:spacing w:val="-35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620" w:author="Montcho Gilbert" w:date="2019-09-26T07:11:00Z">
            <w:rPr/>
          </w:rPrChange>
        </w:rPr>
        <w:t>Jokisch</w:t>
      </w:r>
      <w:proofErr w:type="spellEnd"/>
      <w:r w:rsidRPr="006A0D36">
        <w:rPr>
          <w:rFonts w:ascii="Times New Roman" w:hAnsi="Times New Roman" w:cs="Times New Roman"/>
          <w:rPrChange w:id="621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34"/>
          <w:rPrChange w:id="622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23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35"/>
          <w:rPrChange w:id="624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25" w:author="Montcho Gilbert" w:date="2019-09-26T07:11:00Z">
            <w:rPr/>
          </w:rPrChange>
        </w:rPr>
        <w:t>Kotlikoff</w:t>
      </w:r>
      <w:r w:rsidRPr="006A0D36">
        <w:rPr>
          <w:rFonts w:ascii="Times New Roman" w:hAnsi="Times New Roman" w:cs="Times New Roman"/>
          <w:spacing w:val="-35"/>
          <w:rPrChange w:id="626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27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628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629" w:author="Montcho Gilbert" w:date="2019-09-26T07:11:00Z">
            <w:rPr/>
          </w:rPrChange>
        </w:rPr>
        <w:instrText xml:space="preserve"> HYPERLINK \l "_bookmark11" </w:instrText>
      </w:r>
      <w:r w:rsidR="00BE781A" w:rsidRPr="006A0D36">
        <w:rPr>
          <w:rFonts w:ascii="Times New Roman" w:hAnsi="Times New Roman" w:cs="Times New Roman"/>
          <w:rPrChange w:id="630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631" w:author="Montcho Gilbert" w:date="2019-09-26T07:11:00Z">
            <w:rPr>
              <w:color w:val="0000FF"/>
            </w:rPr>
          </w:rPrChange>
        </w:rPr>
        <w:t>2003</w:t>
      </w:r>
      <w:r w:rsidR="00BE781A" w:rsidRPr="006A0D36">
        <w:rPr>
          <w:rFonts w:ascii="Times New Roman" w:hAnsi="Times New Roman" w:cs="Times New Roman"/>
          <w:color w:val="0000FF"/>
          <w:rPrChange w:id="632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633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36"/>
          <w:rPrChange w:id="634" w:author="Montcho Gilbert" w:date="2019-09-26T07:11:00Z">
            <w:rPr>
              <w:spacing w:val="-3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35" w:author="Montcho Gilbert" w:date="2019-09-26T07:11:00Z">
            <w:rPr/>
          </w:rPrChange>
        </w:rPr>
        <w:t>stated</w:t>
      </w:r>
      <w:r w:rsidRPr="006A0D36">
        <w:rPr>
          <w:rFonts w:ascii="Times New Roman" w:hAnsi="Times New Roman" w:cs="Times New Roman"/>
          <w:spacing w:val="-35"/>
          <w:rPrChange w:id="636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37" w:author="Montcho Gilbert" w:date="2019-09-26T07:11:00Z">
            <w:rPr/>
          </w:rPrChange>
        </w:rPr>
        <w:t>that,</w:t>
      </w:r>
      <w:r w:rsidRPr="006A0D36">
        <w:rPr>
          <w:rFonts w:ascii="Times New Roman" w:hAnsi="Times New Roman" w:cs="Times New Roman"/>
          <w:spacing w:val="-34"/>
          <w:rPrChange w:id="638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39" w:author="Montcho Gilbert" w:date="2019-09-26T07:11:00Z">
            <w:rPr/>
          </w:rPrChange>
        </w:rPr>
        <w:t>even</w:t>
      </w:r>
      <w:r w:rsidRPr="006A0D36">
        <w:rPr>
          <w:rFonts w:ascii="Times New Roman" w:hAnsi="Times New Roman" w:cs="Times New Roman"/>
          <w:spacing w:val="-35"/>
          <w:rPrChange w:id="640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41" w:author="Montcho Gilbert" w:date="2019-09-26T07:11:00Z">
            <w:rPr/>
          </w:rPrChange>
        </w:rPr>
        <w:t>doubling</w:t>
      </w:r>
      <w:r w:rsidRPr="006A0D36">
        <w:rPr>
          <w:rFonts w:ascii="Times New Roman" w:hAnsi="Times New Roman" w:cs="Times New Roman"/>
          <w:spacing w:val="-35"/>
          <w:rPrChange w:id="642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4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35"/>
          <w:rPrChange w:id="644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45" w:author="Montcho Gilbert" w:date="2019-09-26T07:11:00Z">
            <w:rPr/>
          </w:rPrChange>
        </w:rPr>
        <w:t>number</w:t>
      </w:r>
      <w:r w:rsidRPr="006A0D36">
        <w:rPr>
          <w:rFonts w:ascii="Times New Roman" w:hAnsi="Times New Roman" w:cs="Times New Roman"/>
          <w:spacing w:val="-35"/>
          <w:rPrChange w:id="646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47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35"/>
          <w:rPrChange w:id="648" w:author="Montcho Gilbert" w:date="2019-09-26T07:11:00Z">
            <w:rPr>
              <w:spacing w:val="-3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49" w:author="Montcho Gilbert" w:date="2019-09-26T07:11:00Z">
            <w:rPr/>
          </w:rPrChange>
        </w:rPr>
        <w:t xml:space="preserve">immigrants, an extreme measure </w:t>
      </w:r>
      <w:r w:rsidRPr="006A0D36">
        <w:rPr>
          <w:rFonts w:ascii="Times New Roman" w:hAnsi="Times New Roman" w:cs="Times New Roman"/>
          <w:spacing w:val="-4"/>
          <w:rPrChange w:id="650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651" w:author="Montcho Gilbert" w:date="2019-09-26T07:11:00Z">
            <w:rPr/>
          </w:rPrChange>
        </w:rPr>
        <w:t>most policy standards, will do little to mitigate the upcoming financial pressure in developed</w:t>
      </w:r>
      <w:r w:rsidRPr="006A0D36">
        <w:rPr>
          <w:rFonts w:ascii="Times New Roman" w:hAnsi="Times New Roman" w:cs="Times New Roman"/>
          <w:spacing w:val="1"/>
          <w:rPrChange w:id="652" w:author="Montcho Gilbert" w:date="2019-09-26T07:11:00Z">
            <w:rPr>
              <w:spacing w:val="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53" w:author="Montcho Gilbert" w:date="2019-09-26T07:11:00Z">
            <w:rPr/>
          </w:rPrChange>
        </w:rPr>
        <w:t>countries.</w:t>
      </w:r>
    </w:p>
    <w:p w14:paraId="08EF7052" w14:textId="56936735" w:rsidR="003C7ED4" w:rsidRPr="006A0D36" w:rsidRDefault="008441F4">
      <w:pPr>
        <w:pStyle w:val="BodyText"/>
        <w:spacing w:before="163" w:line="254" w:lineRule="auto"/>
        <w:ind w:left="120" w:right="114" w:firstLine="351"/>
        <w:jc w:val="both"/>
        <w:rPr>
          <w:rFonts w:ascii="Times New Roman" w:hAnsi="Times New Roman" w:cs="Times New Roman"/>
          <w:rPrChange w:id="654" w:author="Montcho Gilbert" w:date="2019-09-26T07:11:00Z">
            <w:rPr/>
          </w:rPrChange>
        </w:rPr>
      </w:pPr>
      <w:commentRangeStart w:id="655"/>
      <w:del w:id="656" w:author="Julien Navaux" w:date="2019-09-25T11:57:00Z">
        <w:r w:rsidRPr="006A0D36" w:rsidDel="000F6AC1">
          <w:rPr>
            <w:rFonts w:ascii="Times New Roman" w:hAnsi="Times New Roman" w:cs="Times New Roman"/>
            <w:w w:val="95"/>
            <w:rPrChange w:id="657" w:author="Montcho Gilbert" w:date="2019-09-26T07:11:00Z">
              <w:rPr>
                <w:w w:val="95"/>
              </w:rPr>
            </w:rPrChange>
          </w:rPr>
          <w:delText>Despite</w:delText>
        </w:r>
        <w:r w:rsidRPr="006A0D36" w:rsidDel="000F6AC1">
          <w:rPr>
            <w:rFonts w:ascii="Times New Roman" w:hAnsi="Times New Roman" w:cs="Times New Roman"/>
            <w:spacing w:val="-7"/>
            <w:w w:val="95"/>
            <w:rPrChange w:id="658" w:author="Montcho Gilbert" w:date="2019-09-26T07:11:00Z">
              <w:rPr>
                <w:spacing w:val="-7"/>
                <w:w w:val="95"/>
              </w:rPr>
            </w:rPrChange>
          </w:rPr>
          <w:delText xml:space="preserve"> </w:delText>
        </w:r>
        <w:r w:rsidRPr="006A0D36" w:rsidDel="000F6AC1">
          <w:rPr>
            <w:rFonts w:ascii="Times New Roman" w:hAnsi="Times New Roman" w:cs="Times New Roman"/>
            <w:w w:val="95"/>
            <w:rPrChange w:id="659" w:author="Montcho Gilbert" w:date="2019-09-26T07:11:00Z">
              <w:rPr>
                <w:w w:val="95"/>
              </w:rPr>
            </w:rPrChange>
          </w:rPr>
          <w:delText>its</w:delText>
        </w:r>
        <w:r w:rsidRPr="006A0D36" w:rsidDel="000F6AC1">
          <w:rPr>
            <w:rFonts w:ascii="Times New Roman" w:hAnsi="Times New Roman" w:cs="Times New Roman"/>
            <w:spacing w:val="-7"/>
            <w:w w:val="95"/>
            <w:rPrChange w:id="660" w:author="Montcho Gilbert" w:date="2019-09-26T07:11:00Z">
              <w:rPr>
                <w:spacing w:val="-7"/>
                <w:w w:val="95"/>
              </w:rPr>
            </w:rPrChange>
          </w:rPr>
          <w:delText xml:space="preserve"> </w:delText>
        </w:r>
        <w:r w:rsidRPr="006A0D36" w:rsidDel="000F6AC1">
          <w:rPr>
            <w:rFonts w:ascii="Times New Roman" w:hAnsi="Times New Roman" w:cs="Times New Roman"/>
            <w:w w:val="95"/>
            <w:rPrChange w:id="661" w:author="Montcho Gilbert" w:date="2019-09-26T07:11:00Z">
              <w:rPr>
                <w:w w:val="95"/>
              </w:rPr>
            </w:rPrChange>
          </w:rPr>
          <w:delText>cost,</w:delText>
        </w:r>
        <w:r w:rsidRPr="006A0D36" w:rsidDel="000F6AC1">
          <w:rPr>
            <w:rFonts w:ascii="Times New Roman" w:hAnsi="Times New Roman" w:cs="Times New Roman"/>
            <w:spacing w:val="-3"/>
            <w:w w:val="95"/>
            <w:rPrChange w:id="662" w:author="Montcho Gilbert" w:date="2019-09-26T07:11:00Z">
              <w:rPr>
                <w:spacing w:val="-3"/>
                <w:w w:val="95"/>
              </w:rPr>
            </w:rPrChange>
          </w:rPr>
          <w:delText xml:space="preserve"> </w:delText>
        </w:r>
        <w:r w:rsidRPr="006A0D36" w:rsidDel="000F6AC1">
          <w:rPr>
            <w:rFonts w:ascii="Times New Roman" w:hAnsi="Times New Roman" w:cs="Times New Roman"/>
            <w:w w:val="95"/>
            <w:rPrChange w:id="663" w:author="Montcho Gilbert" w:date="2019-09-26T07:11:00Z">
              <w:rPr>
                <w:w w:val="95"/>
              </w:rPr>
            </w:rPrChange>
          </w:rPr>
          <w:delText>i</w:delText>
        </w:r>
      </w:del>
      <w:ins w:id="664" w:author="Julien Navaux" w:date="2019-09-25T11:57:00Z">
        <w:r w:rsidR="000F6AC1" w:rsidRPr="006A0D36">
          <w:rPr>
            <w:rFonts w:ascii="Times New Roman" w:hAnsi="Times New Roman" w:cs="Times New Roman"/>
            <w:w w:val="95"/>
            <w:rPrChange w:id="665" w:author="Montcho Gilbert" w:date="2019-09-26T07:11:00Z">
              <w:rPr>
                <w:w w:val="95"/>
              </w:rPr>
            </w:rPrChange>
          </w:rPr>
          <w:t>I</w:t>
        </w:r>
      </w:ins>
      <w:r w:rsidRPr="006A0D36">
        <w:rPr>
          <w:rFonts w:ascii="Times New Roman" w:hAnsi="Times New Roman" w:cs="Times New Roman"/>
          <w:w w:val="95"/>
          <w:rPrChange w:id="666" w:author="Montcho Gilbert" w:date="2019-09-26T07:11:00Z">
            <w:rPr>
              <w:w w:val="95"/>
            </w:rPr>
          </w:rPrChange>
        </w:rPr>
        <w:t>mmigrants</w:t>
      </w:r>
      <w:r w:rsidRPr="006A0D36">
        <w:rPr>
          <w:rFonts w:ascii="Times New Roman" w:hAnsi="Times New Roman" w:cs="Times New Roman"/>
          <w:spacing w:val="-6"/>
          <w:w w:val="95"/>
          <w:rPrChange w:id="667" w:author="Montcho Gilbert" w:date="2019-09-26T07:11:00Z">
            <w:rPr>
              <w:spacing w:val="-6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w w:val="95"/>
          <w:rPrChange w:id="668" w:author="Montcho Gilbert" w:date="2019-09-26T07:11:00Z">
            <w:rPr>
              <w:spacing w:val="-3"/>
              <w:w w:val="95"/>
            </w:rPr>
          </w:rPrChange>
        </w:rPr>
        <w:t>intake</w:t>
      </w:r>
      <w:r w:rsidRPr="006A0D36">
        <w:rPr>
          <w:rFonts w:ascii="Times New Roman" w:hAnsi="Times New Roman" w:cs="Times New Roman"/>
          <w:spacing w:val="-7"/>
          <w:w w:val="95"/>
          <w:rPrChange w:id="669" w:author="Montcho Gilbert" w:date="2019-09-26T07:11:00Z">
            <w:rPr>
              <w:spacing w:val="-7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70" w:author="Montcho Gilbert" w:date="2019-09-26T07:11:00Z">
            <w:rPr>
              <w:w w:val="95"/>
            </w:rPr>
          </w:rPrChange>
        </w:rPr>
        <w:t>has</w:t>
      </w:r>
      <w:r w:rsidRPr="006A0D36">
        <w:rPr>
          <w:rFonts w:ascii="Times New Roman" w:hAnsi="Times New Roman" w:cs="Times New Roman"/>
          <w:spacing w:val="-6"/>
          <w:w w:val="95"/>
          <w:rPrChange w:id="671" w:author="Montcho Gilbert" w:date="2019-09-26T07:11:00Z">
            <w:rPr>
              <w:spacing w:val="-6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72" w:author="Montcho Gilbert" w:date="2019-09-26T07:11:00Z">
            <w:rPr>
              <w:w w:val="95"/>
            </w:rPr>
          </w:rPrChange>
        </w:rPr>
        <w:t>been</w:t>
      </w:r>
      <w:r w:rsidRPr="006A0D36">
        <w:rPr>
          <w:rFonts w:ascii="Times New Roman" w:hAnsi="Times New Roman" w:cs="Times New Roman"/>
          <w:spacing w:val="-7"/>
          <w:w w:val="95"/>
          <w:rPrChange w:id="673" w:author="Montcho Gilbert" w:date="2019-09-26T07:11:00Z">
            <w:rPr>
              <w:spacing w:val="-7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74" w:author="Montcho Gilbert" w:date="2019-09-26T07:11:00Z">
            <w:rPr>
              <w:w w:val="95"/>
            </w:rPr>
          </w:rPrChange>
        </w:rPr>
        <w:t>increasing</w:t>
      </w:r>
      <w:r w:rsidRPr="006A0D36">
        <w:rPr>
          <w:rFonts w:ascii="Times New Roman" w:hAnsi="Times New Roman" w:cs="Times New Roman"/>
          <w:spacing w:val="-6"/>
          <w:w w:val="95"/>
          <w:rPrChange w:id="675" w:author="Montcho Gilbert" w:date="2019-09-26T07:11:00Z">
            <w:rPr>
              <w:spacing w:val="-6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76" w:author="Montcho Gilbert" w:date="2019-09-26T07:11:00Z">
            <w:rPr>
              <w:w w:val="95"/>
            </w:rPr>
          </w:rPrChange>
        </w:rPr>
        <w:t>in</w:t>
      </w:r>
      <w:r w:rsidRPr="006A0D36">
        <w:rPr>
          <w:rFonts w:ascii="Times New Roman" w:hAnsi="Times New Roman" w:cs="Times New Roman"/>
          <w:spacing w:val="-7"/>
          <w:w w:val="95"/>
          <w:rPrChange w:id="677" w:author="Montcho Gilbert" w:date="2019-09-26T07:11:00Z">
            <w:rPr>
              <w:spacing w:val="-7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78" w:author="Montcho Gilbert" w:date="2019-09-26T07:11:00Z">
            <w:rPr>
              <w:w w:val="95"/>
            </w:rPr>
          </w:rPrChange>
        </w:rPr>
        <w:t>most</w:t>
      </w:r>
      <w:r w:rsidRPr="006A0D36">
        <w:rPr>
          <w:rFonts w:ascii="Times New Roman" w:hAnsi="Times New Roman" w:cs="Times New Roman"/>
          <w:spacing w:val="-6"/>
          <w:w w:val="95"/>
          <w:rPrChange w:id="679" w:author="Montcho Gilbert" w:date="2019-09-26T07:11:00Z">
            <w:rPr>
              <w:spacing w:val="-6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80" w:author="Montcho Gilbert" w:date="2019-09-26T07:11:00Z">
            <w:rPr>
              <w:w w:val="95"/>
            </w:rPr>
          </w:rPrChange>
        </w:rPr>
        <w:t>developed</w:t>
      </w:r>
      <w:r w:rsidRPr="006A0D36">
        <w:rPr>
          <w:rFonts w:ascii="Times New Roman" w:hAnsi="Times New Roman" w:cs="Times New Roman"/>
          <w:spacing w:val="-7"/>
          <w:w w:val="95"/>
          <w:rPrChange w:id="681" w:author="Montcho Gilbert" w:date="2019-09-26T07:11:00Z">
            <w:rPr>
              <w:spacing w:val="-7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95"/>
          <w:rPrChange w:id="682" w:author="Montcho Gilbert" w:date="2019-09-26T07:11:00Z">
            <w:rPr>
              <w:w w:val="95"/>
            </w:rPr>
          </w:rPrChange>
        </w:rPr>
        <w:t>country</w:t>
      </w:r>
      <w:r w:rsidRPr="006A0D36">
        <w:rPr>
          <w:rFonts w:ascii="Times New Roman" w:hAnsi="Times New Roman" w:cs="Times New Roman"/>
          <w:spacing w:val="-6"/>
          <w:w w:val="95"/>
          <w:rPrChange w:id="683" w:author="Montcho Gilbert" w:date="2019-09-26T07:11:00Z">
            <w:rPr>
              <w:spacing w:val="-6"/>
              <w:w w:val="9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w w:val="95"/>
          <w:rPrChange w:id="684" w:author="Montcho Gilbert" w:date="2019-09-26T07:11:00Z">
            <w:rPr>
              <w:spacing w:val="-4"/>
              <w:w w:val="95"/>
            </w:rPr>
          </w:rPrChange>
        </w:rPr>
        <w:t xml:space="preserve">over </w:t>
      </w:r>
      <w:r w:rsidRPr="006A0D36">
        <w:rPr>
          <w:rFonts w:ascii="Times New Roman" w:hAnsi="Times New Roman" w:cs="Times New Roman"/>
          <w:rPrChange w:id="685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6"/>
          <w:rPrChange w:id="686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87" w:author="Montcho Gilbert" w:date="2019-09-26T07:11:00Z">
            <w:rPr/>
          </w:rPrChange>
        </w:rPr>
        <w:t>last</w:t>
      </w:r>
      <w:r w:rsidRPr="006A0D36">
        <w:rPr>
          <w:rFonts w:ascii="Times New Roman" w:hAnsi="Times New Roman" w:cs="Times New Roman"/>
          <w:spacing w:val="-25"/>
          <w:rPrChange w:id="688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89" w:author="Montcho Gilbert" w:date="2019-09-26T07:11:00Z">
            <w:rPr/>
          </w:rPrChange>
        </w:rPr>
        <w:t>decades</w:t>
      </w:r>
      <w:r w:rsidRPr="006A0D36">
        <w:rPr>
          <w:rFonts w:ascii="Times New Roman" w:hAnsi="Times New Roman" w:cs="Times New Roman"/>
          <w:spacing w:val="-25"/>
          <w:rPrChange w:id="690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91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5"/>
          <w:rPrChange w:id="692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93" w:author="Montcho Gilbert" w:date="2019-09-26T07:11:00Z">
            <w:rPr/>
          </w:rPrChange>
        </w:rPr>
        <w:t>will</w:t>
      </w:r>
      <w:r w:rsidRPr="006A0D36">
        <w:rPr>
          <w:rFonts w:ascii="Times New Roman" w:hAnsi="Times New Roman" w:cs="Times New Roman"/>
          <w:spacing w:val="-25"/>
          <w:rPrChange w:id="694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695" w:author="Montcho Gilbert" w:date="2019-09-26T07:11:00Z">
            <w:rPr>
              <w:spacing w:val="-3"/>
            </w:rPr>
          </w:rPrChange>
        </w:rPr>
        <w:t>continue</w:t>
      </w:r>
      <w:r w:rsidRPr="006A0D36">
        <w:rPr>
          <w:rFonts w:ascii="Times New Roman" w:hAnsi="Times New Roman" w:cs="Times New Roman"/>
          <w:spacing w:val="-25"/>
          <w:rPrChange w:id="696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97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5"/>
          <w:rPrChange w:id="698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699" w:author="Montcho Gilbert" w:date="2019-09-26T07:11:00Z">
            <w:rPr/>
          </w:rPrChange>
        </w:rPr>
        <w:t>do</w:t>
      </w:r>
      <w:r w:rsidRPr="006A0D36">
        <w:rPr>
          <w:rFonts w:ascii="Times New Roman" w:hAnsi="Times New Roman" w:cs="Times New Roman"/>
          <w:spacing w:val="-25"/>
          <w:rPrChange w:id="700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01" w:author="Montcho Gilbert" w:date="2019-09-26T07:11:00Z">
            <w:rPr/>
          </w:rPrChange>
        </w:rPr>
        <w:t>so</w:t>
      </w:r>
      <w:r w:rsidRPr="006A0D36">
        <w:rPr>
          <w:rFonts w:ascii="Times New Roman" w:hAnsi="Times New Roman" w:cs="Times New Roman"/>
          <w:spacing w:val="-25"/>
          <w:rPrChange w:id="702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03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25"/>
          <w:rPrChange w:id="704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05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5"/>
          <w:rPrChange w:id="706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07" w:author="Montcho Gilbert" w:date="2019-09-26T07:11:00Z">
            <w:rPr/>
          </w:rPrChange>
        </w:rPr>
        <w:t>decades</w:t>
      </w:r>
      <w:r w:rsidRPr="006A0D36">
        <w:rPr>
          <w:rFonts w:ascii="Times New Roman" w:hAnsi="Times New Roman" w:cs="Times New Roman"/>
          <w:spacing w:val="-25"/>
          <w:rPrChange w:id="708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09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5"/>
          <w:rPrChange w:id="710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11" w:author="Montcho Gilbert" w:date="2019-09-26T07:11:00Z">
            <w:rPr/>
          </w:rPrChange>
        </w:rPr>
        <w:t>come</w:t>
      </w:r>
      <w:ins w:id="712" w:author="Julien Navaux" w:date="2019-09-25T11:58:00Z">
        <w:r w:rsidR="000F6AC1" w:rsidRPr="006A0D36">
          <w:rPr>
            <w:rFonts w:ascii="Times New Roman" w:hAnsi="Times New Roman" w:cs="Times New Roman"/>
            <w:rPrChange w:id="713" w:author="Montcho Gilbert" w:date="2019-09-26T07:11:00Z">
              <w:rPr/>
            </w:rPrChange>
          </w:rPr>
          <w:t xml:space="preserve"> </w:t>
        </w:r>
      </w:ins>
      <w:r w:rsidRPr="006A0D36">
        <w:rPr>
          <w:rFonts w:ascii="Times New Roman" w:hAnsi="Times New Roman" w:cs="Times New Roman"/>
          <w:rPrChange w:id="714" w:author="Montcho Gilbert" w:date="2019-09-26T07:11:00Z">
            <w:rPr/>
          </w:rPrChange>
        </w:rPr>
        <w:t>(Card</w:t>
      </w:r>
      <w:r w:rsidRPr="006A0D36">
        <w:rPr>
          <w:rFonts w:ascii="Times New Roman" w:hAnsi="Times New Roman" w:cs="Times New Roman"/>
          <w:spacing w:val="-25"/>
          <w:rPrChange w:id="715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16" w:author="Montcho Gilbert" w:date="2019-09-26T07:11:00Z">
            <w:rPr/>
          </w:rPrChange>
        </w:rPr>
        <w:t>&amp;</w:t>
      </w:r>
      <w:r w:rsidRPr="006A0D36">
        <w:rPr>
          <w:rFonts w:ascii="Times New Roman" w:hAnsi="Times New Roman" w:cs="Times New Roman"/>
          <w:spacing w:val="-25"/>
          <w:rPrChange w:id="717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18" w:author="Montcho Gilbert" w:date="2019-09-26T07:11:00Z">
            <w:rPr/>
          </w:rPrChange>
        </w:rPr>
        <w:t>Peri,</w:t>
      </w:r>
      <w:r w:rsidRPr="006A0D36">
        <w:rPr>
          <w:rFonts w:ascii="Times New Roman" w:hAnsi="Times New Roman" w:cs="Times New Roman"/>
          <w:spacing w:val="-23"/>
          <w:rPrChange w:id="719" w:author="Montcho Gilbert" w:date="2019-09-26T07:11:00Z">
            <w:rPr>
              <w:spacing w:val="-23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720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721" w:author="Montcho Gilbert" w:date="2019-09-26T07:11:00Z">
            <w:rPr/>
          </w:rPrChange>
        </w:rPr>
        <w:instrText xml:space="preserve"> HYPERLINK \l "_bookmark6" </w:instrText>
      </w:r>
      <w:r w:rsidR="00BE781A" w:rsidRPr="006A0D36">
        <w:rPr>
          <w:rFonts w:ascii="Times New Roman" w:hAnsi="Times New Roman" w:cs="Times New Roman"/>
          <w:rPrChange w:id="722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723" w:author="Montcho Gilbert" w:date="2019-09-26T07:11:00Z">
            <w:rPr>
              <w:color w:val="0000FF"/>
            </w:rPr>
          </w:rPrChange>
        </w:rPr>
        <w:t>2016</w:t>
      </w:r>
      <w:r w:rsidR="00BE781A" w:rsidRPr="006A0D36">
        <w:rPr>
          <w:rFonts w:ascii="Times New Roman" w:hAnsi="Times New Roman" w:cs="Times New Roman"/>
          <w:color w:val="0000FF"/>
          <w:rPrChange w:id="724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725" w:author="Montcho Gilbert" w:date="2019-09-26T07:11:00Z">
            <w:rPr/>
          </w:rPrChange>
        </w:rPr>
        <w:t xml:space="preserve">). </w:t>
      </w:r>
      <w:r w:rsidRPr="006A0D36">
        <w:rPr>
          <w:rFonts w:ascii="Times New Roman" w:hAnsi="Times New Roman" w:cs="Times New Roman"/>
          <w:spacing w:val="-4"/>
          <w:rPrChange w:id="726" w:author="Montcho Gilbert" w:date="2019-09-26T07:11:00Z">
            <w:rPr>
              <w:spacing w:val="-4"/>
            </w:rPr>
          </w:rPrChange>
        </w:rPr>
        <w:t xml:space="preserve">Obviously, </w:t>
      </w:r>
      <w:proofErr w:type="spellStart"/>
      <w:r w:rsidRPr="006A0D36">
        <w:rPr>
          <w:rFonts w:ascii="Times New Roman" w:hAnsi="Times New Roman" w:cs="Times New Roman"/>
          <w:rPrChange w:id="727" w:author="Montcho Gilbert" w:date="2019-09-26T07:11:00Z">
            <w:rPr/>
          </w:rPrChange>
        </w:rPr>
        <w:t>Borjas</w:t>
      </w:r>
      <w:proofErr w:type="spellEnd"/>
      <w:r w:rsidRPr="006A0D36">
        <w:rPr>
          <w:rFonts w:ascii="Times New Roman" w:hAnsi="Times New Roman" w:cs="Times New Roman"/>
          <w:rPrChange w:id="728" w:author="Montcho Gilbert" w:date="2019-09-26T07:11:00Z">
            <w:rPr/>
          </w:rPrChange>
        </w:rPr>
        <w:t xml:space="preserve"> (</w:t>
      </w:r>
      <w:r w:rsidR="00BE781A" w:rsidRPr="006A0D36">
        <w:rPr>
          <w:rFonts w:ascii="Times New Roman" w:hAnsi="Times New Roman" w:cs="Times New Roman"/>
          <w:rPrChange w:id="729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730" w:author="Montcho Gilbert" w:date="2019-09-26T07:11:00Z">
            <w:rPr/>
          </w:rPrChange>
        </w:rPr>
        <w:instrText xml:space="preserve"> HYPERLINK \l "_bookmark4" </w:instrText>
      </w:r>
      <w:r w:rsidR="00BE781A" w:rsidRPr="006A0D36">
        <w:rPr>
          <w:rFonts w:ascii="Times New Roman" w:hAnsi="Times New Roman" w:cs="Times New Roman"/>
          <w:rPrChange w:id="731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732" w:author="Montcho Gilbert" w:date="2019-09-26T07:11:00Z">
            <w:rPr>
              <w:color w:val="0000FF"/>
            </w:rPr>
          </w:rPrChange>
        </w:rPr>
        <w:t>2014</w:t>
      </w:r>
      <w:r w:rsidR="00BE781A" w:rsidRPr="006A0D36">
        <w:rPr>
          <w:rFonts w:ascii="Times New Roman" w:hAnsi="Times New Roman" w:cs="Times New Roman"/>
          <w:color w:val="0000FF"/>
          <w:rPrChange w:id="733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734" w:author="Montcho Gilbert" w:date="2019-09-26T07:11:00Z">
            <w:rPr/>
          </w:rPrChange>
        </w:rPr>
        <w:t>) and others present one side of the story of the which</w:t>
      </w:r>
      <w:r w:rsidRPr="006A0D36">
        <w:rPr>
          <w:rFonts w:ascii="Times New Roman" w:hAnsi="Times New Roman" w:cs="Times New Roman"/>
          <w:spacing w:val="-29"/>
          <w:rPrChange w:id="735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36" w:author="Montcho Gilbert" w:date="2019-09-26T07:11:00Z">
            <w:rPr/>
          </w:rPrChange>
        </w:rPr>
        <w:t xml:space="preserve">another side is that skilled migrants </w:t>
      </w:r>
      <w:r w:rsidRPr="006A0D36">
        <w:rPr>
          <w:rFonts w:ascii="Times New Roman" w:hAnsi="Times New Roman" w:cs="Times New Roman"/>
          <w:spacing w:val="-3"/>
          <w:rPrChange w:id="737" w:author="Montcho Gilbert" w:date="2019-09-26T07:11:00Z">
            <w:rPr>
              <w:spacing w:val="-3"/>
            </w:rPr>
          </w:rPrChange>
        </w:rPr>
        <w:t xml:space="preserve">make </w:t>
      </w:r>
      <w:r w:rsidRPr="006A0D36">
        <w:rPr>
          <w:rFonts w:ascii="Times New Roman" w:hAnsi="Times New Roman" w:cs="Times New Roman"/>
          <w:rPrChange w:id="738" w:author="Montcho Gilbert" w:date="2019-09-26T07:11:00Z">
            <w:rPr/>
          </w:rPrChange>
        </w:rPr>
        <w:t xml:space="preserve">a large fiscal contribution, and unskilled migrants </w:t>
      </w:r>
      <w:r w:rsidRPr="006A0D36">
        <w:rPr>
          <w:rFonts w:ascii="Times New Roman" w:hAnsi="Times New Roman" w:cs="Times New Roman"/>
          <w:spacing w:val="-3"/>
          <w:rPrChange w:id="739" w:author="Montcho Gilbert" w:date="2019-09-26T07:11:00Z">
            <w:rPr>
              <w:spacing w:val="-3"/>
            </w:rPr>
          </w:rPrChange>
        </w:rPr>
        <w:t xml:space="preserve">may </w:t>
      </w:r>
      <w:r w:rsidRPr="006A0D36">
        <w:rPr>
          <w:rFonts w:ascii="Times New Roman" w:hAnsi="Times New Roman" w:cs="Times New Roman"/>
          <w:spacing w:val="3"/>
          <w:rPrChange w:id="740" w:author="Montcho Gilbert" w:date="2019-09-26T07:11:00Z">
            <w:rPr>
              <w:spacing w:val="3"/>
            </w:rPr>
          </w:rPrChange>
        </w:rPr>
        <w:t xml:space="preserve">be </w:t>
      </w:r>
      <w:r w:rsidRPr="006A0D36">
        <w:rPr>
          <w:rFonts w:ascii="Times New Roman" w:hAnsi="Times New Roman" w:cs="Times New Roman"/>
          <w:rPrChange w:id="741" w:author="Montcho Gilbert" w:date="2019-09-26T07:11:00Z">
            <w:rPr/>
          </w:rPrChange>
        </w:rPr>
        <w:t xml:space="preserve">net contributors if they eventually depart and </w:t>
      </w:r>
      <w:r w:rsidRPr="006A0D36">
        <w:rPr>
          <w:rFonts w:ascii="Times New Roman" w:hAnsi="Times New Roman" w:cs="Times New Roman"/>
          <w:spacing w:val="-3"/>
          <w:rPrChange w:id="742" w:author="Montcho Gilbert" w:date="2019-09-26T07:11:00Z">
            <w:rPr>
              <w:spacing w:val="-3"/>
            </w:rPr>
          </w:rPrChange>
        </w:rPr>
        <w:t xml:space="preserve">make </w:t>
      </w:r>
      <w:r w:rsidRPr="006A0D36">
        <w:rPr>
          <w:rFonts w:ascii="Times New Roman" w:hAnsi="Times New Roman" w:cs="Times New Roman"/>
          <w:rPrChange w:id="743" w:author="Montcho Gilbert" w:date="2019-09-26T07:11:00Z">
            <w:rPr/>
          </w:rPrChange>
        </w:rPr>
        <w:t>few claims on</w:t>
      </w:r>
      <w:r w:rsidRPr="006A0D36">
        <w:rPr>
          <w:rFonts w:ascii="Times New Roman" w:hAnsi="Times New Roman" w:cs="Times New Roman"/>
          <w:spacing w:val="-31"/>
          <w:rPrChange w:id="744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745" w:author="Montcho Gilbert" w:date="2019-09-26T07:11:00Z">
            <w:rPr>
              <w:spacing w:val="-3"/>
            </w:rPr>
          </w:rPrChange>
        </w:rPr>
        <w:t xml:space="preserve">government </w:t>
      </w:r>
      <w:r w:rsidRPr="006A0D36">
        <w:rPr>
          <w:rFonts w:ascii="Times New Roman" w:hAnsi="Times New Roman" w:cs="Times New Roman"/>
          <w:rPrChange w:id="746" w:author="Montcho Gilbert" w:date="2019-09-26T07:11:00Z">
            <w:rPr/>
          </w:rPrChange>
        </w:rPr>
        <w:t xml:space="preserve">expenditure while in the country (Rowthorn, </w:t>
      </w:r>
      <w:r w:rsidR="00BE781A" w:rsidRPr="006A0D36">
        <w:rPr>
          <w:rFonts w:ascii="Times New Roman" w:hAnsi="Times New Roman" w:cs="Times New Roman"/>
          <w:rPrChange w:id="747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748" w:author="Montcho Gilbert" w:date="2019-09-26T07:11:00Z">
            <w:rPr/>
          </w:rPrChange>
        </w:rPr>
        <w:instrText xml:space="preserve"> HYPERLINK \l "_bookmark18" </w:instrText>
      </w:r>
      <w:r w:rsidR="00BE781A" w:rsidRPr="006A0D36">
        <w:rPr>
          <w:rFonts w:ascii="Times New Roman" w:hAnsi="Times New Roman" w:cs="Times New Roman"/>
          <w:rPrChange w:id="749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750" w:author="Montcho Gilbert" w:date="2019-09-26T07:11:00Z">
            <w:rPr>
              <w:color w:val="0000FF"/>
            </w:rPr>
          </w:rPrChange>
        </w:rPr>
        <w:t>2008</w:t>
      </w:r>
      <w:r w:rsidR="00BE781A" w:rsidRPr="006A0D36">
        <w:rPr>
          <w:rFonts w:ascii="Times New Roman" w:hAnsi="Times New Roman" w:cs="Times New Roman"/>
          <w:color w:val="0000FF"/>
          <w:rPrChange w:id="751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752" w:author="Montcho Gilbert" w:date="2019-09-26T07:11:00Z">
            <w:rPr/>
          </w:rPrChange>
        </w:rPr>
        <w:t xml:space="preserve">). </w:t>
      </w:r>
      <w:r w:rsidRPr="006A0D36">
        <w:rPr>
          <w:rFonts w:ascii="Times New Roman" w:hAnsi="Times New Roman" w:cs="Times New Roman"/>
          <w:spacing w:val="-7"/>
          <w:rPrChange w:id="753" w:author="Montcho Gilbert" w:date="2019-09-26T07:11:00Z">
            <w:rPr>
              <w:spacing w:val="-7"/>
            </w:rPr>
          </w:rPrChange>
        </w:rPr>
        <w:t xml:space="preserve">For </w:t>
      </w:r>
      <w:r w:rsidRPr="006A0D36">
        <w:rPr>
          <w:rFonts w:ascii="Times New Roman" w:hAnsi="Times New Roman" w:cs="Times New Roman"/>
          <w:rPrChange w:id="754" w:author="Montcho Gilbert" w:date="2019-09-26T07:11:00Z">
            <w:rPr/>
          </w:rPrChange>
        </w:rPr>
        <w:t xml:space="preserve">example </w:t>
      </w:r>
      <w:proofErr w:type="spellStart"/>
      <w:r w:rsidRPr="006A0D36">
        <w:rPr>
          <w:rFonts w:ascii="Times New Roman" w:hAnsi="Times New Roman" w:cs="Times New Roman"/>
          <w:rPrChange w:id="755" w:author="Montcho Gilbert" w:date="2019-09-26T07:11:00Z">
            <w:rPr/>
          </w:rPrChange>
        </w:rPr>
        <w:t>Storesletten</w:t>
      </w:r>
      <w:proofErr w:type="spellEnd"/>
      <w:r w:rsidRPr="006A0D36">
        <w:rPr>
          <w:rFonts w:ascii="Times New Roman" w:hAnsi="Times New Roman" w:cs="Times New Roman"/>
          <w:rPrChange w:id="756" w:author="Montcho Gilbert" w:date="2019-09-26T07:11:00Z">
            <w:rPr/>
          </w:rPrChange>
        </w:rPr>
        <w:t xml:space="preserve"> (</w:t>
      </w:r>
      <w:r w:rsidR="00BE781A" w:rsidRPr="006A0D36">
        <w:rPr>
          <w:rFonts w:ascii="Times New Roman" w:hAnsi="Times New Roman" w:cs="Times New Roman"/>
          <w:rPrChange w:id="757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758" w:author="Montcho Gilbert" w:date="2019-09-26T07:11:00Z">
            <w:rPr/>
          </w:rPrChange>
        </w:rPr>
        <w:instrText xml:space="preserve"> HYPERLINK \l "_bookmark20" </w:instrText>
      </w:r>
      <w:r w:rsidR="00BE781A" w:rsidRPr="006A0D36">
        <w:rPr>
          <w:rFonts w:ascii="Times New Roman" w:hAnsi="Times New Roman" w:cs="Times New Roman"/>
          <w:rPrChange w:id="759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760" w:author="Montcho Gilbert" w:date="2019-09-26T07:11:00Z">
            <w:rPr>
              <w:color w:val="0000FF"/>
            </w:rPr>
          </w:rPrChange>
        </w:rPr>
        <w:t>2000</w:t>
      </w:r>
      <w:r w:rsidR="00BE781A" w:rsidRPr="006A0D36">
        <w:rPr>
          <w:rFonts w:ascii="Times New Roman" w:hAnsi="Times New Roman" w:cs="Times New Roman"/>
          <w:color w:val="0000FF"/>
          <w:rPrChange w:id="761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762" w:author="Montcho Gilbert" w:date="2019-09-26T07:11:00Z">
            <w:rPr/>
          </w:rPrChange>
        </w:rPr>
        <w:t>) found</w:t>
      </w:r>
      <w:r w:rsidRPr="006A0D36">
        <w:rPr>
          <w:rFonts w:ascii="Times New Roman" w:hAnsi="Times New Roman" w:cs="Times New Roman"/>
          <w:spacing w:val="-17"/>
          <w:rPrChange w:id="763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64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17"/>
          <w:rPrChange w:id="765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66" w:author="Montcho Gilbert" w:date="2019-09-26T07:11:00Z">
            <w:rPr/>
          </w:rPrChange>
        </w:rPr>
        <w:t>selective</w:t>
      </w:r>
      <w:r w:rsidRPr="006A0D36">
        <w:rPr>
          <w:rFonts w:ascii="Times New Roman" w:hAnsi="Times New Roman" w:cs="Times New Roman"/>
          <w:spacing w:val="-16"/>
          <w:rPrChange w:id="767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68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17"/>
          <w:rPrChange w:id="769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70" w:author="Montcho Gilbert" w:date="2019-09-26T07:11:00Z">
            <w:rPr/>
          </w:rPrChange>
        </w:rPr>
        <w:t>policies,</w:t>
      </w:r>
      <w:r w:rsidRPr="006A0D36">
        <w:rPr>
          <w:rFonts w:ascii="Times New Roman" w:hAnsi="Times New Roman" w:cs="Times New Roman"/>
          <w:spacing w:val="-14"/>
          <w:rPrChange w:id="771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72" w:author="Montcho Gilbert" w:date="2019-09-26T07:11:00Z">
            <w:rPr/>
          </w:rPrChange>
        </w:rPr>
        <w:t>involving</w:t>
      </w:r>
      <w:r w:rsidRPr="006A0D36">
        <w:rPr>
          <w:rFonts w:ascii="Times New Roman" w:hAnsi="Times New Roman" w:cs="Times New Roman"/>
          <w:spacing w:val="-17"/>
          <w:rPrChange w:id="773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74" w:author="Montcho Gilbert" w:date="2019-09-26T07:11:00Z">
            <w:rPr/>
          </w:rPrChange>
        </w:rPr>
        <w:t>an</w:t>
      </w:r>
      <w:r w:rsidRPr="006A0D36">
        <w:rPr>
          <w:rFonts w:ascii="Times New Roman" w:hAnsi="Times New Roman" w:cs="Times New Roman"/>
          <w:spacing w:val="-16"/>
          <w:rPrChange w:id="775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76" w:author="Montcho Gilbert" w:date="2019-09-26T07:11:00Z">
            <w:rPr/>
          </w:rPrChange>
        </w:rPr>
        <w:t>increased</w:t>
      </w:r>
      <w:r w:rsidRPr="006A0D36">
        <w:rPr>
          <w:rFonts w:ascii="Times New Roman" w:hAnsi="Times New Roman" w:cs="Times New Roman"/>
          <w:spacing w:val="-17"/>
          <w:rPrChange w:id="777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78" w:author="Montcho Gilbert" w:date="2019-09-26T07:11:00Z">
            <w:rPr/>
          </w:rPrChange>
        </w:rPr>
        <w:lastRenderedPageBreak/>
        <w:t>inflow</w:t>
      </w:r>
      <w:r w:rsidRPr="006A0D36">
        <w:rPr>
          <w:rFonts w:ascii="Times New Roman" w:hAnsi="Times New Roman" w:cs="Times New Roman"/>
          <w:spacing w:val="-16"/>
          <w:rPrChange w:id="779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80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17"/>
          <w:rPrChange w:id="781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82" w:author="Montcho Gilbert" w:date="2019-09-26T07:11:00Z">
            <w:rPr/>
          </w:rPrChange>
        </w:rPr>
        <w:t>working-age high</w:t>
      </w:r>
      <w:r w:rsidRPr="006A0D36">
        <w:rPr>
          <w:rFonts w:ascii="Times New Roman" w:hAnsi="Times New Roman" w:cs="Times New Roman"/>
          <w:spacing w:val="-17"/>
          <w:rPrChange w:id="783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8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7"/>
          <w:rPrChange w:id="785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86" w:author="Montcho Gilbert" w:date="2019-09-26T07:11:00Z">
            <w:rPr/>
          </w:rPrChange>
        </w:rPr>
        <w:t>medium-skilled</w:t>
      </w:r>
      <w:r w:rsidRPr="006A0D36">
        <w:rPr>
          <w:rFonts w:ascii="Times New Roman" w:hAnsi="Times New Roman" w:cs="Times New Roman"/>
          <w:spacing w:val="-17"/>
          <w:rPrChange w:id="787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88" w:author="Montcho Gilbert" w:date="2019-09-26T07:11:00Z">
            <w:rPr/>
          </w:rPrChange>
        </w:rPr>
        <w:t>immigrants,</w:t>
      </w:r>
      <w:r w:rsidRPr="006A0D36">
        <w:rPr>
          <w:rFonts w:ascii="Times New Roman" w:hAnsi="Times New Roman" w:cs="Times New Roman"/>
          <w:spacing w:val="-15"/>
          <w:rPrChange w:id="789" w:author="Montcho Gilbert" w:date="2019-09-26T07:11:00Z">
            <w:rPr>
              <w:spacing w:val="-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90" w:author="Montcho Gilbert" w:date="2019-09-26T07:11:00Z">
            <w:rPr/>
          </w:rPrChange>
        </w:rPr>
        <w:t>can</w:t>
      </w:r>
      <w:r w:rsidRPr="006A0D36">
        <w:rPr>
          <w:rFonts w:ascii="Times New Roman" w:hAnsi="Times New Roman" w:cs="Times New Roman"/>
          <w:spacing w:val="-16"/>
          <w:rPrChange w:id="791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792" w:author="Montcho Gilbert" w:date="2019-09-26T07:11:00Z">
            <w:rPr>
              <w:spacing w:val="-3"/>
            </w:rPr>
          </w:rPrChange>
        </w:rPr>
        <w:t>remove</w:t>
      </w:r>
      <w:r w:rsidRPr="006A0D36">
        <w:rPr>
          <w:rFonts w:ascii="Times New Roman" w:hAnsi="Times New Roman" w:cs="Times New Roman"/>
          <w:spacing w:val="-16"/>
          <w:rPrChange w:id="793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94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7"/>
          <w:rPrChange w:id="795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96" w:author="Montcho Gilbert" w:date="2019-09-26T07:11:00Z">
            <w:rPr/>
          </w:rPrChange>
        </w:rPr>
        <w:t>need</w:t>
      </w:r>
      <w:r w:rsidRPr="006A0D36">
        <w:rPr>
          <w:rFonts w:ascii="Times New Roman" w:hAnsi="Times New Roman" w:cs="Times New Roman"/>
          <w:spacing w:val="-17"/>
          <w:rPrChange w:id="797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798" w:author="Montcho Gilbert" w:date="2019-09-26T07:11:00Z">
            <w:rPr/>
          </w:rPrChange>
        </w:rPr>
        <w:t>for</w:t>
      </w:r>
      <w:r w:rsidRPr="006A0D36">
        <w:rPr>
          <w:rFonts w:ascii="Times New Roman" w:hAnsi="Times New Roman" w:cs="Times New Roman"/>
          <w:spacing w:val="-16"/>
          <w:rPrChange w:id="799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00" w:author="Montcho Gilbert" w:date="2019-09-26T07:11:00Z">
            <w:rPr/>
          </w:rPrChange>
        </w:rPr>
        <w:t>future</w:t>
      </w:r>
      <w:r w:rsidRPr="006A0D36">
        <w:rPr>
          <w:rFonts w:ascii="Times New Roman" w:hAnsi="Times New Roman" w:cs="Times New Roman"/>
          <w:spacing w:val="-17"/>
          <w:rPrChange w:id="801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02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16"/>
          <w:rPrChange w:id="803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04" w:author="Montcho Gilbert" w:date="2019-09-26T07:11:00Z">
            <w:rPr/>
          </w:rPrChange>
        </w:rPr>
        <w:t>reform.</w:t>
      </w:r>
      <w:r w:rsidRPr="006A0D36">
        <w:rPr>
          <w:rFonts w:ascii="Times New Roman" w:hAnsi="Times New Roman" w:cs="Times New Roman"/>
          <w:spacing w:val="5"/>
          <w:rPrChange w:id="805" w:author="Montcho Gilbert" w:date="2019-09-26T07:11:00Z">
            <w:rPr>
              <w:spacing w:val="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rPrChange w:id="806" w:author="Montcho Gilbert" w:date="2019-09-26T07:11:00Z">
            <w:rPr>
              <w:spacing w:val="-7"/>
            </w:rPr>
          </w:rPrChange>
        </w:rPr>
        <w:t xml:space="preserve">For </w:t>
      </w:r>
      <w:r w:rsidRPr="006A0D36">
        <w:rPr>
          <w:rFonts w:ascii="Times New Roman" w:hAnsi="Times New Roman" w:cs="Times New Roman"/>
          <w:rPrChange w:id="807" w:author="Montcho Gilbert" w:date="2019-09-26T07:11:00Z">
            <w:rPr/>
          </w:rPrChange>
        </w:rPr>
        <w:t>instance,</w:t>
      </w:r>
      <w:r w:rsidRPr="006A0D36">
        <w:rPr>
          <w:rFonts w:ascii="Times New Roman" w:hAnsi="Times New Roman" w:cs="Times New Roman"/>
          <w:spacing w:val="-6"/>
          <w:rPrChange w:id="808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09" w:author="Montcho Gilbert" w:date="2019-09-26T07:11:00Z">
            <w:rPr/>
          </w:rPrChange>
        </w:rPr>
        <w:t>an</w:t>
      </w:r>
      <w:r w:rsidRPr="006A0D36">
        <w:rPr>
          <w:rFonts w:ascii="Times New Roman" w:hAnsi="Times New Roman" w:cs="Times New Roman"/>
          <w:spacing w:val="-6"/>
          <w:rPrChange w:id="810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811" w:author="Montcho Gilbert" w:date="2019-09-26T07:11:00Z">
            <w:rPr>
              <w:spacing w:val="-3"/>
            </w:rPr>
          </w:rPrChange>
        </w:rPr>
        <w:t>intake</w:t>
      </w:r>
      <w:r w:rsidRPr="006A0D36">
        <w:rPr>
          <w:rFonts w:ascii="Times New Roman" w:hAnsi="Times New Roman" w:cs="Times New Roman"/>
          <w:spacing w:val="-6"/>
          <w:rPrChange w:id="812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13" w:author="Montcho Gilbert" w:date="2019-09-26T07:11:00Z">
            <w:rPr/>
          </w:rPrChange>
        </w:rPr>
        <w:t>annual</w:t>
      </w:r>
      <w:r w:rsidRPr="006A0D36">
        <w:rPr>
          <w:rFonts w:ascii="Times New Roman" w:hAnsi="Times New Roman" w:cs="Times New Roman"/>
          <w:spacing w:val="-7"/>
          <w:rPrChange w:id="814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815" w:author="Montcho Gilbert" w:date="2019-09-26T07:11:00Z">
            <w:rPr>
              <w:spacing w:val="-3"/>
            </w:rPr>
          </w:rPrChange>
        </w:rPr>
        <w:t>intake</w:t>
      </w:r>
      <w:r w:rsidRPr="006A0D36">
        <w:rPr>
          <w:rFonts w:ascii="Times New Roman" w:hAnsi="Times New Roman" w:cs="Times New Roman"/>
          <w:spacing w:val="-6"/>
          <w:rPrChange w:id="816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17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6"/>
          <w:rPrChange w:id="818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19" w:author="Montcho Gilbert" w:date="2019-09-26T07:11:00Z">
            <w:rPr/>
          </w:rPrChange>
        </w:rPr>
        <w:t>1.6</w:t>
      </w:r>
      <w:r w:rsidRPr="006A0D36">
        <w:rPr>
          <w:rFonts w:ascii="Times New Roman" w:hAnsi="Times New Roman" w:cs="Times New Roman"/>
          <w:spacing w:val="-6"/>
          <w:rPrChange w:id="820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21" w:author="Montcho Gilbert" w:date="2019-09-26T07:11:00Z">
            <w:rPr/>
          </w:rPrChange>
        </w:rPr>
        <w:t>million</w:t>
      </w:r>
      <w:r w:rsidRPr="006A0D36">
        <w:rPr>
          <w:rFonts w:ascii="Times New Roman" w:hAnsi="Times New Roman" w:cs="Times New Roman"/>
          <w:spacing w:val="-6"/>
          <w:rPrChange w:id="822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23" w:author="Montcho Gilbert" w:date="2019-09-26T07:11:00Z">
            <w:rPr/>
          </w:rPrChange>
        </w:rPr>
        <w:t>(an</w:t>
      </w:r>
      <w:r w:rsidRPr="006A0D36">
        <w:rPr>
          <w:rFonts w:ascii="Times New Roman" w:hAnsi="Times New Roman" w:cs="Times New Roman"/>
          <w:spacing w:val="-7"/>
          <w:rPrChange w:id="824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25" w:author="Montcho Gilbert" w:date="2019-09-26T07:11:00Z">
            <w:rPr/>
          </w:rPrChange>
        </w:rPr>
        <w:t>increase</w:t>
      </w:r>
      <w:r w:rsidRPr="006A0D36">
        <w:rPr>
          <w:rFonts w:ascii="Times New Roman" w:hAnsi="Times New Roman" w:cs="Times New Roman"/>
          <w:spacing w:val="-6"/>
          <w:rPrChange w:id="826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27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6"/>
          <w:rPrChange w:id="828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29" w:author="Montcho Gilbert" w:date="2019-09-26T07:11:00Z">
            <w:rPr/>
          </w:rPrChange>
        </w:rPr>
        <w:t>0.44</w:t>
      </w:r>
      <w:r w:rsidRPr="006A0D36">
        <w:rPr>
          <w:rFonts w:ascii="Times New Roman" w:hAnsi="Times New Roman" w:cs="Times New Roman"/>
          <w:spacing w:val="-7"/>
          <w:rPrChange w:id="830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31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6"/>
          <w:rPrChange w:id="832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33" w:author="Montcho Gilbert" w:date="2019-09-26T07:11:00Z">
            <w:rPr/>
          </w:rPrChange>
        </w:rPr>
        <w:t>0.62</w:t>
      </w:r>
      <w:r w:rsidRPr="006A0D36">
        <w:rPr>
          <w:rFonts w:ascii="Times New Roman" w:hAnsi="Times New Roman" w:cs="Times New Roman"/>
          <w:spacing w:val="-6"/>
          <w:rPrChange w:id="834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35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6"/>
          <w:rPrChange w:id="836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37" w:author="Montcho Gilbert" w:date="2019-09-26T07:11:00Z">
            <w:rPr/>
          </w:rPrChange>
        </w:rPr>
        <w:t>the population)</w:t>
      </w:r>
      <w:r w:rsidRPr="006A0D36">
        <w:rPr>
          <w:rFonts w:ascii="Times New Roman" w:hAnsi="Times New Roman" w:cs="Times New Roman"/>
          <w:spacing w:val="-14"/>
          <w:rPrChange w:id="838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39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13"/>
          <w:rPrChange w:id="840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41" w:author="Montcho Gilbert" w:date="2019-09-26T07:11:00Z">
            <w:rPr/>
          </w:rPrChange>
        </w:rPr>
        <w:t>would</w:t>
      </w:r>
      <w:r w:rsidRPr="006A0D36">
        <w:rPr>
          <w:rFonts w:ascii="Times New Roman" w:hAnsi="Times New Roman" w:cs="Times New Roman"/>
          <w:spacing w:val="-13"/>
          <w:rPrChange w:id="842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3"/>
          <w:rPrChange w:id="843" w:author="Montcho Gilbert" w:date="2019-09-26T07:11:00Z">
            <w:rPr>
              <w:spacing w:val="3"/>
            </w:rPr>
          </w:rPrChange>
        </w:rPr>
        <w:t>be</w:t>
      </w:r>
      <w:r w:rsidRPr="006A0D36">
        <w:rPr>
          <w:rFonts w:ascii="Times New Roman" w:hAnsi="Times New Roman" w:cs="Times New Roman"/>
          <w:spacing w:val="-14"/>
          <w:rPrChange w:id="844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45" w:author="Montcho Gilbert" w:date="2019-09-26T07:11:00Z">
            <w:rPr/>
          </w:rPrChange>
        </w:rPr>
        <w:t>equivalent</w:t>
      </w:r>
      <w:r w:rsidRPr="006A0D36">
        <w:rPr>
          <w:rFonts w:ascii="Times New Roman" w:hAnsi="Times New Roman" w:cs="Times New Roman"/>
          <w:spacing w:val="-14"/>
          <w:rPrChange w:id="846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47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3"/>
          <w:rPrChange w:id="848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49" w:author="Montcho Gilbert" w:date="2019-09-26T07:11:00Z">
            <w:rPr/>
          </w:rPrChange>
        </w:rPr>
        <w:t>alternate</w:t>
      </w:r>
      <w:r w:rsidRPr="006A0D36">
        <w:rPr>
          <w:rFonts w:ascii="Times New Roman" w:hAnsi="Times New Roman" w:cs="Times New Roman"/>
          <w:spacing w:val="-13"/>
          <w:rPrChange w:id="850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51" w:author="Montcho Gilbert" w:date="2019-09-26T07:11:00Z">
            <w:rPr/>
          </w:rPrChange>
        </w:rPr>
        <w:t>policy</w:t>
      </w:r>
      <w:r w:rsidRPr="006A0D36">
        <w:rPr>
          <w:rFonts w:ascii="Times New Roman" w:hAnsi="Times New Roman" w:cs="Times New Roman"/>
          <w:spacing w:val="-13"/>
          <w:rPrChange w:id="852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53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4"/>
          <w:rPrChange w:id="854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55" w:author="Montcho Gilbert" w:date="2019-09-26T07:11:00Z">
            <w:rPr/>
          </w:rPrChange>
        </w:rPr>
        <w:t>increase</w:t>
      </w:r>
      <w:r w:rsidRPr="006A0D36">
        <w:rPr>
          <w:rFonts w:ascii="Times New Roman" w:hAnsi="Times New Roman" w:cs="Times New Roman"/>
          <w:spacing w:val="-13"/>
          <w:rPrChange w:id="856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57" w:author="Montcho Gilbert" w:date="2019-09-26T07:11:00Z">
            <w:rPr/>
          </w:rPrChange>
        </w:rPr>
        <w:t>tax</w:t>
      </w:r>
      <w:r w:rsidRPr="006A0D36">
        <w:rPr>
          <w:rFonts w:ascii="Times New Roman" w:hAnsi="Times New Roman" w:cs="Times New Roman"/>
          <w:spacing w:val="-14"/>
          <w:rPrChange w:id="858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859" w:author="Montcho Gilbert" w:date="2019-09-26T07:11:00Z">
            <w:rPr>
              <w:spacing w:val="-3"/>
            </w:rPr>
          </w:rPrChange>
        </w:rPr>
        <w:t xml:space="preserve">revenue </w:t>
      </w:r>
      <w:r w:rsidRPr="006A0D36">
        <w:rPr>
          <w:rFonts w:ascii="Times New Roman" w:hAnsi="Times New Roman" w:cs="Times New Roman"/>
          <w:spacing w:val="-4"/>
          <w:rPrChange w:id="860" w:author="Montcho Gilbert" w:date="2019-09-26T07:11:00Z">
            <w:rPr>
              <w:spacing w:val="-4"/>
            </w:rPr>
          </w:rPrChange>
        </w:rPr>
        <w:t>by</w:t>
      </w:r>
      <w:r w:rsidRPr="006A0D36">
        <w:rPr>
          <w:rFonts w:ascii="Times New Roman" w:hAnsi="Times New Roman" w:cs="Times New Roman"/>
          <w:spacing w:val="-12"/>
          <w:rPrChange w:id="861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62" w:author="Montcho Gilbert" w:date="2019-09-26T07:11:00Z">
            <w:rPr/>
          </w:rPrChange>
        </w:rPr>
        <w:t>4.4</w:t>
      </w:r>
      <w:r w:rsidRPr="006A0D36">
        <w:rPr>
          <w:rFonts w:ascii="Times New Roman" w:hAnsi="Times New Roman" w:cs="Times New Roman"/>
          <w:spacing w:val="-12"/>
          <w:rPrChange w:id="863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64" w:author="Montcho Gilbert" w:date="2019-09-26T07:11:00Z">
            <w:rPr/>
          </w:rPrChange>
        </w:rPr>
        <w:t>percentage</w:t>
      </w:r>
      <w:r w:rsidRPr="006A0D36">
        <w:rPr>
          <w:rFonts w:ascii="Times New Roman" w:hAnsi="Times New Roman" w:cs="Times New Roman"/>
          <w:spacing w:val="-11"/>
          <w:rPrChange w:id="865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66" w:author="Montcho Gilbert" w:date="2019-09-26T07:11:00Z">
            <w:rPr/>
          </w:rPrChange>
        </w:rPr>
        <w:t>points</w:t>
      </w:r>
      <w:r w:rsidRPr="006A0D36">
        <w:rPr>
          <w:rFonts w:ascii="Times New Roman" w:hAnsi="Times New Roman" w:cs="Times New Roman"/>
          <w:spacing w:val="-12"/>
          <w:rPrChange w:id="867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68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12"/>
          <w:rPrChange w:id="869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7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1"/>
          <w:rPrChange w:id="871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72" w:author="Montcho Gilbert" w:date="2019-09-26T07:11:00Z">
            <w:rPr/>
          </w:rPrChange>
        </w:rPr>
        <w:t>US.</w:t>
      </w:r>
      <w:r w:rsidRPr="006A0D36">
        <w:rPr>
          <w:rFonts w:ascii="Times New Roman" w:hAnsi="Times New Roman" w:cs="Times New Roman"/>
          <w:spacing w:val="-12"/>
          <w:rPrChange w:id="873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74" w:author="Montcho Gilbert" w:date="2019-09-26T07:11:00Z">
            <w:rPr/>
          </w:rPrChange>
        </w:rPr>
        <w:t>Akin</w:t>
      </w:r>
      <w:r w:rsidRPr="006A0D36">
        <w:rPr>
          <w:rFonts w:ascii="Times New Roman" w:hAnsi="Times New Roman" w:cs="Times New Roman"/>
          <w:spacing w:val="-12"/>
          <w:rPrChange w:id="875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76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877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878" w:author="Montcho Gilbert" w:date="2019-09-26T07:11:00Z">
            <w:rPr/>
          </w:rPrChange>
        </w:rPr>
        <w:instrText xml:space="preserve"> HYPERLINK \l "_bookmark1" </w:instrText>
      </w:r>
      <w:r w:rsidR="00BE781A" w:rsidRPr="006A0D36">
        <w:rPr>
          <w:rFonts w:ascii="Times New Roman" w:hAnsi="Times New Roman" w:cs="Times New Roman"/>
          <w:rPrChange w:id="879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880" w:author="Montcho Gilbert" w:date="2019-09-26T07:11:00Z">
            <w:rPr>
              <w:color w:val="0000FF"/>
            </w:rPr>
          </w:rPrChange>
        </w:rPr>
        <w:t>2012</w:t>
      </w:r>
      <w:r w:rsidR="00BE781A" w:rsidRPr="006A0D36">
        <w:rPr>
          <w:rFonts w:ascii="Times New Roman" w:hAnsi="Times New Roman" w:cs="Times New Roman"/>
          <w:color w:val="0000FF"/>
          <w:rPrChange w:id="881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882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11"/>
          <w:rPrChange w:id="883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8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2"/>
          <w:rPrChange w:id="885" w:author="Montcho Gilbert" w:date="2019-09-26T07:11:00Z">
            <w:rPr>
              <w:spacing w:val="-12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886" w:author="Montcho Gilbert" w:date="2019-09-26T07:11:00Z">
            <w:rPr/>
          </w:rPrChange>
        </w:rPr>
        <w:t>Dustmann</w:t>
      </w:r>
      <w:proofErr w:type="spellEnd"/>
      <w:r w:rsidRPr="006A0D36">
        <w:rPr>
          <w:rFonts w:ascii="Times New Roman" w:hAnsi="Times New Roman" w:cs="Times New Roman"/>
          <w:spacing w:val="-12"/>
          <w:rPrChange w:id="887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88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1"/>
          <w:rPrChange w:id="889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890" w:author="Montcho Gilbert" w:date="2019-09-26T07:11:00Z">
            <w:rPr>
              <w:spacing w:val="-4"/>
            </w:rPr>
          </w:rPrChange>
        </w:rPr>
        <w:t>Frattini</w:t>
      </w:r>
      <w:r w:rsidRPr="006A0D36">
        <w:rPr>
          <w:rFonts w:ascii="Times New Roman" w:hAnsi="Times New Roman" w:cs="Times New Roman"/>
          <w:spacing w:val="-12"/>
          <w:rPrChange w:id="891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892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893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894" w:author="Montcho Gilbert" w:date="2019-09-26T07:11:00Z">
            <w:rPr/>
          </w:rPrChange>
        </w:rPr>
        <w:instrText xml:space="preserve"> HYPERLINK \l "_bookmark10" </w:instrText>
      </w:r>
      <w:r w:rsidR="00BE781A" w:rsidRPr="006A0D36">
        <w:rPr>
          <w:rFonts w:ascii="Times New Roman" w:hAnsi="Times New Roman" w:cs="Times New Roman"/>
          <w:rPrChange w:id="895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896" w:author="Montcho Gilbert" w:date="2019-09-26T07:11:00Z">
            <w:rPr>
              <w:color w:val="0000FF"/>
            </w:rPr>
          </w:rPrChange>
        </w:rPr>
        <w:t>2014</w:t>
      </w:r>
      <w:r w:rsidR="00BE781A" w:rsidRPr="006A0D36">
        <w:rPr>
          <w:rFonts w:ascii="Times New Roman" w:hAnsi="Times New Roman" w:cs="Times New Roman"/>
          <w:color w:val="0000FF"/>
          <w:rPrChange w:id="897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898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12"/>
          <w:rPrChange w:id="899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00" w:author="Montcho Gilbert" w:date="2019-09-26T07:11:00Z">
            <w:rPr/>
          </w:rPrChange>
        </w:rPr>
        <w:t>also provided</w:t>
      </w:r>
      <w:r w:rsidRPr="006A0D36">
        <w:rPr>
          <w:rFonts w:ascii="Times New Roman" w:hAnsi="Times New Roman" w:cs="Times New Roman"/>
          <w:spacing w:val="-25"/>
          <w:rPrChange w:id="901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02" w:author="Montcho Gilbert" w:date="2019-09-26T07:11:00Z">
            <w:rPr/>
          </w:rPrChange>
        </w:rPr>
        <w:t>strong</w:t>
      </w:r>
      <w:r w:rsidRPr="006A0D36">
        <w:rPr>
          <w:rFonts w:ascii="Times New Roman" w:hAnsi="Times New Roman" w:cs="Times New Roman"/>
          <w:spacing w:val="-24"/>
          <w:rPrChange w:id="903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04" w:author="Montcho Gilbert" w:date="2019-09-26T07:11:00Z">
            <w:rPr/>
          </w:rPrChange>
        </w:rPr>
        <w:t>evidences</w:t>
      </w:r>
      <w:r w:rsidRPr="006A0D36">
        <w:rPr>
          <w:rFonts w:ascii="Times New Roman" w:hAnsi="Times New Roman" w:cs="Times New Roman"/>
          <w:spacing w:val="-24"/>
          <w:rPrChange w:id="905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06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25"/>
          <w:rPrChange w:id="907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08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24"/>
          <w:rPrChange w:id="909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10" w:author="Montcho Gilbert" w:date="2019-09-26T07:11:00Z">
            <w:rPr/>
          </w:rPrChange>
        </w:rPr>
        <w:t>especially</w:t>
      </w:r>
      <w:r w:rsidRPr="006A0D36">
        <w:rPr>
          <w:rFonts w:ascii="Times New Roman" w:hAnsi="Times New Roman" w:cs="Times New Roman"/>
          <w:spacing w:val="-24"/>
          <w:rPrChange w:id="911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12" w:author="Montcho Gilbert" w:date="2019-09-26T07:11:00Z">
            <w:rPr/>
          </w:rPrChange>
        </w:rPr>
        <w:t>recent</w:t>
      </w:r>
      <w:r w:rsidRPr="006A0D36">
        <w:rPr>
          <w:rFonts w:ascii="Times New Roman" w:hAnsi="Times New Roman" w:cs="Times New Roman"/>
          <w:spacing w:val="-25"/>
          <w:rPrChange w:id="913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14" w:author="Montcho Gilbert" w:date="2019-09-26T07:11:00Z">
            <w:rPr/>
          </w:rPrChange>
        </w:rPr>
        <w:t>ones,</w:t>
      </w:r>
      <w:r w:rsidRPr="006A0D36">
        <w:rPr>
          <w:rFonts w:ascii="Times New Roman" w:hAnsi="Times New Roman" w:cs="Times New Roman"/>
          <w:spacing w:val="-23"/>
          <w:rPrChange w:id="915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16" w:author="Montcho Gilbert" w:date="2019-09-26T07:11:00Z">
            <w:rPr/>
          </w:rPrChange>
        </w:rPr>
        <w:t>has</w:t>
      </w:r>
      <w:r w:rsidRPr="006A0D36">
        <w:rPr>
          <w:rFonts w:ascii="Times New Roman" w:hAnsi="Times New Roman" w:cs="Times New Roman"/>
          <w:spacing w:val="-24"/>
          <w:rPrChange w:id="91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18" w:author="Montcho Gilbert" w:date="2019-09-26T07:11:00Z">
            <w:rPr/>
          </w:rPrChange>
        </w:rPr>
        <w:t>made</w:t>
      </w:r>
      <w:r w:rsidRPr="006A0D36">
        <w:rPr>
          <w:rFonts w:ascii="Times New Roman" w:hAnsi="Times New Roman" w:cs="Times New Roman"/>
          <w:spacing w:val="-25"/>
          <w:rPrChange w:id="919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20" w:author="Montcho Gilbert" w:date="2019-09-26T07:11:00Z">
            <w:rPr/>
          </w:rPrChange>
        </w:rPr>
        <w:t>substantial contribution</w:t>
      </w:r>
      <w:r w:rsidRPr="006A0D36">
        <w:rPr>
          <w:rFonts w:ascii="Times New Roman" w:hAnsi="Times New Roman" w:cs="Times New Roman"/>
          <w:spacing w:val="-19"/>
          <w:rPrChange w:id="921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22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8"/>
          <w:rPrChange w:id="923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24" w:author="Montcho Gilbert" w:date="2019-09-26T07:11:00Z">
            <w:rPr/>
          </w:rPrChange>
        </w:rPr>
        <w:t>public</w:t>
      </w:r>
      <w:r w:rsidRPr="006A0D36">
        <w:rPr>
          <w:rFonts w:ascii="Times New Roman" w:hAnsi="Times New Roman" w:cs="Times New Roman"/>
          <w:spacing w:val="-18"/>
          <w:rPrChange w:id="925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26" w:author="Montcho Gilbert" w:date="2019-09-26T07:11:00Z">
            <w:rPr/>
          </w:rPrChange>
        </w:rPr>
        <w:t>finances.</w:t>
      </w:r>
      <w:r w:rsidRPr="006A0D36">
        <w:rPr>
          <w:rFonts w:ascii="Times New Roman" w:hAnsi="Times New Roman" w:cs="Times New Roman"/>
          <w:spacing w:val="5"/>
          <w:rPrChange w:id="927" w:author="Montcho Gilbert" w:date="2019-09-26T07:11:00Z">
            <w:rPr>
              <w:spacing w:val="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28" w:author="Montcho Gilbert" w:date="2019-09-26T07:11:00Z">
            <w:rPr/>
          </w:rPrChange>
        </w:rPr>
        <w:t>Therefor</w:t>
      </w:r>
      <w:r w:rsidRPr="006A0D36">
        <w:rPr>
          <w:rFonts w:ascii="Times New Roman" w:hAnsi="Times New Roman" w:cs="Times New Roman"/>
          <w:spacing w:val="-18"/>
          <w:rPrChange w:id="929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30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18"/>
          <w:rPrChange w:id="931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32" w:author="Montcho Gilbert" w:date="2019-09-26T07:11:00Z">
            <w:rPr/>
          </w:rPrChange>
        </w:rPr>
        <w:t>prohibition</w:t>
      </w:r>
      <w:r w:rsidRPr="006A0D36">
        <w:rPr>
          <w:rFonts w:ascii="Times New Roman" w:hAnsi="Times New Roman" w:cs="Times New Roman"/>
          <w:spacing w:val="-18"/>
          <w:rPrChange w:id="933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34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19"/>
          <w:rPrChange w:id="935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36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18"/>
          <w:rPrChange w:id="937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38" w:author="Montcho Gilbert" w:date="2019-09-26T07:11:00Z">
            <w:rPr/>
          </w:rPrChange>
        </w:rPr>
        <w:t>reduces</w:t>
      </w:r>
      <w:r w:rsidRPr="006A0D36">
        <w:rPr>
          <w:rFonts w:ascii="Times New Roman" w:hAnsi="Times New Roman" w:cs="Times New Roman"/>
          <w:spacing w:val="-18"/>
          <w:rPrChange w:id="939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40" w:author="Montcho Gilbert" w:date="2019-09-26T07:11:00Z">
            <w:rPr/>
          </w:rPrChange>
        </w:rPr>
        <w:t>welfare for</w:t>
      </w:r>
      <w:r w:rsidRPr="006A0D36">
        <w:rPr>
          <w:rFonts w:ascii="Times New Roman" w:hAnsi="Times New Roman" w:cs="Times New Roman"/>
          <w:spacing w:val="-22"/>
          <w:rPrChange w:id="941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4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1"/>
          <w:rPrChange w:id="943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44" w:author="Montcho Gilbert" w:date="2019-09-26T07:11:00Z">
            <w:rPr/>
          </w:rPrChange>
        </w:rPr>
        <w:t>natives,</w:t>
      </w:r>
      <w:r w:rsidRPr="006A0D36">
        <w:rPr>
          <w:rFonts w:ascii="Times New Roman" w:hAnsi="Times New Roman" w:cs="Times New Roman"/>
          <w:spacing w:val="-22"/>
          <w:rPrChange w:id="94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46" w:author="Montcho Gilbert" w:date="2019-09-26T07:11:00Z">
            <w:rPr/>
          </w:rPrChange>
        </w:rPr>
        <w:t>whereas</w:t>
      </w:r>
      <w:r w:rsidRPr="006A0D36">
        <w:rPr>
          <w:rFonts w:ascii="Times New Roman" w:hAnsi="Times New Roman" w:cs="Times New Roman"/>
          <w:spacing w:val="-21"/>
          <w:rPrChange w:id="947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48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22"/>
          <w:rPrChange w:id="949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50" w:author="Montcho Gilbert" w:date="2019-09-26T07:11:00Z">
            <w:rPr/>
          </w:rPrChange>
        </w:rPr>
        <w:t>higher</w:t>
      </w:r>
      <w:r w:rsidRPr="006A0D36">
        <w:rPr>
          <w:rFonts w:ascii="Times New Roman" w:hAnsi="Times New Roman" w:cs="Times New Roman"/>
          <w:spacing w:val="-21"/>
          <w:rPrChange w:id="951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52" w:author="Montcho Gilbert" w:date="2019-09-26T07:11:00Z">
            <w:rPr/>
          </w:rPrChange>
        </w:rPr>
        <w:t>number</w:t>
      </w:r>
      <w:r w:rsidRPr="006A0D36">
        <w:rPr>
          <w:rFonts w:ascii="Times New Roman" w:hAnsi="Times New Roman" w:cs="Times New Roman"/>
          <w:spacing w:val="-21"/>
          <w:rPrChange w:id="953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54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2"/>
          <w:rPrChange w:id="95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56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22"/>
          <w:rPrChange w:id="957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58" w:author="Montcho Gilbert" w:date="2019-09-26T07:11:00Z">
            <w:rPr/>
          </w:rPrChange>
        </w:rPr>
        <w:t>increases</w:t>
      </w:r>
      <w:r w:rsidRPr="006A0D36">
        <w:rPr>
          <w:rFonts w:ascii="Times New Roman" w:hAnsi="Times New Roman" w:cs="Times New Roman"/>
          <w:spacing w:val="-21"/>
          <w:rPrChange w:id="959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60" w:author="Montcho Gilbert" w:date="2019-09-26T07:11:00Z">
            <w:rPr/>
          </w:rPrChange>
        </w:rPr>
        <w:t>welfare</w:t>
      </w:r>
      <w:r w:rsidRPr="006A0D36">
        <w:rPr>
          <w:rFonts w:ascii="Times New Roman" w:hAnsi="Times New Roman" w:cs="Times New Roman"/>
          <w:spacing w:val="-22"/>
          <w:rPrChange w:id="961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62" w:author="Montcho Gilbert" w:date="2019-09-26T07:11:00Z">
            <w:rPr/>
          </w:rPrChange>
        </w:rPr>
        <w:t>for</w:t>
      </w:r>
      <w:r w:rsidRPr="006A0D36">
        <w:rPr>
          <w:rFonts w:ascii="Times New Roman" w:hAnsi="Times New Roman" w:cs="Times New Roman"/>
          <w:spacing w:val="-21"/>
          <w:rPrChange w:id="963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64" w:author="Montcho Gilbert" w:date="2019-09-26T07:11:00Z">
            <w:rPr/>
          </w:rPrChange>
        </w:rPr>
        <w:t>all</w:t>
      </w:r>
      <w:r w:rsidRPr="006A0D36">
        <w:rPr>
          <w:rFonts w:ascii="Times New Roman" w:hAnsi="Times New Roman" w:cs="Times New Roman"/>
          <w:spacing w:val="-21"/>
          <w:rPrChange w:id="965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66" w:author="Montcho Gilbert" w:date="2019-09-26T07:11:00Z">
            <w:rPr/>
          </w:rPrChange>
        </w:rPr>
        <w:t>agents.</w:t>
      </w:r>
      <w:commentRangeEnd w:id="655"/>
      <w:r w:rsidR="000F6AC1" w:rsidRPr="006A0D36">
        <w:rPr>
          <w:rStyle w:val="CommentReference"/>
          <w:rFonts w:ascii="Times New Roman" w:hAnsi="Times New Roman" w:cs="Times New Roman"/>
          <w:sz w:val="24"/>
          <w:szCs w:val="24"/>
          <w:rPrChange w:id="967" w:author="Montcho Gilbert" w:date="2019-09-26T07:11:00Z">
            <w:rPr>
              <w:rStyle w:val="CommentReference"/>
            </w:rPr>
          </w:rPrChange>
        </w:rPr>
        <w:commentReference w:id="655"/>
      </w:r>
    </w:p>
    <w:p w14:paraId="64B4B98D" w14:textId="0905060C" w:rsidR="003C7ED4" w:rsidRPr="006A0D36" w:rsidRDefault="008441F4">
      <w:pPr>
        <w:pStyle w:val="BodyText"/>
        <w:spacing w:before="162" w:line="254" w:lineRule="auto"/>
        <w:ind w:left="120" w:right="116" w:firstLine="351"/>
        <w:jc w:val="both"/>
        <w:rPr>
          <w:rFonts w:ascii="Times New Roman" w:hAnsi="Times New Roman" w:cs="Times New Roman"/>
          <w:rPrChange w:id="968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spacing w:val="-7"/>
          <w:rPrChange w:id="969" w:author="Montcho Gilbert" w:date="2019-09-26T07:11:00Z">
            <w:rPr>
              <w:spacing w:val="-7"/>
            </w:rPr>
          </w:rPrChange>
        </w:rPr>
        <w:t>For</w:t>
      </w:r>
      <w:r w:rsidRPr="006A0D36">
        <w:rPr>
          <w:rFonts w:ascii="Times New Roman" w:hAnsi="Times New Roman" w:cs="Times New Roman"/>
          <w:spacing w:val="-22"/>
          <w:rPrChange w:id="970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71" w:author="Montcho Gilbert" w:date="2019-09-26T07:11:00Z">
            <w:rPr/>
          </w:rPrChange>
        </w:rPr>
        <w:t>Canada,</w:t>
      </w:r>
      <w:r w:rsidRPr="006A0D36">
        <w:rPr>
          <w:rFonts w:ascii="Times New Roman" w:hAnsi="Times New Roman" w:cs="Times New Roman"/>
          <w:spacing w:val="-21"/>
          <w:rPrChange w:id="972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73" w:author="Montcho Gilbert" w:date="2019-09-26T07:11:00Z">
            <w:rPr/>
          </w:rPrChange>
        </w:rPr>
        <w:t>very</w:t>
      </w:r>
      <w:r w:rsidRPr="006A0D36">
        <w:rPr>
          <w:rFonts w:ascii="Times New Roman" w:hAnsi="Times New Roman" w:cs="Times New Roman"/>
          <w:spacing w:val="-22"/>
          <w:rPrChange w:id="97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75" w:author="Montcho Gilbert" w:date="2019-09-26T07:11:00Z">
            <w:rPr/>
          </w:rPrChange>
        </w:rPr>
        <w:t>little</w:t>
      </w:r>
      <w:r w:rsidRPr="006A0D36">
        <w:rPr>
          <w:rFonts w:ascii="Times New Roman" w:hAnsi="Times New Roman" w:cs="Times New Roman"/>
          <w:spacing w:val="-21"/>
          <w:rPrChange w:id="976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77" w:author="Montcho Gilbert" w:date="2019-09-26T07:11:00Z">
            <w:rPr/>
          </w:rPrChange>
        </w:rPr>
        <w:t>is</w:t>
      </w:r>
      <w:r w:rsidRPr="006A0D36">
        <w:rPr>
          <w:rFonts w:ascii="Times New Roman" w:hAnsi="Times New Roman" w:cs="Times New Roman"/>
          <w:spacing w:val="-23"/>
          <w:rPrChange w:id="978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79" w:author="Montcho Gilbert" w:date="2019-09-26T07:11:00Z">
            <w:rPr/>
          </w:rPrChange>
        </w:rPr>
        <w:t>known</w:t>
      </w:r>
      <w:r w:rsidRPr="006A0D36">
        <w:rPr>
          <w:rFonts w:ascii="Times New Roman" w:hAnsi="Times New Roman" w:cs="Times New Roman"/>
          <w:spacing w:val="-21"/>
          <w:rPrChange w:id="980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81" w:author="Montcho Gilbert" w:date="2019-09-26T07:11:00Z">
            <w:rPr/>
          </w:rPrChange>
        </w:rPr>
        <w:t>about</w:t>
      </w:r>
      <w:r w:rsidRPr="006A0D36">
        <w:rPr>
          <w:rFonts w:ascii="Times New Roman" w:hAnsi="Times New Roman" w:cs="Times New Roman"/>
          <w:spacing w:val="-22"/>
          <w:rPrChange w:id="982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8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2"/>
          <w:rPrChange w:id="98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85" w:author="Montcho Gilbert" w:date="2019-09-26T07:11:00Z">
            <w:rPr/>
          </w:rPrChange>
        </w:rPr>
        <w:t>net</w:t>
      </w:r>
      <w:r w:rsidRPr="006A0D36">
        <w:rPr>
          <w:rFonts w:ascii="Times New Roman" w:hAnsi="Times New Roman" w:cs="Times New Roman"/>
          <w:spacing w:val="-22"/>
          <w:rPrChange w:id="98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87" w:author="Montcho Gilbert" w:date="2019-09-26T07:11:00Z">
            <w:rPr/>
          </w:rPrChange>
        </w:rPr>
        <w:t>contribution</w:t>
      </w:r>
      <w:r w:rsidRPr="006A0D36">
        <w:rPr>
          <w:rFonts w:ascii="Times New Roman" w:hAnsi="Times New Roman" w:cs="Times New Roman"/>
          <w:spacing w:val="-22"/>
          <w:rPrChange w:id="988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89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2"/>
          <w:rPrChange w:id="990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91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23"/>
          <w:rPrChange w:id="992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93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1"/>
          <w:rPrChange w:id="994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95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2"/>
          <w:rPrChange w:id="99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97" w:author="Montcho Gilbert" w:date="2019-09-26T07:11:00Z">
            <w:rPr/>
          </w:rPrChange>
        </w:rPr>
        <w:t>public</w:t>
      </w:r>
      <w:r w:rsidRPr="006A0D36">
        <w:rPr>
          <w:rFonts w:ascii="Times New Roman" w:hAnsi="Times New Roman" w:cs="Times New Roman"/>
          <w:spacing w:val="-20"/>
          <w:rPrChange w:id="998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999" w:author="Montcho Gilbert" w:date="2019-09-26T07:11:00Z">
            <w:rPr/>
          </w:rPrChange>
        </w:rPr>
        <w:t>finances.</w:t>
      </w:r>
      <w:r w:rsidRPr="006A0D36">
        <w:rPr>
          <w:rFonts w:ascii="Times New Roman" w:hAnsi="Times New Roman" w:cs="Times New Roman"/>
          <w:spacing w:val="-4"/>
          <w:rPrChange w:id="1000" w:author="Montcho Gilbert" w:date="2019-09-26T07:11:00Z">
            <w:rPr>
              <w:spacing w:val="-4"/>
            </w:rPr>
          </w:rPrChange>
        </w:rPr>
        <w:t xml:space="preserve"> </w:t>
      </w:r>
      <w:del w:id="1001" w:author="Julien Navaux" w:date="2019-09-25T12:00:00Z">
        <w:r w:rsidRPr="006A0D36" w:rsidDel="000F6AC1">
          <w:rPr>
            <w:rFonts w:ascii="Times New Roman" w:hAnsi="Times New Roman" w:cs="Times New Roman"/>
            <w:rPrChange w:id="1002" w:author="Montcho Gilbert" w:date="2019-09-26T07:11:00Z">
              <w:rPr/>
            </w:rPrChange>
          </w:rPr>
          <w:delText>In</w:delText>
        </w:r>
        <w:r w:rsidRPr="006A0D36" w:rsidDel="000F6AC1">
          <w:rPr>
            <w:rFonts w:ascii="Times New Roman" w:hAnsi="Times New Roman" w:cs="Times New Roman"/>
            <w:spacing w:val="-19"/>
            <w:rPrChange w:id="1003" w:author="Montcho Gilbert" w:date="2019-09-26T07:11:00Z">
              <w:rPr>
                <w:spacing w:val="-19"/>
              </w:rPr>
            </w:rPrChange>
          </w:rPr>
          <w:delText xml:space="preserve"> </w:delText>
        </w:r>
        <w:r w:rsidR="00934E31" w:rsidRPr="006A0D36" w:rsidDel="000F6AC1">
          <w:rPr>
            <w:rFonts w:ascii="Times New Roman" w:hAnsi="Times New Roman" w:cs="Times New Roman"/>
            <w:rPrChange w:id="1004" w:author="Montcho Gilbert" w:date="2019-09-26T07:11:00Z">
              <w:rPr/>
            </w:rPrChange>
          </w:rPr>
          <w:delText>one</w:delText>
        </w:r>
        <w:r w:rsidRPr="006A0D36" w:rsidDel="000F6AC1">
          <w:rPr>
            <w:rFonts w:ascii="Times New Roman" w:hAnsi="Times New Roman" w:cs="Times New Roman"/>
            <w:spacing w:val="-18"/>
            <w:rPrChange w:id="1005" w:author="Montcho Gilbert" w:date="2019-09-26T07:11:00Z">
              <w:rPr>
                <w:spacing w:val="-18"/>
              </w:rPr>
            </w:rPrChange>
          </w:rPr>
          <w:delText xml:space="preserve"> </w:delText>
        </w:r>
        <w:r w:rsidRPr="006A0D36" w:rsidDel="000F6AC1">
          <w:rPr>
            <w:rFonts w:ascii="Times New Roman" w:hAnsi="Times New Roman" w:cs="Times New Roman"/>
            <w:rPrChange w:id="1006" w:author="Montcho Gilbert" w:date="2019-09-26T07:11:00Z">
              <w:rPr/>
            </w:rPrChange>
          </w:rPr>
          <w:delText>hand,</w:delText>
        </w:r>
        <w:r w:rsidRPr="006A0D36" w:rsidDel="000F6AC1">
          <w:rPr>
            <w:rFonts w:ascii="Times New Roman" w:hAnsi="Times New Roman" w:cs="Times New Roman"/>
            <w:spacing w:val="-19"/>
            <w:rPrChange w:id="1007" w:author="Montcho Gilbert" w:date="2019-09-26T07:11:00Z">
              <w:rPr>
                <w:spacing w:val="-19"/>
              </w:rPr>
            </w:rPrChange>
          </w:rPr>
          <w:delText xml:space="preserve"> </w:delText>
        </w:r>
        <w:r w:rsidRPr="006A0D36" w:rsidDel="000F6AC1">
          <w:rPr>
            <w:rFonts w:ascii="Times New Roman" w:hAnsi="Times New Roman" w:cs="Times New Roman"/>
            <w:rPrChange w:id="1008" w:author="Montcho Gilbert" w:date="2019-09-26T07:11:00Z">
              <w:rPr/>
            </w:rPrChange>
          </w:rPr>
          <w:delText>r</w:delText>
        </w:r>
      </w:del>
      <w:ins w:id="1009" w:author="Julien Navaux" w:date="2019-09-25T12:00:00Z">
        <w:r w:rsidR="000F6AC1" w:rsidRPr="006A0D36">
          <w:rPr>
            <w:rFonts w:ascii="Times New Roman" w:hAnsi="Times New Roman" w:cs="Times New Roman"/>
            <w:rPrChange w:id="1010" w:author="Montcho Gilbert" w:date="2019-09-26T07:11:00Z">
              <w:rPr/>
            </w:rPrChange>
          </w:rPr>
          <w:t>R</w:t>
        </w:r>
      </w:ins>
      <w:r w:rsidRPr="006A0D36">
        <w:rPr>
          <w:rFonts w:ascii="Times New Roman" w:hAnsi="Times New Roman" w:cs="Times New Roman"/>
          <w:rPrChange w:id="1011" w:author="Montcho Gilbert" w:date="2019-09-26T07:11:00Z">
            <w:rPr/>
          </w:rPrChange>
        </w:rPr>
        <w:t>ecent</w:t>
      </w:r>
      <w:r w:rsidRPr="006A0D36">
        <w:rPr>
          <w:rFonts w:ascii="Times New Roman" w:hAnsi="Times New Roman" w:cs="Times New Roman"/>
          <w:spacing w:val="-19"/>
          <w:rPrChange w:id="1012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13" w:author="Montcho Gilbert" w:date="2019-09-26T07:11:00Z">
            <w:rPr/>
          </w:rPrChange>
        </w:rPr>
        <w:t>studies</w:t>
      </w:r>
      <w:r w:rsidRPr="006A0D36">
        <w:rPr>
          <w:rFonts w:ascii="Times New Roman" w:hAnsi="Times New Roman" w:cs="Times New Roman"/>
          <w:spacing w:val="-18"/>
          <w:rPrChange w:id="1014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15" w:author="Montcho Gilbert" w:date="2019-09-26T07:11:00Z">
            <w:rPr/>
          </w:rPrChange>
        </w:rPr>
        <w:t>about</w:t>
      </w:r>
      <w:r w:rsidRPr="006A0D36">
        <w:rPr>
          <w:rFonts w:ascii="Times New Roman" w:hAnsi="Times New Roman" w:cs="Times New Roman"/>
          <w:spacing w:val="-19"/>
          <w:rPrChange w:id="1016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17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9"/>
          <w:rPrChange w:id="1018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19" w:author="Montcho Gilbert" w:date="2019-09-26T07:11:00Z">
            <w:rPr/>
          </w:rPrChange>
        </w:rPr>
        <w:t>impact</w:t>
      </w:r>
      <w:r w:rsidRPr="006A0D36">
        <w:rPr>
          <w:rFonts w:ascii="Times New Roman" w:hAnsi="Times New Roman" w:cs="Times New Roman"/>
          <w:spacing w:val="-18"/>
          <w:rPrChange w:id="1020" w:author="Montcho Gilbert" w:date="2019-09-26T07:11:00Z">
            <w:rPr>
              <w:spacing w:val="-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21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19"/>
          <w:rPrChange w:id="1022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23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19"/>
          <w:rPrChange w:id="1024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025" w:author="Montcho Gilbert" w:date="2019-09-26T07:11:00Z">
            <w:rPr>
              <w:spacing w:val="-4"/>
            </w:rPr>
          </w:rPrChange>
        </w:rPr>
        <w:t>have</w:t>
      </w:r>
      <w:r w:rsidRPr="006A0D36">
        <w:rPr>
          <w:rFonts w:ascii="Times New Roman" w:hAnsi="Times New Roman" w:cs="Times New Roman"/>
          <w:spacing w:val="-19"/>
          <w:rPrChange w:id="1026" w:author="Montcho Gilbert" w:date="2019-09-26T07:11:00Z">
            <w:rPr>
              <w:spacing w:val="-19"/>
            </w:rPr>
          </w:rPrChange>
        </w:rPr>
        <w:t xml:space="preserve"> </w:t>
      </w:r>
      <w:ins w:id="1027" w:author="Julien Navaux" w:date="2019-09-25T12:00:00Z">
        <w:r w:rsidR="000F6AC1" w:rsidRPr="006A0D36">
          <w:rPr>
            <w:rFonts w:ascii="Times New Roman" w:hAnsi="Times New Roman" w:cs="Times New Roman"/>
            <w:spacing w:val="-19"/>
            <w:rPrChange w:id="1028" w:author="Montcho Gilbert" w:date="2019-09-26T07:11:00Z">
              <w:rPr>
                <w:spacing w:val="-19"/>
              </w:rPr>
            </w:rPrChange>
          </w:rPr>
          <w:t xml:space="preserve">mostly </w:t>
        </w:r>
      </w:ins>
      <w:r w:rsidRPr="006A0D36">
        <w:rPr>
          <w:rFonts w:ascii="Times New Roman" w:hAnsi="Times New Roman" w:cs="Times New Roman"/>
          <w:rPrChange w:id="1029" w:author="Montcho Gilbert" w:date="2019-09-26T07:11:00Z">
            <w:rPr/>
          </w:rPrChange>
        </w:rPr>
        <w:t xml:space="preserve">addressed </w:t>
      </w:r>
      <w:del w:id="1030" w:author="Julien Navaux" w:date="2019-09-25T12:00:00Z">
        <w:r w:rsidRPr="006A0D36" w:rsidDel="000F6AC1">
          <w:rPr>
            <w:rFonts w:ascii="Times New Roman" w:hAnsi="Times New Roman" w:cs="Times New Roman"/>
            <w:rPrChange w:id="1031" w:author="Montcho Gilbert" w:date="2019-09-26T07:11:00Z">
              <w:rPr/>
            </w:rPrChange>
          </w:rPr>
          <w:delText>instead,</w:delText>
        </w:r>
        <w:r w:rsidRPr="006A0D36" w:rsidDel="000F6AC1">
          <w:rPr>
            <w:rFonts w:ascii="Times New Roman" w:hAnsi="Times New Roman" w:cs="Times New Roman"/>
            <w:spacing w:val="-9"/>
            <w:rPrChange w:id="1032" w:author="Montcho Gilbert" w:date="2019-09-26T07:11:00Z">
              <w:rPr>
                <w:spacing w:val="-9"/>
              </w:rPr>
            </w:rPrChange>
          </w:rPr>
          <w:delText xml:space="preserve"> </w:delText>
        </w:r>
      </w:del>
      <w:r w:rsidRPr="006A0D36">
        <w:rPr>
          <w:rFonts w:ascii="Times New Roman" w:hAnsi="Times New Roman" w:cs="Times New Roman"/>
          <w:rPrChange w:id="103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0"/>
          <w:rPrChange w:id="1034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35" w:author="Montcho Gilbert" w:date="2019-09-26T07:11:00Z">
            <w:rPr/>
          </w:rPrChange>
        </w:rPr>
        <w:t>effect</w:t>
      </w:r>
      <w:ins w:id="1036" w:author="Julien Navaux" w:date="2019-09-25T12:00:00Z">
        <w:r w:rsidR="000F6AC1" w:rsidRPr="006A0D36">
          <w:rPr>
            <w:rFonts w:ascii="Times New Roman" w:hAnsi="Times New Roman" w:cs="Times New Roman"/>
            <w:rPrChange w:id="1037" w:author="Montcho Gilbert" w:date="2019-09-26T07:11:00Z">
              <w:rPr/>
            </w:rPrChange>
          </w:rPr>
          <w:t>s</w:t>
        </w:r>
      </w:ins>
      <w:r w:rsidRPr="006A0D36">
        <w:rPr>
          <w:rFonts w:ascii="Times New Roman" w:hAnsi="Times New Roman" w:cs="Times New Roman"/>
          <w:spacing w:val="-9"/>
          <w:rPrChange w:id="1038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39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9"/>
          <w:rPrChange w:id="104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41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0"/>
          <w:rPrChange w:id="1042" w:author="Montcho Gilbert" w:date="2019-09-26T07:11:00Z">
            <w:rPr>
              <w:spacing w:val="-10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1043" w:author="Montcho Gilbert" w:date="2019-09-26T07:11:00Z">
            <w:rPr/>
          </w:rPrChange>
        </w:rPr>
        <w:t>labor</w:t>
      </w:r>
      <w:r w:rsidRPr="006A0D36">
        <w:rPr>
          <w:rFonts w:ascii="Times New Roman" w:hAnsi="Times New Roman" w:cs="Times New Roman"/>
          <w:spacing w:val="-9"/>
          <w:rPrChange w:id="1044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45" w:author="Montcho Gilbert" w:date="2019-09-26T07:11:00Z">
            <w:rPr/>
          </w:rPrChange>
        </w:rPr>
        <w:t>market</w:t>
      </w:r>
      <w:r w:rsidRPr="006A0D36">
        <w:rPr>
          <w:rFonts w:ascii="Times New Roman" w:hAnsi="Times New Roman" w:cs="Times New Roman"/>
          <w:spacing w:val="-9"/>
          <w:rPrChange w:id="1046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47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9"/>
          <w:rPrChange w:id="1048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4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0"/>
          <w:rPrChange w:id="1050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51" w:author="Montcho Gilbert" w:date="2019-09-26T07:11:00Z">
            <w:rPr/>
          </w:rPrChange>
        </w:rPr>
        <w:t>overall</w:t>
      </w:r>
      <w:r w:rsidRPr="006A0D36">
        <w:rPr>
          <w:rFonts w:ascii="Times New Roman" w:hAnsi="Times New Roman" w:cs="Times New Roman"/>
          <w:spacing w:val="-9"/>
          <w:rPrChange w:id="1052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53" w:author="Montcho Gilbert" w:date="2019-09-26T07:11:00Z">
            <w:rPr/>
          </w:rPrChange>
        </w:rPr>
        <w:t>welfare</w:t>
      </w:r>
      <w:r w:rsidRPr="006A0D36">
        <w:rPr>
          <w:rFonts w:ascii="Times New Roman" w:hAnsi="Times New Roman" w:cs="Times New Roman"/>
          <w:spacing w:val="-10"/>
          <w:rPrChange w:id="1054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55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9"/>
          <w:rPrChange w:id="1056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57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9"/>
          <w:rPrChange w:id="1058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059" w:author="Montcho Gilbert" w:date="2019-09-26T07:11:00Z">
            <w:rPr>
              <w:spacing w:val="-4"/>
            </w:rPr>
          </w:rPrChange>
        </w:rPr>
        <w:t>economy.</w:t>
      </w:r>
      <w:r w:rsidRPr="006A0D36">
        <w:rPr>
          <w:rFonts w:ascii="Times New Roman" w:hAnsi="Times New Roman" w:cs="Times New Roman"/>
          <w:spacing w:val="10"/>
          <w:rPrChange w:id="1060" w:author="Montcho Gilbert" w:date="2019-09-26T07:11:00Z">
            <w:rPr>
              <w:spacing w:val="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rPrChange w:id="1061" w:author="Montcho Gilbert" w:date="2019-09-26T07:11:00Z">
            <w:rPr>
              <w:spacing w:val="-7"/>
            </w:rPr>
          </w:rPrChange>
        </w:rPr>
        <w:t>For</w:t>
      </w:r>
      <w:r w:rsidRPr="006A0D36">
        <w:rPr>
          <w:rFonts w:ascii="Times New Roman" w:hAnsi="Times New Roman" w:cs="Times New Roman"/>
          <w:spacing w:val="-9"/>
          <w:rPrChange w:id="1062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63" w:author="Montcho Gilbert" w:date="2019-09-26T07:11:00Z">
            <w:rPr/>
          </w:rPrChange>
        </w:rPr>
        <w:t>ex</w:t>
      </w:r>
      <w:del w:id="1064" w:author="Julien Navaux" w:date="2019-09-25T12:00:00Z">
        <w:r w:rsidRPr="006A0D36" w:rsidDel="000F6AC1">
          <w:rPr>
            <w:rFonts w:ascii="Times New Roman" w:hAnsi="Times New Roman" w:cs="Times New Roman"/>
            <w:rPrChange w:id="1065" w:author="Montcho Gilbert" w:date="2019-09-26T07:11:00Z">
              <w:rPr/>
            </w:rPrChange>
          </w:rPr>
          <w:delText xml:space="preserve">- </w:delText>
        </w:r>
      </w:del>
      <w:r w:rsidRPr="006A0D36">
        <w:rPr>
          <w:rFonts w:ascii="Times New Roman" w:hAnsi="Times New Roman" w:cs="Times New Roman"/>
          <w:w w:val="95"/>
          <w:rPrChange w:id="1066" w:author="Montcho Gilbert" w:date="2019-09-26T07:11:00Z">
            <w:rPr>
              <w:w w:val="95"/>
            </w:rPr>
          </w:rPrChange>
        </w:rPr>
        <w:t xml:space="preserve">ample, </w:t>
      </w:r>
      <w:proofErr w:type="spellStart"/>
      <w:r w:rsidRPr="006A0D36">
        <w:rPr>
          <w:rFonts w:ascii="Times New Roman" w:hAnsi="Times New Roman" w:cs="Times New Roman"/>
          <w:w w:val="95"/>
          <w:rPrChange w:id="1067" w:author="Montcho Gilbert" w:date="2019-09-26T07:11:00Z">
            <w:rPr>
              <w:w w:val="95"/>
            </w:rPr>
          </w:rPrChange>
        </w:rPr>
        <w:t>İleri</w:t>
      </w:r>
      <w:proofErr w:type="spellEnd"/>
      <w:r w:rsidRPr="006A0D36">
        <w:rPr>
          <w:rFonts w:ascii="Times New Roman" w:hAnsi="Times New Roman" w:cs="Times New Roman"/>
          <w:w w:val="95"/>
          <w:rPrChange w:id="1068" w:author="Montcho Gilbert" w:date="2019-09-26T07:11:00Z">
            <w:rPr>
              <w:w w:val="95"/>
            </w:rPr>
          </w:rPrChange>
        </w:rPr>
        <w:t xml:space="preserve"> (</w:t>
      </w:r>
      <w:r w:rsidR="00BE781A" w:rsidRPr="006A0D36">
        <w:rPr>
          <w:rFonts w:ascii="Times New Roman" w:hAnsi="Times New Roman" w:cs="Times New Roman"/>
          <w:rPrChange w:id="1069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070" w:author="Montcho Gilbert" w:date="2019-09-26T07:11:00Z">
            <w:rPr/>
          </w:rPrChange>
        </w:rPr>
        <w:instrText xml:space="preserve"> HYPERLINK \l "_bookmark14" </w:instrText>
      </w:r>
      <w:r w:rsidR="00BE781A" w:rsidRPr="006A0D36">
        <w:rPr>
          <w:rFonts w:ascii="Times New Roman" w:hAnsi="Times New Roman" w:cs="Times New Roman"/>
          <w:rPrChange w:id="1071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w w:val="95"/>
          <w:rPrChange w:id="1072" w:author="Montcho Gilbert" w:date="2019-09-26T07:11:00Z">
            <w:rPr>
              <w:color w:val="0000FF"/>
              <w:w w:val="95"/>
            </w:rPr>
          </w:rPrChange>
        </w:rPr>
        <w:t>2019</w:t>
      </w:r>
      <w:r w:rsidR="00BE781A" w:rsidRPr="006A0D36">
        <w:rPr>
          <w:rFonts w:ascii="Times New Roman" w:hAnsi="Times New Roman" w:cs="Times New Roman"/>
          <w:color w:val="0000FF"/>
          <w:w w:val="95"/>
          <w:rPrChange w:id="1073" w:author="Montcho Gilbert" w:date="2019-09-26T07:11:00Z">
            <w:rPr>
              <w:color w:val="0000FF"/>
              <w:w w:val="95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w w:val="95"/>
          <w:rPrChange w:id="1074" w:author="Montcho Gilbert" w:date="2019-09-26T07:11:00Z">
            <w:rPr>
              <w:w w:val="95"/>
            </w:rPr>
          </w:rPrChange>
        </w:rPr>
        <w:t xml:space="preserve">) found that skilled immigration </w:t>
      </w:r>
      <w:r w:rsidRPr="006A0D36">
        <w:rPr>
          <w:rFonts w:ascii="Times New Roman" w:hAnsi="Times New Roman" w:cs="Times New Roman"/>
          <w:spacing w:val="-3"/>
          <w:w w:val="95"/>
          <w:rPrChange w:id="1075" w:author="Montcho Gilbert" w:date="2019-09-26T07:11:00Z">
            <w:rPr>
              <w:spacing w:val="-3"/>
              <w:w w:val="95"/>
            </w:rPr>
          </w:rPrChange>
        </w:rPr>
        <w:t xml:space="preserve">lower </w:t>
      </w:r>
      <w:r w:rsidRPr="006A0D36">
        <w:rPr>
          <w:rFonts w:ascii="Times New Roman" w:hAnsi="Times New Roman" w:cs="Times New Roman"/>
          <w:w w:val="95"/>
          <w:rPrChange w:id="1076" w:author="Montcho Gilbert" w:date="2019-09-26T07:11:00Z">
            <w:rPr>
              <w:w w:val="95"/>
            </w:rPr>
          </w:rPrChange>
        </w:rPr>
        <w:t xml:space="preserve">wages inequality and contributes </w:t>
      </w:r>
      <w:r w:rsidRPr="006A0D36">
        <w:rPr>
          <w:rFonts w:ascii="Times New Roman" w:hAnsi="Times New Roman" w:cs="Times New Roman"/>
          <w:rPrChange w:id="1077" w:author="Montcho Gilbert" w:date="2019-09-26T07:11:00Z">
            <w:rPr/>
          </w:rPrChange>
        </w:rPr>
        <w:t xml:space="preserve">positively to the overall welfare in the </w:t>
      </w:r>
      <w:r w:rsidRPr="006A0D36">
        <w:rPr>
          <w:rFonts w:ascii="Times New Roman" w:hAnsi="Times New Roman" w:cs="Times New Roman"/>
          <w:spacing w:val="-4"/>
          <w:rPrChange w:id="1078" w:author="Montcho Gilbert" w:date="2019-09-26T07:11:00Z">
            <w:rPr>
              <w:spacing w:val="-4"/>
            </w:rPr>
          </w:rPrChange>
        </w:rPr>
        <w:t xml:space="preserve">economy. </w:t>
      </w:r>
      <w:r w:rsidRPr="006A0D36">
        <w:rPr>
          <w:rFonts w:ascii="Times New Roman" w:hAnsi="Times New Roman" w:cs="Times New Roman"/>
          <w:rPrChange w:id="1079" w:author="Montcho Gilbert" w:date="2019-09-26T07:11:00Z">
            <w:rPr/>
          </w:rPrChange>
        </w:rPr>
        <w:t xml:space="preserve">The simulations from Dungan, </w:t>
      </w:r>
      <w:r w:rsidRPr="006A0D36">
        <w:rPr>
          <w:rFonts w:ascii="Times New Roman" w:hAnsi="Times New Roman" w:cs="Times New Roman"/>
          <w:spacing w:val="-4"/>
          <w:rPrChange w:id="1080" w:author="Montcho Gilbert" w:date="2019-09-26T07:11:00Z">
            <w:rPr>
              <w:spacing w:val="-4"/>
            </w:rPr>
          </w:rPrChange>
        </w:rPr>
        <w:t xml:space="preserve">Fang, </w:t>
      </w:r>
      <w:r w:rsidRPr="006A0D36">
        <w:rPr>
          <w:rFonts w:ascii="Times New Roman" w:hAnsi="Times New Roman" w:cs="Times New Roman"/>
          <w:rPrChange w:id="1081" w:author="Montcho Gilbert" w:date="2019-09-26T07:11:00Z">
            <w:rPr/>
          </w:rPrChange>
        </w:rPr>
        <w:t>and Gunderson (</w:t>
      </w:r>
      <w:r w:rsidR="00BE781A" w:rsidRPr="006A0D36">
        <w:rPr>
          <w:rFonts w:ascii="Times New Roman" w:hAnsi="Times New Roman" w:cs="Times New Roman"/>
          <w:rPrChange w:id="108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083" w:author="Montcho Gilbert" w:date="2019-09-26T07:11:00Z">
            <w:rPr/>
          </w:rPrChange>
        </w:rPr>
        <w:instrText xml:space="preserve"> HYPERLINK \l "_bookmark9" </w:instrText>
      </w:r>
      <w:r w:rsidR="00BE781A" w:rsidRPr="006A0D36">
        <w:rPr>
          <w:rFonts w:ascii="Times New Roman" w:hAnsi="Times New Roman" w:cs="Times New Roman"/>
          <w:rPrChange w:id="108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085" w:author="Montcho Gilbert" w:date="2019-09-26T07:11:00Z">
            <w:rPr>
              <w:color w:val="0000FF"/>
            </w:rPr>
          </w:rPrChange>
        </w:rPr>
        <w:t>2013</w:t>
      </w:r>
      <w:r w:rsidR="00BE781A" w:rsidRPr="006A0D36">
        <w:rPr>
          <w:rFonts w:ascii="Times New Roman" w:hAnsi="Times New Roman" w:cs="Times New Roman"/>
          <w:color w:val="0000FF"/>
          <w:rPrChange w:id="108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087" w:author="Montcho Gilbert" w:date="2019-09-26T07:11:00Z">
            <w:rPr/>
          </w:rPrChange>
        </w:rPr>
        <w:t xml:space="preserve">) indicate that additional immigration is likely to </w:t>
      </w:r>
      <w:r w:rsidRPr="006A0D36">
        <w:rPr>
          <w:rFonts w:ascii="Times New Roman" w:hAnsi="Times New Roman" w:cs="Times New Roman"/>
          <w:spacing w:val="-4"/>
          <w:rPrChange w:id="1088" w:author="Montcho Gilbert" w:date="2019-09-26T07:11:00Z">
            <w:rPr>
              <w:spacing w:val="-4"/>
            </w:rPr>
          </w:rPrChange>
        </w:rPr>
        <w:t xml:space="preserve">have </w:t>
      </w:r>
      <w:r w:rsidRPr="006A0D36">
        <w:rPr>
          <w:rFonts w:ascii="Times New Roman" w:hAnsi="Times New Roman" w:cs="Times New Roman"/>
          <w:rPrChange w:id="1089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33"/>
          <w:rPrChange w:id="1090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91" w:author="Montcho Gilbert" w:date="2019-09-26T07:11:00Z">
            <w:rPr/>
          </w:rPrChange>
        </w:rPr>
        <w:t>positive impact</w:t>
      </w:r>
      <w:r w:rsidRPr="006A0D36">
        <w:rPr>
          <w:rFonts w:ascii="Times New Roman" w:hAnsi="Times New Roman" w:cs="Times New Roman"/>
          <w:spacing w:val="-8"/>
          <w:rPrChange w:id="1092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93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7"/>
          <w:rPrChange w:id="1094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95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7"/>
          <w:rPrChange w:id="1096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97" w:author="Montcho Gilbert" w:date="2019-09-26T07:11:00Z">
            <w:rPr/>
          </w:rPrChange>
        </w:rPr>
        <w:t>Canadian</w:t>
      </w:r>
      <w:r w:rsidRPr="006A0D36">
        <w:rPr>
          <w:rFonts w:ascii="Times New Roman" w:hAnsi="Times New Roman" w:cs="Times New Roman"/>
          <w:spacing w:val="-7"/>
          <w:rPrChange w:id="1098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099" w:author="Montcho Gilbert" w:date="2019-09-26T07:11:00Z">
            <w:rPr/>
          </w:rPrChange>
        </w:rPr>
        <w:t>economy</w:t>
      </w:r>
      <w:r w:rsidRPr="006A0D36">
        <w:rPr>
          <w:rFonts w:ascii="Times New Roman" w:hAnsi="Times New Roman" w:cs="Times New Roman"/>
          <w:spacing w:val="-7"/>
          <w:rPrChange w:id="1100" w:author="Montcho Gilbert" w:date="2019-09-26T07:11:00Z">
            <w:rPr>
              <w:spacing w:val="-7"/>
            </w:rPr>
          </w:rPrChange>
        </w:rPr>
        <w:t xml:space="preserve"> </w:t>
      </w:r>
      <w:commentRangeStart w:id="1101"/>
      <w:r w:rsidRPr="006A0D36">
        <w:rPr>
          <w:rFonts w:ascii="Times New Roman" w:hAnsi="Times New Roman" w:cs="Times New Roman"/>
          <w:rPrChange w:id="1102" w:author="Montcho Gilbert" w:date="2019-09-26T07:11:00Z">
            <w:rPr/>
          </w:rPrChange>
        </w:rPr>
        <w:t>including</w:t>
      </w:r>
      <w:r w:rsidRPr="006A0D36">
        <w:rPr>
          <w:rFonts w:ascii="Times New Roman" w:hAnsi="Times New Roman" w:cs="Times New Roman"/>
          <w:spacing w:val="-7"/>
          <w:rPrChange w:id="1103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1104" w:author="Montcho Gilbert" w:date="2019-09-26T07:11:00Z">
            <w:rPr>
              <w:spacing w:val="-3"/>
            </w:rPr>
          </w:rPrChange>
        </w:rPr>
        <w:t>government</w:t>
      </w:r>
      <w:r w:rsidRPr="006A0D36">
        <w:rPr>
          <w:rFonts w:ascii="Times New Roman" w:hAnsi="Times New Roman" w:cs="Times New Roman"/>
          <w:spacing w:val="-7"/>
          <w:rPrChange w:id="1105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06" w:author="Montcho Gilbert" w:date="2019-09-26T07:11:00Z">
            <w:rPr/>
          </w:rPrChange>
        </w:rPr>
        <w:t>expenditures,</w:t>
      </w:r>
      <w:r w:rsidRPr="006A0D36">
        <w:rPr>
          <w:rFonts w:ascii="Times New Roman" w:hAnsi="Times New Roman" w:cs="Times New Roman"/>
          <w:spacing w:val="-4"/>
          <w:rPrChange w:id="1107" w:author="Montcho Gilbert" w:date="2019-09-26T07:11:00Z">
            <w:rPr>
              <w:spacing w:val="-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08" w:author="Montcho Gilbert" w:date="2019-09-26T07:11:00Z">
            <w:rPr/>
          </w:rPrChange>
        </w:rPr>
        <w:t>taxes</w:t>
      </w:r>
      <w:r w:rsidRPr="006A0D36">
        <w:rPr>
          <w:rFonts w:ascii="Times New Roman" w:hAnsi="Times New Roman" w:cs="Times New Roman"/>
          <w:spacing w:val="-7"/>
          <w:rPrChange w:id="1109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10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7"/>
          <w:rPrChange w:id="1111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12" w:author="Montcho Gilbert" w:date="2019-09-26T07:11:00Z">
            <w:rPr/>
          </w:rPrChange>
        </w:rPr>
        <w:t xml:space="preserve">especially net </w:t>
      </w:r>
      <w:r w:rsidRPr="006A0D36">
        <w:rPr>
          <w:rFonts w:ascii="Times New Roman" w:hAnsi="Times New Roman" w:cs="Times New Roman"/>
          <w:spacing w:val="-3"/>
          <w:rPrChange w:id="1113" w:author="Montcho Gilbert" w:date="2019-09-26T07:11:00Z">
            <w:rPr>
              <w:spacing w:val="-3"/>
            </w:rPr>
          </w:rPrChange>
        </w:rPr>
        <w:t xml:space="preserve">government </w:t>
      </w:r>
      <w:r w:rsidRPr="006A0D36">
        <w:rPr>
          <w:rFonts w:ascii="Times New Roman" w:hAnsi="Times New Roman" w:cs="Times New Roman"/>
          <w:rPrChange w:id="1114" w:author="Montcho Gilbert" w:date="2019-09-26T07:11:00Z">
            <w:rPr/>
          </w:rPrChange>
        </w:rPr>
        <w:t>balances</w:t>
      </w:r>
      <w:commentRangeEnd w:id="1101"/>
      <w:r w:rsidR="000F6AC1" w:rsidRPr="006A0D36">
        <w:rPr>
          <w:rStyle w:val="CommentReference"/>
          <w:rFonts w:ascii="Times New Roman" w:hAnsi="Times New Roman" w:cs="Times New Roman"/>
          <w:sz w:val="24"/>
          <w:szCs w:val="24"/>
          <w:rPrChange w:id="1115" w:author="Montcho Gilbert" w:date="2019-09-26T07:11:00Z">
            <w:rPr>
              <w:rStyle w:val="CommentReference"/>
            </w:rPr>
          </w:rPrChange>
        </w:rPr>
        <w:commentReference w:id="1101"/>
      </w:r>
      <w:r w:rsidRPr="006A0D36">
        <w:rPr>
          <w:rFonts w:ascii="Times New Roman" w:hAnsi="Times New Roman" w:cs="Times New Roman"/>
          <w:rPrChange w:id="1116" w:author="Montcho Gilbert" w:date="2019-09-26T07:11:00Z">
            <w:rPr/>
          </w:rPrChange>
        </w:rPr>
        <w:t>, with essentially no impact on unemployment. On the other</w:t>
      </w:r>
      <w:r w:rsidRPr="006A0D36">
        <w:rPr>
          <w:rFonts w:ascii="Times New Roman" w:hAnsi="Times New Roman" w:cs="Times New Roman"/>
          <w:spacing w:val="-25"/>
          <w:rPrChange w:id="1117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18" w:author="Montcho Gilbert" w:date="2019-09-26T07:11:00Z">
            <w:rPr/>
          </w:rPrChange>
        </w:rPr>
        <w:t>hand,</w:t>
      </w:r>
      <w:r w:rsidRPr="006A0D36">
        <w:rPr>
          <w:rFonts w:ascii="Times New Roman" w:hAnsi="Times New Roman" w:cs="Times New Roman"/>
          <w:spacing w:val="-25"/>
          <w:rPrChange w:id="1119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2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5"/>
          <w:rPrChange w:id="1121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22" w:author="Montcho Gilbert" w:date="2019-09-26T07:11:00Z">
            <w:rPr/>
          </w:rPrChange>
        </w:rPr>
        <w:t>rare</w:t>
      </w:r>
      <w:r w:rsidRPr="006A0D36">
        <w:rPr>
          <w:rFonts w:ascii="Times New Roman" w:hAnsi="Times New Roman" w:cs="Times New Roman"/>
          <w:spacing w:val="-25"/>
          <w:rPrChange w:id="1123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24" w:author="Montcho Gilbert" w:date="2019-09-26T07:11:00Z">
            <w:rPr/>
          </w:rPrChange>
        </w:rPr>
        <w:t>studies</w:t>
      </w:r>
      <w:r w:rsidRPr="006A0D36">
        <w:rPr>
          <w:rFonts w:ascii="Times New Roman" w:hAnsi="Times New Roman" w:cs="Times New Roman"/>
          <w:spacing w:val="-25"/>
          <w:rPrChange w:id="1125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26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24"/>
          <w:rPrChange w:id="112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28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5"/>
          <w:rPrChange w:id="1129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30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25"/>
          <w:rPrChange w:id="1131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32" w:author="Montcho Gilbert" w:date="2019-09-26T07:11:00Z">
            <w:rPr/>
          </w:rPrChange>
        </w:rPr>
        <w:t>aspect</w:t>
      </w:r>
      <w:r w:rsidRPr="006A0D36">
        <w:rPr>
          <w:rFonts w:ascii="Times New Roman" w:hAnsi="Times New Roman" w:cs="Times New Roman"/>
          <w:spacing w:val="-25"/>
          <w:rPrChange w:id="1133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34" w:author="Montcho Gilbert" w:date="2019-09-26T07:11:00Z">
            <w:rPr/>
          </w:rPrChange>
        </w:rPr>
        <w:t>reached</w:t>
      </w:r>
      <w:r w:rsidRPr="006A0D36">
        <w:rPr>
          <w:rFonts w:ascii="Times New Roman" w:hAnsi="Times New Roman" w:cs="Times New Roman"/>
          <w:spacing w:val="-25"/>
          <w:rPrChange w:id="1135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36" w:author="Montcho Gilbert" w:date="2019-09-26T07:11:00Z">
            <w:rPr/>
          </w:rPrChange>
        </w:rPr>
        <w:t>conflicting</w:t>
      </w:r>
      <w:r w:rsidRPr="006A0D36">
        <w:rPr>
          <w:rFonts w:ascii="Times New Roman" w:hAnsi="Times New Roman" w:cs="Times New Roman"/>
          <w:spacing w:val="-24"/>
          <w:rPrChange w:id="113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38" w:author="Montcho Gilbert" w:date="2019-09-26T07:11:00Z">
            <w:rPr/>
          </w:rPrChange>
        </w:rPr>
        <w:t>results.</w:t>
      </w:r>
      <w:r w:rsidRPr="006A0D36">
        <w:rPr>
          <w:rFonts w:ascii="Times New Roman" w:hAnsi="Times New Roman" w:cs="Times New Roman"/>
          <w:spacing w:val="-11"/>
          <w:rPrChange w:id="1139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rPrChange w:id="1140" w:author="Montcho Gilbert" w:date="2019-09-26T07:11:00Z">
            <w:rPr>
              <w:spacing w:val="-7"/>
            </w:rPr>
          </w:rPrChange>
        </w:rPr>
        <w:t>For</w:t>
      </w:r>
      <w:r w:rsidRPr="006A0D36">
        <w:rPr>
          <w:rFonts w:ascii="Times New Roman" w:hAnsi="Times New Roman" w:cs="Times New Roman"/>
          <w:spacing w:val="-25"/>
          <w:rPrChange w:id="1141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42" w:author="Montcho Gilbert" w:date="2019-09-26T07:11:00Z">
            <w:rPr/>
          </w:rPrChange>
        </w:rPr>
        <w:t>instance, Grubel</w:t>
      </w:r>
      <w:r w:rsidRPr="006A0D36">
        <w:rPr>
          <w:rFonts w:ascii="Times New Roman" w:hAnsi="Times New Roman" w:cs="Times New Roman"/>
          <w:spacing w:val="-26"/>
          <w:rPrChange w:id="1143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4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6"/>
          <w:rPrChange w:id="1145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46" w:author="Montcho Gilbert" w:date="2019-09-26T07:11:00Z">
            <w:rPr/>
          </w:rPrChange>
        </w:rPr>
        <w:t>Grady</w:t>
      </w:r>
      <w:r w:rsidRPr="006A0D36">
        <w:rPr>
          <w:rFonts w:ascii="Times New Roman" w:hAnsi="Times New Roman" w:cs="Times New Roman"/>
          <w:spacing w:val="-25"/>
          <w:rPrChange w:id="1147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48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1149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150" w:author="Montcho Gilbert" w:date="2019-09-26T07:11:00Z">
            <w:rPr/>
          </w:rPrChange>
        </w:rPr>
        <w:instrText xml:space="preserve"> HYPERLINK \l "_bookmark12" </w:instrText>
      </w:r>
      <w:r w:rsidR="00BE781A" w:rsidRPr="006A0D36">
        <w:rPr>
          <w:rFonts w:ascii="Times New Roman" w:hAnsi="Times New Roman" w:cs="Times New Roman"/>
          <w:rPrChange w:id="1151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152" w:author="Montcho Gilbert" w:date="2019-09-26T07:11:00Z">
            <w:rPr>
              <w:color w:val="0000FF"/>
            </w:rPr>
          </w:rPrChange>
        </w:rPr>
        <w:t>2012</w:t>
      </w:r>
      <w:r w:rsidR="00BE781A" w:rsidRPr="006A0D36">
        <w:rPr>
          <w:rFonts w:ascii="Times New Roman" w:hAnsi="Times New Roman" w:cs="Times New Roman"/>
          <w:color w:val="0000FF"/>
          <w:rPrChange w:id="1153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154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26"/>
          <w:rPrChange w:id="1155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56" w:author="Montcho Gilbert" w:date="2019-09-26T07:11:00Z">
            <w:rPr/>
          </w:rPrChange>
        </w:rPr>
        <w:t>found</w:t>
      </w:r>
      <w:r w:rsidRPr="006A0D36">
        <w:rPr>
          <w:rFonts w:ascii="Times New Roman" w:hAnsi="Times New Roman" w:cs="Times New Roman"/>
          <w:spacing w:val="-26"/>
          <w:rPrChange w:id="1157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58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25"/>
          <w:rPrChange w:id="1159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60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26"/>
          <w:rPrChange w:id="1161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6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5"/>
          <w:rPrChange w:id="1163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64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26"/>
          <w:rPrChange w:id="1165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66" w:author="Montcho Gilbert" w:date="2019-09-26T07:11:00Z">
            <w:rPr/>
          </w:rPrChange>
        </w:rPr>
        <w:t>year</w:t>
      </w:r>
      <w:r w:rsidRPr="006A0D36">
        <w:rPr>
          <w:rFonts w:ascii="Times New Roman" w:hAnsi="Times New Roman" w:cs="Times New Roman"/>
          <w:spacing w:val="-26"/>
          <w:rPrChange w:id="1167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68" w:author="Montcho Gilbert" w:date="2019-09-26T07:11:00Z">
            <w:rPr/>
          </w:rPrChange>
        </w:rPr>
        <w:t>2005/2006</w:t>
      </w:r>
      <w:r w:rsidRPr="006A0D36">
        <w:rPr>
          <w:rFonts w:ascii="Times New Roman" w:hAnsi="Times New Roman" w:cs="Times New Roman"/>
          <w:spacing w:val="-25"/>
          <w:rPrChange w:id="1169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7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6"/>
          <w:rPrChange w:id="1171" w:author="Montcho Gilbert" w:date="2019-09-26T07:11:00Z">
            <w:rPr>
              <w:spacing w:val="-2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72" w:author="Montcho Gilbert" w:date="2019-09-26T07:11:00Z">
            <w:rPr/>
          </w:rPrChange>
        </w:rPr>
        <w:t>average</w:t>
      </w:r>
      <w:r w:rsidRPr="006A0D36">
        <w:rPr>
          <w:rFonts w:ascii="Times New Roman" w:hAnsi="Times New Roman" w:cs="Times New Roman"/>
          <w:spacing w:val="-25"/>
          <w:rPrChange w:id="1173" w:author="Montcho Gilbert" w:date="2019-09-26T07:11:00Z">
            <w:rPr>
              <w:spacing w:val="-2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74" w:author="Montcho Gilbert" w:date="2019-09-26T07:11:00Z">
            <w:rPr/>
          </w:rPrChange>
        </w:rPr>
        <w:t>immigrant costed</w:t>
      </w:r>
      <w:r w:rsidRPr="006A0D36">
        <w:rPr>
          <w:rFonts w:ascii="Times New Roman" w:hAnsi="Times New Roman" w:cs="Times New Roman"/>
          <w:spacing w:val="-12"/>
          <w:rPrChange w:id="1175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76" w:author="Montcho Gilbert" w:date="2019-09-26T07:11:00Z">
            <w:rPr/>
          </w:rPrChange>
        </w:rPr>
        <w:t>$6,051,</w:t>
      </w:r>
      <w:r w:rsidRPr="006A0D36">
        <w:rPr>
          <w:rFonts w:ascii="Times New Roman" w:hAnsi="Times New Roman" w:cs="Times New Roman"/>
          <w:spacing w:val="-10"/>
          <w:rPrChange w:id="1177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78" w:author="Montcho Gilbert" w:date="2019-09-26T07:11:00Z">
            <w:rPr/>
          </w:rPrChange>
        </w:rPr>
        <w:t>while</w:t>
      </w:r>
      <w:r w:rsidRPr="006A0D36">
        <w:rPr>
          <w:rFonts w:ascii="Times New Roman" w:hAnsi="Times New Roman" w:cs="Times New Roman"/>
          <w:spacing w:val="-11"/>
          <w:rPrChange w:id="1179" w:author="Montcho Gilbert" w:date="2019-09-26T07:11:00Z">
            <w:rPr>
              <w:spacing w:val="-11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180" w:author="Montcho Gilbert" w:date="2019-09-26T07:11:00Z">
            <w:rPr/>
          </w:rPrChange>
        </w:rPr>
        <w:t>Javdani</w:t>
      </w:r>
      <w:proofErr w:type="spellEnd"/>
      <w:r w:rsidRPr="006A0D36">
        <w:rPr>
          <w:rFonts w:ascii="Times New Roman" w:hAnsi="Times New Roman" w:cs="Times New Roman"/>
          <w:spacing w:val="-12"/>
          <w:rPrChange w:id="1181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82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1"/>
          <w:rPrChange w:id="1183" w:author="Montcho Gilbert" w:date="2019-09-26T07:11:00Z">
            <w:rPr>
              <w:spacing w:val="-11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184" w:author="Montcho Gilbert" w:date="2019-09-26T07:11:00Z">
            <w:rPr/>
          </w:rPrChange>
        </w:rPr>
        <w:t>Pendakur</w:t>
      </w:r>
      <w:proofErr w:type="spellEnd"/>
      <w:r w:rsidRPr="006A0D36">
        <w:rPr>
          <w:rFonts w:ascii="Times New Roman" w:hAnsi="Times New Roman" w:cs="Times New Roman"/>
          <w:spacing w:val="-12"/>
          <w:rPrChange w:id="1185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86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1187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188" w:author="Montcho Gilbert" w:date="2019-09-26T07:11:00Z">
            <w:rPr/>
          </w:rPrChange>
        </w:rPr>
        <w:instrText xml:space="preserve"> HYPERLINK \l "_b</w:instrText>
      </w:r>
      <w:r w:rsidR="00BE781A" w:rsidRPr="006A0D36">
        <w:rPr>
          <w:rFonts w:ascii="Times New Roman" w:hAnsi="Times New Roman" w:cs="Times New Roman"/>
          <w:rPrChange w:id="1189" w:author="Montcho Gilbert" w:date="2019-09-26T07:11:00Z">
            <w:rPr/>
          </w:rPrChange>
        </w:rPr>
        <w:instrText xml:space="preserve">ookmark15" </w:instrText>
      </w:r>
      <w:r w:rsidR="00BE781A" w:rsidRPr="006A0D36">
        <w:rPr>
          <w:rFonts w:ascii="Times New Roman" w:hAnsi="Times New Roman" w:cs="Times New Roman"/>
          <w:rPrChange w:id="1190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191" w:author="Montcho Gilbert" w:date="2019-09-26T07:11:00Z">
            <w:rPr>
              <w:color w:val="0000FF"/>
            </w:rPr>
          </w:rPrChange>
        </w:rPr>
        <w:t>2013</w:t>
      </w:r>
      <w:r w:rsidR="00BE781A" w:rsidRPr="006A0D36">
        <w:rPr>
          <w:rFonts w:ascii="Times New Roman" w:hAnsi="Times New Roman" w:cs="Times New Roman"/>
          <w:color w:val="0000FF"/>
          <w:rPrChange w:id="1192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193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11"/>
          <w:rPrChange w:id="1194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95" w:author="Montcho Gilbert" w:date="2019-09-26T07:11:00Z">
            <w:rPr/>
          </w:rPrChange>
        </w:rPr>
        <w:t>reported</w:t>
      </w:r>
      <w:r w:rsidRPr="006A0D36">
        <w:rPr>
          <w:rFonts w:ascii="Times New Roman" w:hAnsi="Times New Roman" w:cs="Times New Roman"/>
          <w:spacing w:val="-12"/>
          <w:rPrChange w:id="1196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97" w:author="Montcho Gilbert" w:date="2019-09-26T07:11:00Z">
            <w:rPr/>
          </w:rPrChange>
        </w:rPr>
        <w:t>about</w:t>
      </w:r>
      <w:r w:rsidRPr="006A0D36">
        <w:rPr>
          <w:rFonts w:ascii="Times New Roman" w:hAnsi="Times New Roman" w:cs="Times New Roman"/>
          <w:spacing w:val="-11"/>
          <w:rPrChange w:id="1198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199" w:author="Montcho Gilbert" w:date="2019-09-26T07:11:00Z">
            <w:rPr/>
          </w:rPrChange>
        </w:rPr>
        <w:t>$500;</w:t>
      </w:r>
      <w:r w:rsidRPr="006A0D36">
        <w:rPr>
          <w:rFonts w:ascii="Times New Roman" w:hAnsi="Times New Roman" w:cs="Times New Roman"/>
          <w:spacing w:val="-7"/>
          <w:rPrChange w:id="1200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01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1"/>
          <w:rPrChange w:id="1202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03" w:author="Montcho Gilbert" w:date="2019-09-26T07:11:00Z">
            <w:rPr/>
          </w:rPrChange>
        </w:rPr>
        <w:t>even</w:t>
      </w:r>
      <w:r w:rsidRPr="006A0D36">
        <w:rPr>
          <w:rFonts w:ascii="Times New Roman" w:hAnsi="Times New Roman" w:cs="Times New Roman"/>
          <w:spacing w:val="-12"/>
          <w:rPrChange w:id="1204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05" w:author="Montcho Gilbert" w:date="2019-09-26T07:11:00Z">
            <w:rPr/>
          </w:rPrChange>
        </w:rPr>
        <w:t>this small</w:t>
      </w:r>
      <w:r w:rsidRPr="006A0D36">
        <w:rPr>
          <w:rFonts w:ascii="Times New Roman" w:hAnsi="Times New Roman" w:cs="Times New Roman"/>
          <w:spacing w:val="-34"/>
          <w:rPrChange w:id="1206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07" w:author="Montcho Gilbert" w:date="2019-09-26T07:11:00Z">
            <w:rPr/>
          </w:rPrChange>
        </w:rPr>
        <w:t>impact</w:t>
      </w:r>
      <w:r w:rsidRPr="006A0D36">
        <w:rPr>
          <w:rFonts w:ascii="Times New Roman" w:hAnsi="Times New Roman" w:cs="Times New Roman"/>
          <w:spacing w:val="-33"/>
          <w:rPrChange w:id="1208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09" w:author="Montcho Gilbert" w:date="2019-09-26T07:11:00Z">
            <w:rPr/>
          </w:rPrChange>
        </w:rPr>
        <w:t>resulted</w:t>
      </w:r>
      <w:r w:rsidRPr="006A0D36">
        <w:rPr>
          <w:rFonts w:ascii="Times New Roman" w:hAnsi="Times New Roman" w:cs="Times New Roman"/>
          <w:spacing w:val="-33"/>
          <w:rPrChange w:id="1210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11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34"/>
          <w:rPrChange w:id="1212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1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33"/>
          <w:rPrChange w:id="1214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15" w:author="Montcho Gilbert" w:date="2019-09-26T07:11:00Z">
            <w:rPr/>
          </w:rPrChange>
        </w:rPr>
        <w:t>degradation</w:t>
      </w:r>
      <w:r w:rsidRPr="006A0D36">
        <w:rPr>
          <w:rFonts w:ascii="Times New Roman" w:hAnsi="Times New Roman" w:cs="Times New Roman"/>
          <w:spacing w:val="-34"/>
          <w:rPrChange w:id="1216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17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33"/>
          <w:rPrChange w:id="1218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1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33"/>
          <w:rPrChange w:id="1220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21" w:author="Montcho Gilbert" w:date="2019-09-26T07:11:00Z">
            <w:rPr/>
          </w:rPrChange>
        </w:rPr>
        <w:t>composition</w:t>
      </w:r>
      <w:r w:rsidRPr="006A0D36">
        <w:rPr>
          <w:rFonts w:ascii="Times New Roman" w:hAnsi="Times New Roman" w:cs="Times New Roman"/>
          <w:spacing w:val="-34"/>
          <w:rPrChange w:id="1222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23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33"/>
          <w:rPrChange w:id="1224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25" w:author="Montcho Gilbert" w:date="2019-09-26T07:11:00Z">
            <w:rPr/>
          </w:rPrChange>
        </w:rPr>
        <w:t>income</w:t>
      </w:r>
      <w:r w:rsidRPr="006A0D36">
        <w:rPr>
          <w:rFonts w:ascii="Times New Roman" w:hAnsi="Times New Roman" w:cs="Times New Roman"/>
          <w:spacing w:val="-33"/>
          <w:rPrChange w:id="1226" w:author="Montcho Gilbert" w:date="2019-09-26T07:11:00Z">
            <w:rPr>
              <w:spacing w:val="-3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27" w:author="Montcho Gilbert" w:date="2019-09-26T07:11:00Z">
            <w:rPr/>
          </w:rPrChange>
        </w:rPr>
        <w:t>attainment</w:t>
      </w:r>
      <w:r w:rsidRPr="006A0D36">
        <w:rPr>
          <w:rFonts w:ascii="Times New Roman" w:hAnsi="Times New Roman" w:cs="Times New Roman"/>
          <w:spacing w:val="-34"/>
          <w:rPrChange w:id="1228" w:author="Montcho Gilbert" w:date="2019-09-26T07:11:00Z">
            <w:rPr>
              <w:spacing w:val="-3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29" w:author="Montcho Gilbert" w:date="2019-09-26T07:11:00Z">
            <w:rPr/>
          </w:rPrChange>
        </w:rPr>
        <w:t>of immigrants</w:t>
      </w:r>
      <w:r w:rsidRPr="006A0D36">
        <w:rPr>
          <w:rFonts w:ascii="Times New Roman" w:hAnsi="Times New Roman" w:cs="Times New Roman"/>
          <w:spacing w:val="-10"/>
          <w:rPrChange w:id="1230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231" w:author="Montcho Gilbert" w:date="2019-09-26T07:11:00Z">
            <w:rPr>
              <w:spacing w:val="-4"/>
            </w:rPr>
          </w:rPrChange>
        </w:rPr>
        <w:t>over</w:t>
      </w:r>
      <w:r w:rsidRPr="006A0D36">
        <w:rPr>
          <w:rFonts w:ascii="Times New Roman" w:hAnsi="Times New Roman" w:cs="Times New Roman"/>
          <w:spacing w:val="-9"/>
          <w:rPrChange w:id="1232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33" w:author="Montcho Gilbert" w:date="2019-09-26T07:11:00Z">
            <w:rPr/>
          </w:rPrChange>
        </w:rPr>
        <w:t>time.</w:t>
      </w:r>
      <w:r w:rsidRPr="006A0D36">
        <w:rPr>
          <w:rFonts w:ascii="Times New Roman" w:hAnsi="Times New Roman" w:cs="Times New Roman"/>
          <w:spacing w:val="15"/>
          <w:rPrChange w:id="1234" w:author="Montcho Gilbert" w:date="2019-09-26T07:11:00Z">
            <w:rPr>
              <w:spacing w:val="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35" w:author="Montcho Gilbert" w:date="2019-09-26T07:11:00Z">
            <w:rPr/>
          </w:rPrChange>
        </w:rPr>
        <w:t>Indeed,</w:t>
      </w:r>
      <w:r w:rsidRPr="006A0D36">
        <w:rPr>
          <w:rFonts w:ascii="Times New Roman" w:hAnsi="Times New Roman" w:cs="Times New Roman"/>
          <w:spacing w:val="-8"/>
          <w:rPrChange w:id="1236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37" w:author="Montcho Gilbert" w:date="2019-09-26T07:11:00Z">
            <w:rPr/>
          </w:rPrChange>
        </w:rPr>
        <w:t>using</w:t>
      </w:r>
      <w:r w:rsidRPr="006A0D36">
        <w:rPr>
          <w:rFonts w:ascii="Times New Roman" w:hAnsi="Times New Roman" w:cs="Times New Roman"/>
          <w:spacing w:val="-9"/>
          <w:rPrChange w:id="1238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39" w:author="Montcho Gilbert" w:date="2019-09-26T07:11:00Z">
            <w:rPr/>
          </w:rPrChange>
        </w:rPr>
        <w:t>data</w:t>
      </w:r>
      <w:r w:rsidRPr="006A0D36">
        <w:rPr>
          <w:rFonts w:ascii="Times New Roman" w:hAnsi="Times New Roman" w:cs="Times New Roman"/>
          <w:spacing w:val="-9"/>
          <w:rPrChange w:id="124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41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9"/>
          <w:rPrChange w:id="1242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4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9"/>
          <w:rPrChange w:id="1244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45" w:author="Montcho Gilbert" w:date="2019-09-26T07:11:00Z">
            <w:rPr/>
          </w:rPrChange>
        </w:rPr>
        <w:t>1981</w:t>
      </w:r>
      <w:r w:rsidRPr="006A0D36">
        <w:rPr>
          <w:rFonts w:ascii="Times New Roman" w:hAnsi="Times New Roman" w:cs="Times New Roman"/>
          <w:spacing w:val="-9"/>
          <w:rPrChange w:id="1246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47" w:author="Montcho Gilbert" w:date="2019-09-26T07:11:00Z">
            <w:rPr/>
          </w:rPrChange>
        </w:rPr>
        <w:t>census,</w:t>
      </w:r>
      <w:r w:rsidRPr="006A0D36">
        <w:rPr>
          <w:rFonts w:ascii="Times New Roman" w:hAnsi="Times New Roman" w:cs="Times New Roman"/>
          <w:spacing w:val="-8"/>
          <w:rPrChange w:id="1248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49" w:author="Montcho Gilbert" w:date="2019-09-26T07:11:00Z">
            <w:rPr/>
          </w:rPrChange>
        </w:rPr>
        <w:t>Akbari</w:t>
      </w:r>
      <w:r w:rsidRPr="006A0D36">
        <w:rPr>
          <w:rFonts w:ascii="Times New Roman" w:hAnsi="Times New Roman" w:cs="Times New Roman"/>
          <w:spacing w:val="-9"/>
          <w:rPrChange w:id="125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51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125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253" w:author="Montcho Gilbert" w:date="2019-09-26T07:11:00Z">
            <w:rPr/>
          </w:rPrChange>
        </w:rPr>
        <w:instrText xml:space="preserve"> HYPERLINK \l "_bookmark2" </w:instrText>
      </w:r>
      <w:r w:rsidR="00BE781A" w:rsidRPr="006A0D36">
        <w:rPr>
          <w:rFonts w:ascii="Times New Roman" w:hAnsi="Times New Roman" w:cs="Times New Roman"/>
          <w:rPrChange w:id="125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255" w:author="Montcho Gilbert" w:date="2019-09-26T07:11:00Z">
            <w:rPr>
              <w:color w:val="0000FF"/>
            </w:rPr>
          </w:rPrChange>
        </w:rPr>
        <w:t>1989</w:t>
      </w:r>
      <w:r w:rsidR="00BE781A" w:rsidRPr="006A0D36">
        <w:rPr>
          <w:rFonts w:ascii="Times New Roman" w:hAnsi="Times New Roman" w:cs="Times New Roman"/>
          <w:color w:val="0000FF"/>
          <w:rPrChange w:id="125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257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9"/>
          <w:rPrChange w:id="1258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59" w:author="Montcho Gilbert" w:date="2019-09-26T07:11:00Z">
            <w:rPr/>
          </w:rPrChange>
        </w:rPr>
        <w:t>found</w:t>
      </w:r>
      <w:r w:rsidRPr="006A0D36">
        <w:rPr>
          <w:rFonts w:ascii="Times New Roman" w:hAnsi="Times New Roman" w:cs="Times New Roman"/>
          <w:spacing w:val="-9"/>
          <w:rPrChange w:id="126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61" w:author="Montcho Gilbert" w:date="2019-09-26T07:11:00Z">
            <w:rPr/>
          </w:rPrChange>
        </w:rPr>
        <w:t>a positive</w:t>
      </w:r>
      <w:r w:rsidRPr="006A0D36">
        <w:rPr>
          <w:rFonts w:ascii="Times New Roman" w:hAnsi="Times New Roman" w:cs="Times New Roman"/>
          <w:spacing w:val="-23"/>
          <w:rPrChange w:id="1262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63" w:author="Montcho Gilbert" w:date="2019-09-26T07:11:00Z">
            <w:rPr/>
          </w:rPrChange>
        </w:rPr>
        <w:t>net</w:t>
      </w:r>
      <w:r w:rsidRPr="006A0D36">
        <w:rPr>
          <w:rFonts w:ascii="Times New Roman" w:hAnsi="Times New Roman" w:cs="Times New Roman"/>
          <w:spacing w:val="-22"/>
          <w:rPrChange w:id="126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65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23"/>
          <w:rPrChange w:id="1266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67" w:author="Montcho Gilbert" w:date="2019-09-26T07:11:00Z">
            <w:rPr/>
          </w:rPrChange>
        </w:rPr>
        <w:t>transfer</w:t>
      </w:r>
      <w:r w:rsidRPr="006A0D36">
        <w:rPr>
          <w:rFonts w:ascii="Times New Roman" w:hAnsi="Times New Roman" w:cs="Times New Roman"/>
          <w:spacing w:val="-22"/>
          <w:rPrChange w:id="1268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69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2"/>
          <w:rPrChange w:id="1270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71" w:author="Montcho Gilbert" w:date="2019-09-26T07:11:00Z">
            <w:rPr/>
          </w:rPrChange>
        </w:rPr>
        <w:t>$500;</w:t>
      </w:r>
      <w:r w:rsidRPr="006A0D36">
        <w:rPr>
          <w:rFonts w:ascii="Times New Roman" w:hAnsi="Times New Roman" w:cs="Times New Roman"/>
          <w:spacing w:val="-21"/>
          <w:rPrChange w:id="1272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73" w:author="Montcho Gilbert" w:date="2019-09-26T07:11:00Z">
            <w:rPr/>
          </w:rPrChange>
        </w:rPr>
        <w:t>while</w:t>
      </w:r>
      <w:r w:rsidRPr="006A0D36">
        <w:rPr>
          <w:rFonts w:ascii="Times New Roman" w:hAnsi="Times New Roman" w:cs="Times New Roman"/>
          <w:spacing w:val="-23"/>
          <w:rPrChange w:id="1274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75" w:author="Montcho Gilbert" w:date="2019-09-26T07:11:00Z">
            <w:rPr/>
          </w:rPrChange>
        </w:rPr>
        <w:t>more</w:t>
      </w:r>
      <w:r w:rsidRPr="006A0D36">
        <w:rPr>
          <w:rFonts w:ascii="Times New Roman" w:hAnsi="Times New Roman" w:cs="Times New Roman"/>
          <w:spacing w:val="-22"/>
          <w:rPrChange w:id="127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277" w:author="Montcho Gilbert" w:date="2019-09-26T07:11:00Z">
            <w:rPr>
              <w:spacing w:val="-4"/>
            </w:rPr>
          </w:rPrChange>
        </w:rPr>
        <w:t>recently,</w:t>
      </w:r>
      <w:r w:rsidRPr="006A0D36">
        <w:rPr>
          <w:rFonts w:ascii="Times New Roman" w:hAnsi="Times New Roman" w:cs="Times New Roman"/>
          <w:spacing w:val="-21"/>
          <w:rPrChange w:id="1278" w:author="Montcho Gilbert" w:date="2019-09-26T07:11:00Z">
            <w:rPr>
              <w:spacing w:val="-21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279" w:author="Montcho Gilbert" w:date="2019-09-26T07:11:00Z">
            <w:rPr/>
          </w:rPrChange>
        </w:rPr>
        <w:t>Hering</w:t>
      </w:r>
      <w:proofErr w:type="spellEnd"/>
      <w:r w:rsidRPr="006A0D36">
        <w:rPr>
          <w:rFonts w:ascii="Times New Roman" w:hAnsi="Times New Roman" w:cs="Times New Roman"/>
          <w:spacing w:val="-23"/>
          <w:rPrChange w:id="1280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81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2"/>
          <w:rPrChange w:id="1282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83" w:author="Montcho Gilbert" w:date="2019-09-26T07:11:00Z">
            <w:rPr/>
          </w:rPrChange>
        </w:rPr>
        <w:t>Klassen</w:t>
      </w:r>
      <w:r w:rsidRPr="006A0D36">
        <w:rPr>
          <w:rFonts w:ascii="Times New Roman" w:hAnsi="Times New Roman" w:cs="Times New Roman"/>
          <w:spacing w:val="-23"/>
          <w:rPrChange w:id="1284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85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1286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287" w:author="Montcho Gilbert" w:date="2019-09-26T07:11:00Z">
            <w:rPr/>
          </w:rPrChange>
        </w:rPr>
        <w:instrText xml:space="preserve"> HYPERLINK \l "_bookmark13" </w:instrText>
      </w:r>
      <w:r w:rsidR="00BE781A" w:rsidRPr="006A0D36">
        <w:rPr>
          <w:rFonts w:ascii="Times New Roman" w:hAnsi="Times New Roman" w:cs="Times New Roman"/>
          <w:rPrChange w:id="1288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289" w:author="Montcho Gilbert" w:date="2019-09-26T07:11:00Z">
            <w:rPr>
              <w:color w:val="0000FF"/>
            </w:rPr>
          </w:rPrChange>
        </w:rPr>
        <w:t>2010</w:t>
      </w:r>
      <w:r w:rsidR="00BE781A" w:rsidRPr="006A0D36">
        <w:rPr>
          <w:rFonts w:ascii="Times New Roman" w:hAnsi="Times New Roman" w:cs="Times New Roman"/>
          <w:color w:val="0000FF"/>
          <w:rPrChange w:id="1290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291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22"/>
          <w:rPrChange w:id="1292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293" w:author="Montcho Gilbert" w:date="2019-09-26T07:11:00Z">
            <w:rPr/>
          </w:rPrChange>
        </w:rPr>
        <w:t>sug</w:t>
      </w:r>
      <w:r w:rsidRPr="006A0D36">
        <w:rPr>
          <w:rFonts w:ascii="Times New Roman" w:hAnsi="Times New Roman" w:cs="Times New Roman"/>
          <w:w w:val="95"/>
          <w:rPrChange w:id="1294" w:author="Montcho Gilbert" w:date="2019-09-26T07:11:00Z">
            <w:rPr>
              <w:w w:val="95"/>
            </w:rPr>
          </w:rPrChange>
        </w:rPr>
        <w:t>gest</w:t>
      </w:r>
      <w:r w:rsidR="00934E31" w:rsidRPr="006A0D36">
        <w:rPr>
          <w:rFonts w:ascii="Times New Roman" w:hAnsi="Times New Roman" w:cs="Times New Roman"/>
          <w:w w:val="95"/>
          <w:rPrChange w:id="1295" w:author="Montcho Gilbert" w:date="2019-09-26T07:11:00Z">
            <w:rPr>
              <w:w w:val="95"/>
            </w:rPr>
          </w:rPrChange>
        </w:rPr>
        <w:t>s</w:t>
      </w:r>
      <w:r w:rsidRPr="006A0D36">
        <w:rPr>
          <w:rFonts w:ascii="Times New Roman" w:hAnsi="Times New Roman" w:cs="Times New Roman"/>
          <w:w w:val="95"/>
          <w:rPrChange w:id="1296" w:author="Montcho Gilbert" w:date="2019-09-26T07:11:00Z">
            <w:rPr>
              <w:w w:val="95"/>
            </w:rPr>
          </w:rPrChange>
        </w:rPr>
        <w:t xml:space="preserve"> that increasing immigrants </w:t>
      </w:r>
      <w:r w:rsidRPr="006A0D36">
        <w:rPr>
          <w:rFonts w:ascii="Times New Roman" w:hAnsi="Times New Roman" w:cs="Times New Roman"/>
          <w:spacing w:val="-3"/>
          <w:w w:val="95"/>
          <w:rPrChange w:id="1297" w:author="Montcho Gilbert" w:date="2019-09-26T07:11:00Z">
            <w:rPr>
              <w:spacing w:val="-3"/>
              <w:w w:val="95"/>
            </w:rPr>
          </w:rPrChange>
        </w:rPr>
        <w:t xml:space="preserve">intake </w:t>
      </w:r>
      <w:r w:rsidRPr="006A0D36">
        <w:rPr>
          <w:rFonts w:ascii="Times New Roman" w:hAnsi="Times New Roman" w:cs="Times New Roman"/>
          <w:w w:val="95"/>
          <w:rPrChange w:id="1298" w:author="Montcho Gilbert" w:date="2019-09-26T07:11:00Z">
            <w:rPr>
              <w:w w:val="95"/>
            </w:rPr>
          </w:rPrChange>
        </w:rPr>
        <w:t xml:space="preserve">rather than the retirement age, would significantly </w:t>
      </w:r>
      <w:r w:rsidRPr="006A0D36">
        <w:rPr>
          <w:rFonts w:ascii="Times New Roman" w:hAnsi="Times New Roman" w:cs="Times New Roman"/>
          <w:spacing w:val="-3"/>
          <w:rPrChange w:id="1299" w:author="Montcho Gilbert" w:date="2019-09-26T07:11:00Z">
            <w:rPr>
              <w:spacing w:val="-3"/>
            </w:rPr>
          </w:rPrChange>
        </w:rPr>
        <w:t>improve</w:t>
      </w:r>
      <w:r w:rsidRPr="006A0D36">
        <w:rPr>
          <w:rFonts w:ascii="Times New Roman" w:hAnsi="Times New Roman" w:cs="Times New Roman"/>
          <w:spacing w:val="-9"/>
          <w:rPrChange w:id="130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01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8"/>
          <w:rPrChange w:id="1302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03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9"/>
          <w:rPrChange w:id="1304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05" w:author="Montcho Gilbert" w:date="2019-09-26T07:11:00Z">
            <w:rPr/>
          </w:rPrChange>
        </w:rPr>
        <w:t>sustainability</w:t>
      </w:r>
      <w:r w:rsidRPr="006A0D36">
        <w:rPr>
          <w:rFonts w:ascii="Times New Roman" w:hAnsi="Times New Roman" w:cs="Times New Roman"/>
          <w:spacing w:val="-8"/>
          <w:rPrChange w:id="1306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07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8"/>
          <w:rPrChange w:id="1308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0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9"/>
          <w:rPrChange w:id="131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11" w:author="Montcho Gilbert" w:date="2019-09-26T07:11:00Z">
            <w:rPr/>
          </w:rPrChange>
        </w:rPr>
        <w:t>CPP</w:t>
      </w:r>
      <w:r w:rsidRPr="006A0D36">
        <w:rPr>
          <w:rFonts w:ascii="Times New Roman" w:hAnsi="Times New Roman" w:cs="Times New Roman"/>
          <w:spacing w:val="-8"/>
          <w:rPrChange w:id="1312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13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9"/>
          <w:rPrChange w:id="1314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15" w:author="Montcho Gilbert" w:date="2019-09-26T07:11:00Z">
            <w:rPr/>
          </w:rPrChange>
        </w:rPr>
        <w:t>largely</w:t>
      </w:r>
      <w:r w:rsidRPr="006A0D36">
        <w:rPr>
          <w:rFonts w:ascii="Times New Roman" w:hAnsi="Times New Roman" w:cs="Times New Roman"/>
          <w:spacing w:val="-8"/>
          <w:rPrChange w:id="1316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17" w:author="Montcho Gilbert" w:date="2019-09-26T07:11:00Z">
            <w:rPr/>
          </w:rPrChange>
        </w:rPr>
        <w:t>solve</w:t>
      </w:r>
      <w:r w:rsidRPr="006A0D36">
        <w:rPr>
          <w:rFonts w:ascii="Times New Roman" w:hAnsi="Times New Roman" w:cs="Times New Roman"/>
          <w:spacing w:val="-8"/>
          <w:rPrChange w:id="1318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1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9"/>
          <w:rPrChange w:id="1320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21" w:author="Montcho Gilbert" w:date="2019-09-26T07:11:00Z">
            <w:rPr/>
          </w:rPrChange>
        </w:rPr>
        <w:t>financing</w:t>
      </w:r>
      <w:r w:rsidRPr="006A0D36">
        <w:rPr>
          <w:rFonts w:ascii="Times New Roman" w:hAnsi="Times New Roman" w:cs="Times New Roman"/>
          <w:spacing w:val="-8"/>
          <w:rPrChange w:id="1322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23" w:author="Montcho Gilbert" w:date="2019-09-26T07:11:00Z">
            <w:rPr/>
          </w:rPrChange>
        </w:rPr>
        <w:t>problems</w:t>
      </w:r>
      <w:r w:rsidRPr="006A0D36">
        <w:rPr>
          <w:rFonts w:ascii="Times New Roman" w:hAnsi="Times New Roman" w:cs="Times New Roman"/>
          <w:spacing w:val="-9"/>
          <w:rPrChange w:id="1324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25" w:author="Montcho Gilbert" w:date="2019-09-26T07:11:00Z">
            <w:rPr/>
          </w:rPrChange>
        </w:rPr>
        <w:t>of the</w:t>
      </w:r>
      <w:r w:rsidRPr="006A0D36">
        <w:rPr>
          <w:rFonts w:ascii="Times New Roman" w:hAnsi="Times New Roman" w:cs="Times New Roman"/>
          <w:spacing w:val="19"/>
          <w:rPrChange w:id="1326" w:author="Montcho Gilbert" w:date="2019-09-26T07:11:00Z">
            <w:rPr>
              <w:spacing w:val="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5"/>
          <w:rPrChange w:id="1327" w:author="Montcho Gilbert" w:date="2019-09-26T07:11:00Z">
            <w:rPr>
              <w:spacing w:val="-5"/>
            </w:rPr>
          </w:rPrChange>
        </w:rPr>
        <w:t>QPP.</w:t>
      </w:r>
    </w:p>
    <w:p w14:paraId="5E543A7D" w14:textId="77777777" w:rsidR="00E3064C" w:rsidRPr="006A0D36" w:rsidRDefault="008441F4" w:rsidP="002B5A46">
      <w:pPr>
        <w:pStyle w:val="BodyText"/>
        <w:spacing w:before="161" w:line="254" w:lineRule="auto"/>
        <w:ind w:left="120" w:right="116" w:firstLine="351"/>
        <w:jc w:val="both"/>
        <w:rPr>
          <w:ins w:id="1328" w:author="Montcho Gilbert" w:date="2019-09-26T07:07:00Z"/>
          <w:rFonts w:ascii="Times New Roman" w:hAnsi="Times New Roman" w:cs="Times New Roman"/>
          <w:rPrChange w:id="1329" w:author="Montcho Gilbert" w:date="2019-09-26T07:11:00Z">
            <w:rPr>
              <w:ins w:id="1330" w:author="Montcho Gilbert" w:date="2019-09-26T07:07:00Z"/>
            </w:rPr>
          </w:rPrChange>
        </w:rPr>
      </w:pPr>
      <w:r w:rsidRPr="006A0D36">
        <w:rPr>
          <w:rFonts w:ascii="Times New Roman" w:hAnsi="Times New Roman" w:cs="Times New Roman"/>
          <w:w w:val="95"/>
          <w:rPrChange w:id="1331" w:author="Montcho Gilbert" w:date="2019-09-26T07:11:00Z">
            <w:rPr>
              <w:w w:val="95"/>
            </w:rPr>
          </w:rPrChange>
        </w:rPr>
        <w:t xml:space="preserve">The reasons underlining these conflicting results are of </w:t>
      </w:r>
      <w:r w:rsidR="00934E31" w:rsidRPr="006A0D36">
        <w:rPr>
          <w:rFonts w:ascii="Times New Roman" w:hAnsi="Times New Roman" w:cs="Times New Roman"/>
          <w:w w:val="95"/>
          <w:rPrChange w:id="1332" w:author="Montcho Gilbert" w:date="2019-09-26T07:11:00Z">
            <w:rPr>
              <w:w w:val="95"/>
            </w:rPr>
          </w:rPrChange>
        </w:rPr>
        <w:t>twofold</w:t>
      </w:r>
      <w:r w:rsidRPr="006A0D36">
        <w:rPr>
          <w:rFonts w:ascii="Times New Roman" w:hAnsi="Times New Roman" w:cs="Times New Roman"/>
          <w:w w:val="95"/>
          <w:rPrChange w:id="1333" w:author="Montcho Gilbert" w:date="2019-09-26T07:11:00Z">
            <w:rPr>
              <w:w w:val="95"/>
            </w:rPr>
          </w:rPrChange>
        </w:rPr>
        <w:t xml:space="preserve">. First, different stud- </w:t>
      </w:r>
      <w:proofErr w:type="spellStart"/>
      <w:r w:rsidRPr="006A0D36">
        <w:rPr>
          <w:rFonts w:ascii="Times New Roman" w:hAnsi="Times New Roman" w:cs="Times New Roman"/>
          <w:rPrChange w:id="1334" w:author="Montcho Gilbert" w:date="2019-09-26T07:11:00Z">
            <w:rPr/>
          </w:rPrChange>
        </w:rPr>
        <w:t>ies</w:t>
      </w:r>
      <w:proofErr w:type="spellEnd"/>
      <w:r w:rsidRPr="006A0D36">
        <w:rPr>
          <w:rFonts w:ascii="Times New Roman" w:hAnsi="Times New Roman" w:cs="Times New Roman"/>
          <w:spacing w:val="-31"/>
          <w:rPrChange w:id="1335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36" w:author="Montcho Gilbert" w:date="2019-09-26T07:11:00Z">
            <w:rPr/>
          </w:rPrChange>
        </w:rPr>
        <w:t>use</w:t>
      </w:r>
      <w:r w:rsidRPr="006A0D36">
        <w:rPr>
          <w:rFonts w:ascii="Times New Roman" w:hAnsi="Times New Roman" w:cs="Times New Roman"/>
          <w:spacing w:val="-31"/>
          <w:rPrChange w:id="1337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38" w:author="Montcho Gilbert" w:date="2019-09-26T07:11:00Z">
            <w:rPr/>
          </w:rPrChange>
        </w:rPr>
        <w:t>different</w:t>
      </w:r>
      <w:r w:rsidRPr="006A0D36">
        <w:rPr>
          <w:rFonts w:ascii="Times New Roman" w:hAnsi="Times New Roman" w:cs="Times New Roman"/>
          <w:spacing w:val="-31"/>
          <w:rPrChange w:id="1339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40" w:author="Montcho Gilbert" w:date="2019-09-26T07:11:00Z">
            <w:rPr/>
          </w:rPrChange>
        </w:rPr>
        <w:t>immigrant</w:t>
      </w:r>
      <w:r w:rsidRPr="006A0D36">
        <w:rPr>
          <w:rFonts w:ascii="Times New Roman" w:hAnsi="Times New Roman" w:cs="Times New Roman"/>
          <w:spacing w:val="-31"/>
          <w:rPrChange w:id="1341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42" w:author="Montcho Gilbert" w:date="2019-09-26T07:11:00Z">
            <w:rPr/>
          </w:rPrChange>
        </w:rPr>
        <w:t>cohorts</w:t>
      </w:r>
      <w:r w:rsidRPr="006A0D36">
        <w:rPr>
          <w:rFonts w:ascii="Times New Roman" w:hAnsi="Times New Roman" w:cs="Times New Roman"/>
          <w:spacing w:val="-30"/>
          <w:rPrChange w:id="1343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4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31"/>
          <w:rPrChange w:id="1345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46" w:author="Montcho Gilbert" w:date="2019-09-26T07:11:00Z">
            <w:rPr/>
          </w:rPrChange>
        </w:rPr>
        <w:t>assumptions</w:t>
      </w:r>
      <w:r w:rsidRPr="006A0D36">
        <w:rPr>
          <w:rFonts w:ascii="Times New Roman" w:hAnsi="Times New Roman" w:cs="Times New Roman"/>
          <w:spacing w:val="-30"/>
          <w:rPrChange w:id="1347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48" w:author="Montcho Gilbert" w:date="2019-09-26T07:11:00Z">
            <w:rPr/>
          </w:rPrChange>
        </w:rPr>
        <w:t>about</w:t>
      </w:r>
      <w:r w:rsidRPr="006A0D36">
        <w:rPr>
          <w:rFonts w:ascii="Times New Roman" w:hAnsi="Times New Roman" w:cs="Times New Roman"/>
          <w:spacing w:val="-31"/>
          <w:rPrChange w:id="1349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50" w:author="Montcho Gilbert" w:date="2019-09-26T07:11:00Z">
            <w:rPr/>
          </w:rPrChange>
        </w:rPr>
        <w:t>consumption</w:t>
      </w:r>
      <w:r w:rsidRPr="006A0D36">
        <w:rPr>
          <w:rFonts w:ascii="Times New Roman" w:hAnsi="Times New Roman" w:cs="Times New Roman"/>
          <w:spacing w:val="-30"/>
          <w:rPrChange w:id="1351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52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31"/>
          <w:rPrChange w:id="1353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54" w:author="Montcho Gilbert" w:date="2019-09-26T07:11:00Z">
            <w:rPr/>
          </w:rPrChange>
        </w:rPr>
        <w:t>public</w:t>
      </w:r>
      <w:r w:rsidRPr="006A0D36">
        <w:rPr>
          <w:rFonts w:ascii="Times New Roman" w:hAnsi="Times New Roman" w:cs="Times New Roman"/>
          <w:spacing w:val="-31"/>
          <w:rPrChange w:id="1355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56" w:author="Montcho Gilbert" w:date="2019-09-26T07:11:00Z">
            <w:rPr/>
          </w:rPrChange>
        </w:rPr>
        <w:t xml:space="preserve">goods (Grubel &amp; Grady, </w:t>
      </w:r>
      <w:r w:rsidR="00BE781A" w:rsidRPr="006A0D36">
        <w:rPr>
          <w:rFonts w:ascii="Times New Roman" w:hAnsi="Times New Roman" w:cs="Times New Roman"/>
          <w:rPrChange w:id="1357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358" w:author="Montcho Gilbert" w:date="2019-09-26T07:11:00Z">
            <w:rPr/>
          </w:rPrChange>
        </w:rPr>
        <w:instrText xml:space="preserve"> HYPERLINK \l "_bookmark12" </w:instrText>
      </w:r>
      <w:r w:rsidR="00BE781A" w:rsidRPr="006A0D36">
        <w:rPr>
          <w:rFonts w:ascii="Times New Roman" w:hAnsi="Times New Roman" w:cs="Times New Roman"/>
          <w:rPrChange w:id="1359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360" w:author="Montcho Gilbert" w:date="2019-09-26T07:11:00Z">
            <w:rPr>
              <w:color w:val="0000FF"/>
            </w:rPr>
          </w:rPrChange>
        </w:rPr>
        <w:t>2012</w:t>
      </w:r>
      <w:r w:rsidR="00BE781A" w:rsidRPr="006A0D36">
        <w:rPr>
          <w:rFonts w:ascii="Times New Roman" w:hAnsi="Times New Roman" w:cs="Times New Roman"/>
          <w:color w:val="0000FF"/>
          <w:rPrChange w:id="1361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362" w:author="Montcho Gilbert" w:date="2019-09-26T07:11:00Z">
            <w:rPr/>
          </w:rPrChange>
        </w:rPr>
        <w:t>). Second, only costs and contributions to the state that are directly</w:t>
      </w:r>
      <w:r w:rsidRPr="006A0D36">
        <w:rPr>
          <w:rFonts w:ascii="Times New Roman" w:hAnsi="Times New Roman" w:cs="Times New Roman"/>
          <w:spacing w:val="-8"/>
          <w:rPrChange w:id="1363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64" w:author="Montcho Gilbert" w:date="2019-09-26T07:11:00Z">
            <w:rPr/>
          </w:rPrChange>
        </w:rPr>
        <w:t>related</w:t>
      </w:r>
      <w:r w:rsidRPr="006A0D36">
        <w:rPr>
          <w:rFonts w:ascii="Times New Roman" w:hAnsi="Times New Roman" w:cs="Times New Roman"/>
          <w:spacing w:val="-7"/>
          <w:rPrChange w:id="1365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66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7"/>
          <w:rPrChange w:id="1367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68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7"/>
          <w:rPrChange w:id="1369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70" w:author="Montcho Gilbert" w:date="2019-09-26T07:11:00Z">
            <w:rPr/>
          </w:rPrChange>
        </w:rPr>
        <w:t>individual</w:t>
      </w:r>
      <w:r w:rsidRPr="006A0D36">
        <w:rPr>
          <w:rFonts w:ascii="Times New Roman" w:hAnsi="Times New Roman" w:cs="Times New Roman"/>
          <w:spacing w:val="-8"/>
          <w:rPrChange w:id="1371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72" w:author="Montcho Gilbert" w:date="2019-09-26T07:11:00Z">
            <w:rPr/>
          </w:rPrChange>
        </w:rPr>
        <w:t>are</w:t>
      </w:r>
      <w:r w:rsidRPr="006A0D36">
        <w:rPr>
          <w:rFonts w:ascii="Times New Roman" w:hAnsi="Times New Roman" w:cs="Times New Roman"/>
          <w:spacing w:val="-7"/>
          <w:rPrChange w:id="1373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74" w:author="Montcho Gilbert" w:date="2019-09-26T07:11:00Z">
            <w:rPr/>
          </w:rPrChange>
        </w:rPr>
        <w:t>included</w:t>
      </w:r>
      <w:r w:rsidRPr="006A0D36">
        <w:rPr>
          <w:rFonts w:ascii="Times New Roman" w:hAnsi="Times New Roman" w:cs="Times New Roman"/>
          <w:spacing w:val="-7"/>
          <w:rPrChange w:id="1375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76" w:author="Montcho Gilbert" w:date="2019-09-26T07:11:00Z">
            <w:rPr/>
          </w:rPrChange>
        </w:rPr>
        <w:t>while</w:t>
      </w:r>
      <w:r w:rsidRPr="006A0D36">
        <w:rPr>
          <w:rFonts w:ascii="Times New Roman" w:hAnsi="Times New Roman" w:cs="Times New Roman"/>
          <w:spacing w:val="-7"/>
          <w:rPrChange w:id="1377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78" w:author="Montcho Gilbert" w:date="2019-09-26T07:11:00Z">
            <w:rPr/>
          </w:rPrChange>
        </w:rPr>
        <w:t>those</w:t>
      </w:r>
      <w:r w:rsidRPr="006A0D36">
        <w:rPr>
          <w:rFonts w:ascii="Times New Roman" w:hAnsi="Times New Roman" w:cs="Times New Roman"/>
          <w:spacing w:val="-7"/>
          <w:rPrChange w:id="1379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80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8"/>
          <w:rPrChange w:id="1381" w:author="Montcho Gilbert" w:date="2019-09-26T07:11:00Z">
            <w:rPr>
              <w:spacing w:val="-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82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7"/>
          <w:rPrChange w:id="1383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84" w:author="Montcho Gilbert" w:date="2019-09-26T07:11:00Z">
            <w:rPr/>
          </w:rPrChange>
        </w:rPr>
        <w:t>through</w:t>
      </w:r>
      <w:r w:rsidRPr="006A0D36">
        <w:rPr>
          <w:rFonts w:ascii="Times New Roman" w:hAnsi="Times New Roman" w:cs="Times New Roman"/>
          <w:spacing w:val="-7"/>
          <w:rPrChange w:id="1385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86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7"/>
          <w:rPrChange w:id="1387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388" w:author="Montcho Gilbert" w:date="2019-09-26T07:11:00Z">
            <w:rPr/>
          </w:rPrChange>
        </w:rPr>
        <w:t>family are left out (</w:t>
      </w:r>
      <w:proofErr w:type="spellStart"/>
      <w:r w:rsidRPr="006A0D36">
        <w:rPr>
          <w:rFonts w:ascii="Times New Roman" w:hAnsi="Times New Roman" w:cs="Times New Roman"/>
          <w:rPrChange w:id="1389" w:author="Montcho Gilbert" w:date="2019-09-26T07:11:00Z">
            <w:rPr/>
          </w:rPrChange>
        </w:rPr>
        <w:t>dAlbis</w:t>
      </w:r>
      <w:proofErr w:type="spellEnd"/>
      <w:r w:rsidRPr="006A0D36">
        <w:rPr>
          <w:rFonts w:ascii="Times New Roman" w:hAnsi="Times New Roman" w:cs="Times New Roman"/>
          <w:rPrChange w:id="1390" w:author="Montcho Gilbert" w:date="2019-09-26T07:11:00Z">
            <w:rPr/>
          </w:rPrChange>
        </w:rPr>
        <w:t xml:space="preserve"> et al., </w:t>
      </w:r>
      <w:r w:rsidR="00BE781A" w:rsidRPr="006A0D36">
        <w:rPr>
          <w:rFonts w:ascii="Times New Roman" w:hAnsi="Times New Roman" w:cs="Times New Roman"/>
          <w:rPrChange w:id="1391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392" w:author="Montcho Gilbert" w:date="2019-09-26T07:11:00Z">
            <w:rPr/>
          </w:rPrChange>
        </w:rPr>
        <w:instrText xml:space="preserve"> HYPERLINK \l "_bookmark8" </w:instrText>
      </w:r>
      <w:r w:rsidR="00BE781A" w:rsidRPr="006A0D36">
        <w:rPr>
          <w:rFonts w:ascii="Times New Roman" w:hAnsi="Times New Roman" w:cs="Times New Roman"/>
          <w:rPrChange w:id="1393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394" w:author="Montcho Gilbert" w:date="2019-09-26T07:11:00Z">
            <w:rPr>
              <w:color w:val="0000FF"/>
            </w:rPr>
          </w:rPrChange>
        </w:rPr>
        <w:t>2019</w:t>
      </w:r>
      <w:r w:rsidR="00BE781A" w:rsidRPr="006A0D36">
        <w:rPr>
          <w:rFonts w:ascii="Times New Roman" w:hAnsi="Times New Roman" w:cs="Times New Roman"/>
          <w:color w:val="0000FF"/>
          <w:rPrChange w:id="1395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396" w:author="Montcho Gilbert" w:date="2019-09-26T07:11:00Z">
            <w:rPr/>
          </w:rPrChange>
        </w:rPr>
        <w:t xml:space="preserve">). In this study </w:t>
      </w:r>
      <w:r w:rsidRPr="006A0D36">
        <w:rPr>
          <w:rFonts w:ascii="Times New Roman" w:hAnsi="Times New Roman" w:cs="Times New Roman"/>
          <w:spacing w:val="-4"/>
          <w:rPrChange w:id="1397" w:author="Montcho Gilbert" w:date="2019-09-26T07:11:00Z">
            <w:rPr>
              <w:spacing w:val="-4"/>
            </w:rPr>
          </w:rPrChange>
        </w:rPr>
        <w:t xml:space="preserve">we </w:t>
      </w:r>
      <w:r w:rsidRPr="006A0D36">
        <w:rPr>
          <w:rFonts w:ascii="Times New Roman" w:hAnsi="Times New Roman" w:cs="Times New Roman"/>
          <w:rPrChange w:id="1398" w:author="Montcho Gilbert" w:date="2019-09-26T07:11:00Z">
            <w:rPr/>
          </w:rPrChange>
        </w:rPr>
        <w:t xml:space="preserve">use the National </w:t>
      </w:r>
      <w:r w:rsidRPr="006A0D36">
        <w:rPr>
          <w:rFonts w:ascii="Times New Roman" w:hAnsi="Times New Roman" w:cs="Times New Roman"/>
          <w:spacing w:val="-4"/>
          <w:rPrChange w:id="1399" w:author="Montcho Gilbert" w:date="2019-09-26T07:11:00Z">
            <w:rPr>
              <w:spacing w:val="-4"/>
            </w:rPr>
          </w:rPrChange>
        </w:rPr>
        <w:t xml:space="preserve">Transfer </w:t>
      </w:r>
      <w:r w:rsidRPr="006A0D36">
        <w:rPr>
          <w:rFonts w:ascii="Times New Roman" w:hAnsi="Times New Roman" w:cs="Times New Roman"/>
          <w:rPrChange w:id="1400" w:author="Montcho Gilbert" w:date="2019-09-26T07:11:00Z">
            <w:rPr/>
          </w:rPrChange>
        </w:rPr>
        <w:t xml:space="preserve">Account method which, </w:t>
      </w:r>
      <w:r w:rsidRPr="006A0D36">
        <w:rPr>
          <w:rFonts w:ascii="Times New Roman" w:hAnsi="Times New Roman" w:cs="Times New Roman"/>
          <w:spacing w:val="-3"/>
          <w:rPrChange w:id="1401" w:author="Montcho Gilbert" w:date="2019-09-26T07:11:00Z">
            <w:rPr>
              <w:spacing w:val="-3"/>
            </w:rPr>
          </w:rPrChange>
        </w:rPr>
        <w:t xml:space="preserve">take </w:t>
      </w:r>
      <w:r w:rsidRPr="006A0D36">
        <w:rPr>
          <w:rFonts w:ascii="Times New Roman" w:hAnsi="Times New Roman" w:cs="Times New Roman"/>
          <w:rPrChange w:id="1402" w:author="Montcho Gilbert" w:date="2019-09-26T07:11:00Z">
            <w:rPr/>
          </w:rPrChange>
        </w:rPr>
        <w:t>an intergenerational approach and allow to account for costs and contributions</w:t>
      </w:r>
      <w:r w:rsidRPr="006A0D36">
        <w:rPr>
          <w:rFonts w:ascii="Times New Roman" w:hAnsi="Times New Roman" w:cs="Times New Roman"/>
          <w:spacing w:val="-14"/>
          <w:rPrChange w:id="1403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04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15"/>
          <w:rPrChange w:id="1405" w:author="Montcho Gilbert" w:date="2019-09-26T07:11:00Z">
            <w:rPr>
              <w:spacing w:val="-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06" w:author="Montcho Gilbert" w:date="2019-09-26T07:11:00Z">
            <w:rPr/>
          </w:rPrChange>
        </w:rPr>
        <w:t>arise</w:t>
      </w:r>
      <w:r w:rsidRPr="006A0D36">
        <w:rPr>
          <w:rFonts w:ascii="Times New Roman" w:hAnsi="Times New Roman" w:cs="Times New Roman"/>
          <w:spacing w:val="-14"/>
          <w:rPrChange w:id="1407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08" w:author="Montcho Gilbert" w:date="2019-09-26T07:11:00Z">
            <w:rPr/>
          </w:rPrChange>
        </w:rPr>
        <w:t>through</w:t>
      </w:r>
      <w:r w:rsidRPr="006A0D36">
        <w:rPr>
          <w:rFonts w:ascii="Times New Roman" w:hAnsi="Times New Roman" w:cs="Times New Roman"/>
          <w:spacing w:val="-14"/>
          <w:rPrChange w:id="1409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1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4"/>
          <w:rPrChange w:id="1411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12" w:author="Montcho Gilbert" w:date="2019-09-26T07:11:00Z">
            <w:rPr/>
          </w:rPrChange>
        </w:rPr>
        <w:t>family</w:t>
      </w:r>
      <w:r w:rsidRPr="006A0D36">
        <w:rPr>
          <w:rFonts w:ascii="Times New Roman" w:hAnsi="Times New Roman" w:cs="Times New Roman"/>
          <w:spacing w:val="-14"/>
          <w:rPrChange w:id="1413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14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14"/>
          <w:rPrChange w:id="1415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16" w:author="Montcho Gilbert" w:date="2019-09-26T07:11:00Z">
            <w:rPr/>
          </w:rPrChange>
        </w:rPr>
        <w:t>well</w:t>
      </w:r>
      <w:r w:rsidRPr="006A0D36">
        <w:rPr>
          <w:rFonts w:ascii="Times New Roman" w:hAnsi="Times New Roman" w:cs="Times New Roman"/>
          <w:spacing w:val="-14"/>
          <w:rPrChange w:id="1417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18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14"/>
          <w:rPrChange w:id="1419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20" w:author="Montcho Gilbert" w:date="2019-09-26T07:11:00Z">
            <w:rPr/>
          </w:rPrChange>
        </w:rPr>
        <w:t>those</w:t>
      </w:r>
      <w:r w:rsidRPr="006A0D36">
        <w:rPr>
          <w:rFonts w:ascii="Times New Roman" w:hAnsi="Times New Roman" w:cs="Times New Roman"/>
          <w:spacing w:val="-14"/>
          <w:rPrChange w:id="1421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22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4"/>
          <w:rPrChange w:id="1423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24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4"/>
          <w:rPrChange w:id="1425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26" w:author="Montcho Gilbert" w:date="2019-09-26T07:11:00Z">
            <w:rPr/>
          </w:rPrChange>
        </w:rPr>
        <w:t>state,</w:t>
      </w:r>
      <w:r w:rsidRPr="006A0D36">
        <w:rPr>
          <w:rFonts w:ascii="Times New Roman" w:hAnsi="Times New Roman" w:cs="Times New Roman"/>
          <w:spacing w:val="-13"/>
          <w:rPrChange w:id="1427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428" w:author="Montcho Gilbert" w:date="2019-09-26T07:11:00Z">
            <w:rPr>
              <w:spacing w:val="-4"/>
            </w:rPr>
          </w:rPrChange>
        </w:rPr>
        <w:t>over</w:t>
      </w:r>
      <w:r w:rsidRPr="006A0D36">
        <w:rPr>
          <w:rFonts w:ascii="Times New Roman" w:hAnsi="Times New Roman" w:cs="Times New Roman"/>
          <w:spacing w:val="-14"/>
          <w:rPrChange w:id="1429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30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14"/>
          <w:rPrChange w:id="1431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32" w:author="Montcho Gilbert" w:date="2019-09-26T07:11:00Z">
            <w:rPr/>
          </w:rPrChange>
        </w:rPr>
        <w:t>relatively large number of</w:t>
      </w:r>
      <w:r w:rsidRPr="006A0D36">
        <w:rPr>
          <w:rFonts w:ascii="Times New Roman" w:hAnsi="Times New Roman" w:cs="Times New Roman"/>
          <w:spacing w:val="54"/>
          <w:rPrChange w:id="1433" w:author="Montcho Gilbert" w:date="2019-09-26T07:11:00Z">
            <w:rPr>
              <w:spacing w:val="5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34" w:author="Montcho Gilbert" w:date="2019-09-26T07:11:00Z">
            <w:rPr/>
          </w:rPrChange>
        </w:rPr>
        <w:t>cohorts.</w:t>
      </w:r>
    </w:p>
    <w:p w14:paraId="11011F2F" w14:textId="35D242AA" w:rsidR="003C7ED4" w:rsidRPr="006A0D36" w:rsidRDefault="008441F4" w:rsidP="00E3064C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4"/>
          <w:szCs w:val="24"/>
          <w:rPrChange w:id="1435" w:author="Montcho Gilbert" w:date="2019-09-26T07:11:00Z">
            <w:rPr/>
          </w:rPrChange>
        </w:rPr>
        <w:pPrChange w:id="1436" w:author="Montcho Gilbert" w:date="2019-09-26T07:07:00Z">
          <w:pPr>
            <w:pStyle w:val="BodyText"/>
            <w:spacing w:before="161" w:line="254" w:lineRule="auto"/>
            <w:ind w:left="120" w:right="116" w:firstLine="351"/>
            <w:jc w:val="both"/>
          </w:pPr>
        </w:pPrChange>
      </w:pPr>
      <w:r w:rsidRPr="006A0D36">
        <w:rPr>
          <w:rFonts w:ascii="Times New Roman" w:hAnsi="Times New Roman" w:cs="Times New Roman"/>
          <w:b w:val="0"/>
          <w:bCs w:val="0"/>
          <w:sz w:val="24"/>
          <w:szCs w:val="24"/>
          <w:rPrChange w:id="1437" w:author="Montcho Gilbert" w:date="2019-09-26T07:11:00Z">
            <w:rPr/>
          </w:rPrChange>
        </w:rPr>
        <w:t>Methods &amp; Data Sources</w:t>
      </w:r>
    </w:p>
    <w:p w14:paraId="731617BA" w14:textId="77777777" w:rsidR="003C7ED4" w:rsidRPr="006A0D36" w:rsidRDefault="008441F4">
      <w:pPr>
        <w:pStyle w:val="BodyText"/>
        <w:spacing w:before="231" w:line="254" w:lineRule="auto"/>
        <w:ind w:left="120" w:right="117" w:firstLine="351"/>
        <w:jc w:val="both"/>
        <w:rPr>
          <w:rFonts w:ascii="Times New Roman" w:hAnsi="Times New Roman" w:cs="Times New Roman"/>
          <w:rPrChange w:id="1438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spacing w:val="-3"/>
          <w:rPrChange w:id="1439" w:author="Montcho Gilbert" w:date="2019-09-26T07:11:00Z">
            <w:rPr>
              <w:spacing w:val="-3"/>
            </w:rPr>
          </w:rPrChange>
        </w:rPr>
        <w:t xml:space="preserve">Various </w:t>
      </w:r>
      <w:r w:rsidRPr="006A0D36">
        <w:rPr>
          <w:rFonts w:ascii="Times New Roman" w:hAnsi="Times New Roman" w:cs="Times New Roman"/>
          <w:rPrChange w:id="1440" w:author="Montcho Gilbert" w:date="2019-09-26T07:11:00Z">
            <w:rPr/>
          </w:rPrChange>
        </w:rPr>
        <w:t>methods has been proposed for evaluating fiscal impact of immigration, including</w:t>
      </w:r>
      <w:r w:rsidRPr="006A0D36">
        <w:rPr>
          <w:rFonts w:ascii="Times New Roman" w:hAnsi="Times New Roman" w:cs="Times New Roman"/>
          <w:spacing w:val="-10"/>
          <w:rPrChange w:id="1441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4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1"/>
          <w:rPrChange w:id="1443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44" w:author="Montcho Gilbert" w:date="2019-09-26T07:11:00Z">
            <w:rPr/>
          </w:rPrChange>
        </w:rPr>
        <w:t>overlapping</w:t>
      </w:r>
      <w:r w:rsidRPr="006A0D36">
        <w:rPr>
          <w:rFonts w:ascii="Times New Roman" w:hAnsi="Times New Roman" w:cs="Times New Roman"/>
          <w:spacing w:val="-9"/>
          <w:rPrChange w:id="1445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46" w:author="Montcho Gilbert" w:date="2019-09-26T07:11:00Z">
            <w:rPr/>
          </w:rPrChange>
        </w:rPr>
        <w:t>generations</w:t>
      </w:r>
      <w:r w:rsidRPr="006A0D36">
        <w:rPr>
          <w:rFonts w:ascii="Times New Roman" w:hAnsi="Times New Roman" w:cs="Times New Roman"/>
          <w:spacing w:val="-10"/>
          <w:rPrChange w:id="1447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48" w:author="Montcho Gilbert" w:date="2019-09-26T07:11:00Z">
            <w:rPr/>
          </w:rPrChange>
        </w:rPr>
        <w:t>model(OLG)</w:t>
      </w:r>
      <w:r w:rsidRPr="006A0D36">
        <w:rPr>
          <w:rFonts w:ascii="Times New Roman" w:hAnsi="Times New Roman" w:cs="Times New Roman"/>
          <w:spacing w:val="-11"/>
          <w:rPrChange w:id="1449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50" w:author="Montcho Gilbert" w:date="2019-09-26T07:11:00Z">
            <w:rPr/>
          </w:rPrChange>
        </w:rPr>
        <w:t>(Akin,</w:t>
      </w:r>
      <w:r w:rsidRPr="006A0D36">
        <w:rPr>
          <w:rFonts w:ascii="Times New Roman" w:hAnsi="Times New Roman" w:cs="Times New Roman"/>
          <w:spacing w:val="-7"/>
          <w:rPrChange w:id="1451" w:author="Montcho Gilbert" w:date="2019-09-26T07:11:00Z">
            <w:rPr>
              <w:spacing w:val="-7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45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453" w:author="Montcho Gilbert" w:date="2019-09-26T07:11:00Z">
            <w:rPr/>
          </w:rPrChange>
        </w:rPr>
        <w:instrText xml:space="preserve"> HYPERLINK \l "_bookmark1" </w:instrText>
      </w:r>
      <w:r w:rsidR="00BE781A" w:rsidRPr="006A0D36">
        <w:rPr>
          <w:rFonts w:ascii="Times New Roman" w:hAnsi="Times New Roman" w:cs="Times New Roman"/>
          <w:rPrChange w:id="145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455" w:author="Montcho Gilbert" w:date="2019-09-26T07:11:00Z">
            <w:rPr>
              <w:color w:val="0000FF"/>
            </w:rPr>
          </w:rPrChange>
        </w:rPr>
        <w:t>2012</w:t>
      </w:r>
      <w:r w:rsidR="00BE781A" w:rsidRPr="006A0D36">
        <w:rPr>
          <w:rFonts w:ascii="Times New Roman" w:hAnsi="Times New Roman" w:cs="Times New Roman"/>
          <w:color w:val="0000FF"/>
          <w:rPrChange w:id="145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457" w:author="Montcho Gilbert" w:date="2019-09-26T07:11:00Z">
            <w:rPr/>
          </w:rPrChange>
        </w:rPr>
        <w:t>;</w:t>
      </w:r>
      <w:r w:rsidRPr="006A0D36">
        <w:rPr>
          <w:rFonts w:ascii="Times New Roman" w:hAnsi="Times New Roman" w:cs="Times New Roman"/>
          <w:spacing w:val="-4"/>
          <w:rPrChange w:id="1458" w:author="Montcho Gilbert" w:date="2019-09-26T07:11:00Z">
            <w:rPr>
              <w:spacing w:val="-4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459" w:author="Montcho Gilbert" w:date="2019-09-26T07:11:00Z">
            <w:rPr/>
          </w:rPrChange>
        </w:rPr>
        <w:t>İleri</w:t>
      </w:r>
      <w:proofErr w:type="spellEnd"/>
      <w:r w:rsidRPr="006A0D36">
        <w:rPr>
          <w:rFonts w:ascii="Times New Roman" w:hAnsi="Times New Roman" w:cs="Times New Roman"/>
          <w:rPrChange w:id="1460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7"/>
          <w:rPrChange w:id="1461" w:author="Montcho Gilbert" w:date="2019-09-26T07:11:00Z">
            <w:rPr>
              <w:spacing w:val="-7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46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463" w:author="Montcho Gilbert" w:date="2019-09-26T07:11:00Z">
            <w:rPr/>
          </w:rPrChange>
        </w:rPr>
        <w:instrText xml:space="preserve"> HYPERLINK \l "_bookmark14" </w:instrText>
      </w:r>
      <w:r w:rsidR="00BE781A" w:rsidRPr="006A0D36">
        <w:rPr>
          <w:rFonts w:ascii="Times New Roman" w:hAnsi="Times New Roman" w:cs="Times New Roman"/>
          <w:rPrChange w:id="146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465" w:author="Montcho Gilbert" w:date="2019-09-26T07:11:00Z">
            <w:rPr>
              <w:color w:val="0000FF"/>
            </w:rPr>
          </w:rPrChange>
        </w:rPr>
        <w:t>2019</w:t>
      </w:r>
      <w:r w:rsidR="00BE781A" w:rsidRPr="006A0D36">
        <w:rPr>
          <w:rFonts w:ascii="Times New Roman" w:hAnsi="Times New Roman" w:cs="Times New Roman"/>
          <w:color w:val="0000FF"/>
          <w:rPrChange w:id="146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467" w:author="Montcho Gilbert" w:date="2019-09-26T07:11:00Z">
            <w:rPr/>
          </w:rPrChange>
        </w:rPr>
        <w:t>;</w:t>
      </w:r>
      <w:r w:rsidRPr="006A0D36">
        <w:rPr>
          <w:rFonts w:ascii="Times New Roman" w:hAnsi="Times New Roman" w:cs="Times New Roman"/>
          <w:spacing w:val="-4"/>
          <w:rPrChange w:id="1468" w:author="Montcho Gilbert" w:date="2019-09-26T07:11:00Z">
            <w:rPr>
              <w:spacing w:val="-4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469" w:author="Montcho Gilbert" w:date="2019-09-26T07:11:00Z">
            <w:rPr/>
          </w:rPrChange>
        </w:rPr>
        <w:t>Storeslet</w:t>
      </w:r>
      <w:proofErr w:type="spellEnd"/>
      <w:r w:rsidRPr="006A0D36">
        <w:rPr>
          <w:rFonts w:ascii="Times New Roman" w:hAnsi="Times New Roman" w:cs="Times New Roman"/>
          <w:rPrChange w:id="1470" w:author="Montcho Gilbert" w:date="2019-09-26T07:11:00Z">
            <w:rPr/>
          </w:rPrChange>
        </w:rPr>
        <w:t>- ten,</w:t>
      </w:r>
      <w:r w:rsidRPr="006A0D36">
        <w:rPr>
          <w:rFonts w:ascii="Times New Roman" w:hAnsi="Times New Roman" w:cs="Times New Roman"/>
          <w:spacing w:val="-23"/>
          <w:rPrChange w:id="1471" w:author="Montcho Gilbert" w:date="2019-09-26T07:11:00Z">
            <w:rPr>
              <w:spacing w:val="-23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47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473" w:author="Montcho Gilbert" w:date="2019-09-26T07:11:00Z">
            <w:rPr/>
          </w:rPrChange>
        </w:rPr>
        <w:instrText xml:space="preserve"> HYPERLINK \l "_bookmark20" </w:instrText>
      </w:r>
      <w:r w:rsidR="00BE781A" w:rsidRPr="006A0D36">
        <w:rPr>
          <w:rFonts w:ascii="Times New Roman" w:hAnsi="Times New Roman" w:cs="Times New Roman"/>
          <w:rPrChange w:id="147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475" w:author="Montcho Gilbert" w:date="2019-09-26T07:11:00Z">
            <w:rPr>
              <w:color w:val="0000FF"/>
            </w:rPr>
          </w:rPrChange>
        </w:rPr>
        <w:t>2000</w:t>
      </w:r>
      <w:r w:rsidR="00BE781A" w:rsidRPr="006A0D36">
        <w:rPr>
          <w:rFonts w:ascii="Times New Roman" w:hAnsi="Times New Roman" w:cs="Times New Roman"/>
          <w:color w:val="0000FF"/>
          <w:rPrChange w:id="147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477" w:author="Montcho Gilbert" w:date="2019-09-26T07:11:00Z">
            <w:rPr/>
          </w:rPrChange>
        </w:rPr>
        <w:t>),</w:t>
      </w:r>
      <w:r w:rsidRPr="006A0D36">
        <w:rPr>
          <w:rFonts w:ascii="Times New Roman" w:hAnsi="Times New Roman" w:cs="Times New Roman"/>
          <w:spacing w:val="-22"/>
          <w:rPrChange w:id="1478" w:author="Montcho Gilbert" w:date="2019-09-26T07:11:00Z">
            <w:rPr>
              <w:spacing w:val="-22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spacing w:val="-22"/>
          <w:rPrChange w:id="1479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8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4"/>
          <w:rPrChange w:id="1481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82" w:author="Montcho Gilbert" w:date="2019-09-26T07:11:00Z">
            <w:rPr/>
          </w:rPrChange>
        </w:rPr>
        <w:t>generational</w:t>
      </w:r>
      <w:r w:rsidRPr="006A0D36">
        <w:rPr>
          <w:rFonts w:ascii="Times New Roman" w:hAnsi="Times New Roman" w:cs="Times New Roman"/>
          <w:spacing w:val="-24"/>
          <w:rPrChange w:id="1483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84" w:author="Montcho Gilbert" w:date="2019-09-26T07:11:00Z">
            <w:rPr/>
          </w:rPrChange>
        </w:rPr>
        <w:t>accounting</w:t>
      </w:r>
      <w:r w:rsidRPr="006A0D36">
        <w:rPr>
          <w:rFonts w:ascii="Times New Roman" w:hAnsi="Times New Roman" w:cs="Times New Roman"/>
          <w:spacing w:val="-24"/>
          <w:rPrChange w:id="1485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86" w:author="Montcho Gilbert" w:date="2019-09-26T07:11:00Z">
            <w:rPr/>
          </w:rPrChange>
        </w:rPr>
        <w:t>(Auerbach</w:t>
      </w:r>
      <w:r w:rsidRPr="006A0D36">
        <w:rPr>
          <w:rFonts w:ascii="Times New Roman" w:hAnsi="Times New Roman" w:cs="Times New Roman"/>
          <w:spacing w:val="-24"/>
          <w:rPrChange w:id="148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488" w:author="Montcho Gilbert" w:date="2019-09-26T07:11:00Z">
            <w:rPr/>
          </w:rPrChange>
        </w:rPr>
        <w:t>&amp;</w:t>
      </w:r>
      <w:r w:rsidRPr="006A0D36">
        <w:rPr>
          <w:rFonts w:ascii="Times New Roman" w:hAnsi="Times New Roman" w:cs="Times New Roman"/>
          <w:spacing w:val="-24"/>
          <w:rPrChange w:id="1489" w:author="Montcho Gilbert" w:date="2019-09-26T07:11:00Z">
            <w:rPr>
              <w:spacing w:val="-24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490" w:author="Montcho Gilbert" w:date="2019-09-26T07:11:00Z">
            <w:rPr/>
          </w:rPrChange>
        </w:rPr>
        <w:t>Oreopoulos</w:t>
      </w:r>
      <w:proofErr w:type="spellEnd"/>
      <w:r w:rsidRPr="006A0D36">
        <w:rPr>
          <w:rFonts w:ascii="Times New Roman" w:hAnsi="Times New Roman" w:cs="Times New Roman"/>
          <w:rPrChange w:id="1491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22"/>
          <w:rPrChange w:id="1492" w:author="Montcho Gilbert" w:date="2019-09-26T07:11:00Z">
            <w:rPr>
              <w:spacing w:val="-22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493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494" w:author="Montcho Gilbert" w:date="2019-09-26T07:11:00Z">
            <w:rPr/>
          </w:rPrChange>
        </w:rPr>
        <w:instrText xml:space="preserve"> HYPERLINK \l "_bookmark3" </w:instrText>
      </w:r>
      <w:r w:rsidR="00BE781A" w:rsidRPr="006A0D36">
        <w:rPr>
          <w:rFonts w:ascii="Times New Roman" w:hAnsi="Times New Roman" w:cs="Times New Roman"/>
          <w:rPrChange w:id="1495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496" w:author="Montcho Gilbert" w:date="2019-09-26T07:11:00Z">
            <w:rPr>
              <w:color w:val="0000FF"/>
            </w:rPr>
          </w:rPrChange>
        </w:rPr>
        <w:t>2000</w:t>
      </w:r>
      <w:r w:rsidR="00BE781A" w:rsidRPr="006A0D36">
        <w:rPr>
          <w:rFonts w:ascii="Times New Roman" w:hAnsi="Times New Roman" w:cs="Times New Roman"/>
          <w:color w:val="0000FF"/>
          <w:rPrChange w:id="1497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498" w:author="Montcho Gilbert" w:date="2019-09-26T07:11:00Z">
            <w:rPr/>
          </w:rPrChange>
        </w:rPr>
        <w:t>;</w:t>
      </w:r>
      <w:r w:rsidRPr="006A0D36">
        <w:rPr>
          <w:rFonts w:ascii="Times New Roman" w:hAnsi="Times New Roman" w:cs="Times New Roman"/>
          <w:spacing w:val="-21"/>
          <w:rPrChange w:id="1499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00" w:author="Montcho Gilbert" w:date="2019-09-26T07:11:00Z">
            <w:rPr/>
          </w:rPrChange>
        </w:rPr>
        <w:t>Preston,</w:t>
      </w:r>
      <w:r w:rsidRPr="006A0D36">
        <w:rPr>
          <w:rFonts w:ascii="Times New Roman" w:hAnsi="Times New Roman" w:cs="Times New Roman"/>
          <w:spacing w:val="-22"/>
          <w:rPrChange w:id="1501" w:author="Montcho Gilbert" w:date="2019-09-26T07:11:00Z">
            <w:rPr>
              <w:spacing w:val="-22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502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503" w:author="Montcho Gilbert" w:date="2019-09-26T07:11:00Z">
            <w:rPr/>
          </w:rPrChange>
        </w:rPr>
        <w:instrText xml:space="preserve"> HYPERLINK \l "_bookmark17" </w:instrText>
      </w:r>
      <w:r w:rsidR="00BE781A" w:rsidRPr="006A0D36">
        <w:rPr>
          <w:rFonts w:ascii="Times New Roman" w:hAnsi="Times New Roman" w:cs="Times New Roman"/>
          <w:rPrChange w:id="1504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505" w:author="Montcho Gilbert" w:date="2019-09-26T07:11:00Z">
            <w:rPr>
              <w:color w:val="0000FF"/>
            </w:rPr>
          </w:rPrChange>
        </w:rPr>
        <w:t>2014</w:t>
      </w:r>
      <w:r w:rsidR="00BE781A" w:rsidRPr="006A0D36">
        <w:rPr>
          <w:rFonts w:ascii="Times New Roman" w:hAnsi="Times New Roman" w:cs="Times New Roman"/>
          <w:color w:val="0000FF"/>
          <w:rPrChange w:id="1506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507" w:author="Montcho Gilbert" w:date="2019-09-26T07:11:00Z">
            <w:rPr/>
          </w:rPrChange>
        </w:rPr>
        <w:t>; Sokhna,</w:t>
      </w:r>
      <w:r w:rsidRPr="006A0D36">
        <w:rPr>
          <w:rFonts w:ascii="Times New Roman" w:hAnsi="Times New Roman" w:cs="Times New Roman"/>
          <w:spacing w:val="-5"/>
          <w:rPrChange w:id="1508" w:author="Montcho Gilbert" w:date="2019-09-26T07:11:00Z">
            <w:rPr>
              <w:spacing w:val="-5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509" w:author="Montcho Gilbert" w:date="2019-09-26T07:11:00Z">
            <w:rPr/>
          </w:rPrChange>
        </w:rPr>
        <w:t>Ragot</w:t>
      </w:r>
      <w:proofErr w:type="spellEnd"/>
      <w:r w:rsidRPr="006A0D36">
        <w:rPr>
          <w:rFonts w:ascii="Times New Roman" w:hAnsi="Times New Roman" w:cs="Times New Roman"/>
          <w:rPrChange w:id="1510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4"/>
          <w:rPrChange w:id="1511" w:author="Montcho Gilbert" w:date="2019-09-26T07:11:00Z">
            <w:rPr>
              <w:spacing w:val="-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12" w:author="Montcho Gilbert" w:date="2019-09-26T07:11:00Z">
            <w:rPr/>
          </w:rPrChange>
        </w:rPr>
        <w:t>&amp;</w:t>
      </w:r>
      <w:r w:rsidRPr="006A0D36">
        <w:rPr>
          <w:rFonts w:ascii="Times New Roman" w:hAnsi="Times New Roman" w:cs="Times New Roman"/>
          <w:spacing w:val="-5"/>
          <w:rPrChange w:id="1513" w:author="Montcho Gilbert" w:date="2019-09-26T07:11:00Z">
            <w:rPr>
              <w:spacing w:val="-5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1514" w:author="Montcho Gilbert" w:date="2019-09-26T07:11:00Z">
            <w:rPr/>
          </w:rPrChange>
        </w:rPr>
        <w:t>Chojnicki</w:t>
      </w:r>
      <w:proofErr w:type="spellEnd"/>
      <w:r w:rsidRPr="006A0D36">
        <w:rPr>
          <w:rFonts w:ascii="Times New Roman" w:hAnsi="Times New Roman" w:cs="Times New Roman"/>
          <w:rPrChange w:id="1515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5"/>
          <w:rPrChange w:id="1516" w:author="Montcho Gilbert" w:date="2019-09-26T07:11:00Z">
            <w:rPr>
              <w:spacing w:val="-5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517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518" w:author="Montcho Gilbert" w:date="2019-09-26T07:11:00Z">
            <w:rPr/>
          </w:rPrChange>
        </w:rPr>
        <w:instrText xml:space="preserve"> HYPERLINK \l "_bookmark19" </w:instrText>
      </w:r>
      <w:r w:rsidR="00BE781A" w:rsidRPr="006A0D36">
        <w:rPr>
          <w:rFonts w:ascii="Times New Roman" w:hAnsi="Times New Roman" w:cs="Times New Roman"/>
          <w:rPrChange w:id="1519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520" w:author="Montcho Gilbert" w:date="2019-09-26T07:11:00Z">
            <w:rPr>
              <w:color w:val="0000FF"/>
            </w:rPr>
          </w:rPrChange>
        </w:rPr>
        <w:t>2018</w:t>
      </w:r>
      <w:r w:rsidR="00BE781A" w:rsidRPr="006A0D36">
        <w:rPr>
          <w:rFonts w:ascii="Times New Roman" w:hAnsi="Times New Roman" w:cs="Times New Roman"/>
          <w:color w:val="0000FF"/>
          <w:rPrChange w:id="1521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522" w:author="Montcho Gilbert" w:date="2019-09-26T07:11:00Z">
            <w:rPr/>
          </w:rPrChange>
        </w:rPr>
        <w:t>),</w:t>
      </w:r>
      <w:r w:rsidRPr="006A0D36">
        <w:rPr>
          <w:rFonts w:ascii="Times New Roman" w:hAnsi="Times New Roman" w:cs="Times New Roman"/>
          <w:spacing w:val="-4"/>
          <w:rPrChange w:id="1523" w:author="Montcho Gilbert" w:date="2019-09-26T07:11:00Z">
            <w:rPr>
              <w:spacing w:val="-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2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6"/>
          <w:rPrChange w:id="1525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26" w:author="Montcho Gilbert" w:date="2019-09-26T07:11:00Z">
            <w:rPr/>
          </w:rPrChange>
        </w:rPr>
        <w:t>more</w:t>
      </w:r>
      <w:r w:rsidRPr="006A0D36">
        <w:rPr>
          <w:rFonts w:ascii="Times New Roman" w:hAnsi="Times New Roman" w:cs="Times New Roman"/>
          <w:spacing w:val="-6"/>
          <w:rPrChange w:id="1527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528" w:author="Montcho Gilbert" w:date="2019-09-26T07:11:00Z">
            <w:rPr>
              <w:spacing w:val="-4"/>
            </w:rPr>
          </w:rPrChange>
        </w:rPr>
        <w:t xml:space="preserve">recently, </w:t>
      </w:r>
      <w:r w:rsidRPr="006A0D36">
        <w:rPr>
          <w:rFonts w:ascii="Times New Roman" w:hAnsi="Times New Roman" w:cs="Times New Roman"/>
          <w:rPrChange w:id="152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6"/>
          <w:rPrChange w:id="1530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31" w:author="Montcho Gilbert" w:date="2019-09-26T07:11:00Z">
            <w:rPr/>
          </w:rPrChange>
        </w:rPr>
        <w:t>National</w:t>
      </w:r>
      <w:r w:rsidRPr="006A0D36">
        <w:rPr>
          <w:rFonts w:ascii="Times New Roman" w:hAnsi="Times New Roman" w:cs="Times New Roman"/>
          <w:spacing w:val="-6"/>
          <w:rPrChange w:id="1532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533" w:author="Montcho Gilbert" w:date="2019-09-26T07:11:00Z">
            <w:rPr>
              <w:spacing w:val="-4"/>
            </w:rPr>
          </w:rPrChange>
        </w:rPr>
        <w:t>Transfer</w:t>
      </w:r>
      <w:r w:rsidRPr="006A0D36">
        <w:rPr>
          <w:rFonts w:ascii="Times New Roman" w:hAnsi="Times New Roman" w:cs="Times New Roman"/>
          <w:spacing w:val="-6"/>
          <w:rPrChange w:id="1534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35" w:author="Montcho Gilbert" w:date="2019-09-26T07:11:00Z">
            <w:rPr/>
          </w:rPrChange>
        </w:rPr>
        <w:t xml:space="preserve">Accounts method proposed </w:t>
      </w:r>
      <w:r w:rsidRPr="006A0D36">
        <w:rPr>
          <w:rFonts w:ascii="Times New Roman" w:hAnsi="Times New Roman" w:cs="Times New Roman"/>
          <w:spacing w:val="-4"/>
          <w:rPrChange w:id="1536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1537" w:author="Montcho Gilbert" w:date="2019-09-26T07:11:00Z">
            <w:rPr/>
          </w:rPrChange>
        </w:rPr>
        <w:t>Mason and Lee</w:t>
      </w:r>
      <w:r w:rsidRPr="006A0D36">
        <w:rPr>
          <w:rFonts w:ascii="Times New Roman" w:hAnsi="Times New Roman" w:cs="Times New Roman"/>
          <w:spacing w:val="46"/>
          <w:rPrChange w:id="1538" w:author="Montcho Gilbert" w:date="2019-09-26T07:11:00Z">
            <w:rPr>
              <w:spacing w:val="4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39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1540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541" w:author="Montcho Gilbert" w:date="2019-09-26T07:11:00Z">
            <w:rPr/>
          </w:rPrChange>
        </w:rPr>
        <w:instrText xml:space="preserve"> HYPERLINK \l "_bookmark</w:instrText>
      </w:r>
      <w:r w:rsidR="00BE781A" w:rsidRPr="006A0D36">
        <w:rPr>
          <w:rFonts w:ascii="Times New Roman" w:hAnsi="Times New Roman" w:cs="Times New Roman"/>
          <w:rPrChange w:id="1542" w:author="Montcho Gilbert" w:date="2019-09-26T07:11:00Z">
            <w:rPr/>
          </w:rPrChange>
        </w:rPr>
        <w:instrText xml:space="preserve">16" </w:instrText>
      </w:r>
      <w:r w:rsidR="00BE781A" w:rsidRPr="006A0D36">
        <w:rPr>
          <w:rFonts w:ascii="Times New Roman" w:hAnsi="Times New Roman" w:cs="Times New Roman"/>
          <w:rPrChange w:id="1543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544" w:author="Montcho Gilbert" w:date="2019-09-26T07:11:00Z">
            <w:rPr>
              <w:color w:val="0000FF"/>
            </w:rPr>
          </w:rPrChange>
        </w:rPr>
        <w:t>2011</w:t>
      </w:r>
      <w:r w:rsidR="00BE781A" w:rsidRPr="006A0D36">
        <w:rPr>
          <w:rFonts w:ascii="Times New Roman" w:hAnsi="Times New Roman" w:cs="Times New Roman"/>
          <w:color w:val="0000FF"/>
          <w:rPrChange w:id="1545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546" w:author="Montcho Gilbert" w:date="2019-09-26T07:11:00Z">
            <w:rPr/>
          </w:rPrChange>
        </w:rPr>
        <w:t>).</w:t>
      </w:r>
    </w:p>
    <w:p w14:paraId="3199299E" w14:textId="77777777" w:rsidR="003C7ED4" w:rsidRPr="006A0D36" w:rsidRDefault="008441F4">
      <w:pPr>
        <w:pStyle w:val="BodyText"/>
        <w:spacing w:before="163" w:line="254" w:lineRule="auto"/>
        <w:ind w:left="120" w:right="117" w:firstLine="351"/>
        <w:jc w:val="both"/>
        <w:rPr>
          <w:rFonts w:ascii="Times New Roman" w:hAnsi="Times New Roman" w:cs="Times New Roman"/>
          <w:rPrChange w:id="1547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rPrChange w:id="1548" w:author="Montcho Gilbert" w:date="2019-09-26T07:11:00Z">
            <w:rPr/>
          </w:rPrChange>
        </w:rPr>
        <w:t xml:space="preserve">The </w:t>
      </w:r>
      <w:r w:rsidRPr="006A0D36">
        <w:rPr>
          <w:rFonts w:ascii="Times New Roman" w:hAnsi="Times New Roman" w:cs="Times New Roman"/>
          <w:spacing w:val="-7"/>
          <w:rPrChange w:id="1549" w:author="Montcho Gilbert" w:date="2019-09-26T07:11:00Z">
            <w:rPr>
              <w:spacing w:val="-7"/>
            </w:rPr>
          </w:rPrChange>
        </w:rPr>
        <w:t xml:space="preserve">NTA </w:t>
      </w:r>
      <w:r w:rsidRPr="006A0D36">
        <w:rPr>
          <w:rFonts w:ascii="Times New Roman" w:hAnsi="Times New Roman" w:cs="Times New Roman"/>
          <w:rPrChange w:id="1550" w:author="Montcho Gilbert" w:date="2019-09-26T07:11:00Z">
            <w:rPr/>
          </w:rPrChange>
        </w:rPr>
        <w:t xml:space="preserve">method introduced age </w:t>
      </w:r>
      <w:r w:rsidRPr="006A0D36">
        <w:rPr>
          <w:rFonts w:ascii="Times New Roman" w:hAnsi="Times New Roman" w:cs="Times New Roman"/>
          <w:spacing w:val="-3"/>
          <w:rPrChange w:id="1551" w:author="Montcho Gilbert" w:date="2019-09-26T07:11:00Z">
            <w:rPr>
              <w:spacing w:val="-3"/>
            </w:rPr>
          </w:rPrChange>
        </w:rPr>
        <w:t xml:space="preserve">into </w:t>
      </w:r>
      <w:r w:rsidRPr="006A0D36">
        <w:rPr>
          <w:rFonts w:ascii="Times New Roman" w:hAnsi="Times New Roman" w:cs="Times New Roman"/>
          <w:rPrChange w:id="1552" w:author="Montcho Gilbert" w:date="2019-09-26T07:11:00Z">
            <w:rPr/>
          </w:rPrChange>
        </w:rPr>
        <w:t xml:space="preserve">the System of National </w:t>
      </w:r>
      <w:r w:rsidR="00934E31" w:rsidRPr="006A0D36">
        <w:rPr>
          <w:rFonts w:ascii="Times New Roman" w:hAnsi="Times New Roman" w:cs="Times New Roman"/>
          <w:rPrChange w:id="1553" w:author="Montcho Gilbert" w:date="2019-09-26T07:11:00Z">
            <w:rPr/>
          </w:rPrChange>
        </w:rPr>
        <w:t>Accounts (</w:t>
      </w:r>
      <w:r w:rsidRPr="006A0D36">
        <w:rPr>
          <w:rFonts w:ascii="Times New Roman" w:hAnsi="Times New Roman" w:cs="Times New Roman"/>
          <w:rPrChange w:id="1554" w:author="Montcho Gilbert" w:date="2019-09-26T07:11:00Z">
            <w:rPr/>
          </w:rPrChange>
        </w:rPr>
        <w:t xml:space="preserve">SNA) </w:t>
      </w:r>
      <w:r w:rsidRPr="006A0D36">
        <w:rPr>
          <w:rFonts w:ascii="Times New Roman" w:hAnsi="Times New Roman" w:cs="Times New Roman"/>
          <w:spacing w:val="-4"/>
          <w:rPrChange w:id="1555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1556" w:author="Montcho Gilbert" w:date="2019-09-26T07:11:00Z">
            <w:rPr/>
          </w:rPrChange>
        </w:rPr>
        <w:t>disaggregating</w:t>
      </w:r>
      <w:r w:rsidRPr="006A0D36">
        <w:rPr>
          <w:rFonts w:ascii="Times New Roman" w:hAnsi="Times New Roman" w:cs="Times New Roman"/>
          <w:spacing w:val="-16"/>
          <w:rPrChange w:id="1557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58" w:author="Montcho Gilbert" w:date="2019-09-26T07:11:00Z">
            <w:rPr/>
          </w:rPrChange>
        </w:rPr>
        <w:t>national</w:t>
      </w:r>
      <w:r w:rsidRPr="006A0D36">
        <w:rPr>
          <w:rFonts w:ascii="Times New Roman" w:hAnsi="Times New Roman" w:cs="Times New Roman"/>
          <w:spacing w:val="-16"/>
          <w:rPrChange w:id="1559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60" w:author="Montcho Gilbert" w:date="2019-09-26T07:11:00Z">
            <w:rPr/>
          </w:rPrChange>
        </w:rPr>
        <w:t>income,</w:t>
      </w:r>
      <w:r w:rsidRPr="006A0D36">
        <w:rPr>
          <w:rFonts w:ascii="Times New Roman" w:hAnsi="Times New Roman" w:cs="Times New Roman"/>
          <w:spacing w:val="-15"/>
          <w:rPrChange w:id="1561" w:author="Montcho Gilbert" w:date="2019-09-26T07:11:00Z">
            <w:rPr>
              <w:spacing w:val="-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62" w:author="Montcho Gilbert" w:date="2019-09-26T07:11:00Z">
            <w:rPr/>
          </w:rPrChange>
        </w:rPr>
        <w:t>consumption,</w:t>
      </w:r>
      <w:r w:rsidRPr="006A0D36">
        <w:rPr>
          <w:rFonts w:ascii="Times New Roman" w:hAnsi="Times New Roman" w:cs="Times New Roman"/>
          <w:spacing w:val="-15"/>
          <w:rPrChange w:id="1563" w:author="Montcho Gilbert" w:date="2019-09-26T07:11:00Z">
            <w:rPr>
              <w:spacing w:val="-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6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6"/>
          <w:rPrChange w:id="1565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66" w:author="Montcho Gilbert" w:date="2019-09-26T07:11:00Z">
            <w:rPr/>
          </w:rPrChange>
        </w:rPr>
        <w:t>savings</w:t>
      </w:r>
      <w:r w:rsidRPr="006A0D36">
        <w:rPr>
          <w:rFonts w:ascii="Times New Roman" w:hAnsi="Times New Roman" w:cs="Times New Roman"/>
          <w:spacing w:val="-16"/>
          <w:rPrChange w:id="1567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568" w:author="Montcho Gilbert" w:date="2019-09-26T07:11:00Z">
            <w:rPr>
              <w:spacing w:val="-4"/>
            </w:rPr>
          </w:rPrChange>
        </w:rPr>
        <w:t>by</w:t>
      </w:r>
      <w:r w:rsidRPr="006A0D36">
        <w:rPr>
          <w:rFonts w:ascii="Times New Roman" w:hAnsi="Times New Roman" w:cs="Times New Roman"/>
          <w:spacing w:val="-15"/>
          <w:rPrChange w:id="1569" w:author="Montcho Gilbert" w:date="2019-09-26T07:11:00Z">
            <w:rPr>
              <w:spacing w:val="-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70" w:author="Montcho Gilbert" w:date="2019-09-26T07:11:00Z">
            <w:rPr/>
          </w:rPrChange>
        </w:rPr>
        <w:t>age</w:t>
      </w:r>
      <w:r w:rsidRPr="006A0D36">
        <w:rPr>
          <w:rFonts w:ascii="Times New Roman" w:hAnsi="Times New Roman" w:cs="Times New Roman"/>
          <w:spacing w:val="-16"/>
          <w:rPrChange w:id="1571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72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6"/>
          <w:rPrChange w:id="1573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74" w:author="Montcho Gilbert" w:date="2019-09-26T07:11:00Z">
            <w:rPr/>
          </w:rPrChange>
        </w:rPr>
        <w:t>therefore</w:t>
      </w:r>
      <w:r w:rsidRPr="006A0D36">
        <w:rPr>
          <w:rFonts w:ascii="Times New Roman" w:hAnsi="Times New Roman" w:cs="Times New Roman"/>
          <w:spacing w:val="-16"/>
          <w:rPrChange w:id="1575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76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6"/>
          <w:rPrChange w:id="1577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1578" w:author="Montcho Gilbert" w:date="2019-09-26T07:11:00Z">
            <w:rPr>
              <w:spacing w:val="-3"/>
            </w:rPr>
          </w:rPrChange>
        </w:rPr>
        <w:t xml:space="preserve">take into </w:t>
      </w:r>
      <w:r w:rsidRPr="006A0D36">
        <w:rPr>
          <w:rFonts w:ascii="Times New Roman" w:hAnsi="Times New Roman" w:cs="Times New Roman"/>
          <w:rPrChange w:id="1579" w:author="Montcho Gilbert" w:date="2019-09-26T07:11:00Z">
            <w:rPr/>
          </w:rPrChange>
        </w:rPr>
        <w:t xml:space="preserve">account intergenerational transfers made </w:t>
      </w:r>
      <w:r w:rsidRPr="006A0D36">
        <w:rPr>
          <w:rFonts w:ascii="Times New Roman" w:hAnsi="Times New Roman" w:cs="Times New Roman"/>
          <w:spacing w:val="-4"/>
          <w:rPrChange w:id="1580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1581" w:author="Montcho Gilbert" w:date="2019-09-26T07:11:00Z">
            <w:rPr/>
          </w:rPrChange>
        </w:rPr>
        <w:t xml:space="preserve">the State or the </w:t>
      </w:r>
      <w:r w:rsidRPr="006A0D36">
        <w:rPr>
          <w:rFonts w:ascii="Times New Roman" w:hAnsi="Times New Roman" w:cs="Times New Roman"/>
          <w:spacing w:val="-3"/>
          <w:rPrChange w:id="1582" w:author="Montcho Gilbert" w:date="2019-09-26T07:11:00Z">
            <w:rPr>
              <w:spacing w:val="-3"/>
            </w:rPr>
          </w:rPrChange>
        </w:rPr>
        <w:t xml:space="preserve">family. </w:t>
      </w:r>
      <w:r w:rsidRPr="006A0D36">
        <w:rPr>
          <w:rFonts w:ascii="Times New Roman" w:hAnsi="Times New Roman" w:cs="Times New Roman"/>
          <w:spacing w:val="-6"/>
          <w:rPrChange w:id="1583" w:author="Montcho Gilbert" w:date="2019-09-26T07:11:00Z">
            <w:rPr>
              <w:spacing w:val="-6"/>
            </w:rPr>
          </w:rPrChange>
        </w:rPr>
        <w:t xml:space="preserve">NTAs </w:t>
      </w:r>
      <w:r w:rsidRPr="006A0D36">
        <w:rPr>
          <w:rFonts w:ascii="Times New Roman" w:hAnsi="Times New Roman" w:cs="Times New Roman"/>
          <w:rPrChange w:id="1584" w:author="Montcho Gilbert" w:date="2019-09-26T07:11:00Z">
            <w:rPr/>
          </w:rPrChange>
        </w:rPr>
        <w:t>are based</w:t>
      </w:r>
      <w:r w:rsidRPr="006A0D36">
        <w:rPr>
          <w:rFonts w:ascii="Times New Roman" w:hAnsi="Times New Roman" w:cs="Times New Roman"/>
          <w:spacing w:val="-11"/>
          <w:rPrChange w:id="1585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86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1"/>
          <w:rPrChange w:id="1587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88" w:author="Montcho Gilbert" w:date="2019-09-26T07:11:00Z">
            <w:rPr/>
          </w:rPrChange>
        </w:rPr>
        <w:t>premise</w:t>
      </w:r>
      <w:r w:rsidRPr="006A0D36">
        <w:rPr>
          <w:rFonts w:ascii="Times New Roman" w:hAnsi="Times New Roman" w:cs="Times New Roman"/>
          <w:spacing w:val="-10"/>
          <w:rPrChange w:id="1589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90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11"/>
          <w:rPrChange w:id="1591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9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1"/>
          <w:rPrChange w:id="1593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94" w:author="Montcho Gilbert" w:date="2019-09-26T07:11:00Z">
            <w:rPr/>
          </w:rPrChange>
        </w:rPr>
        <w:t>lifecycle</w:t>
      </w:r>
      <w:r w:rsidRPr="006A0D36">
        <w:rPr>
          <w:rFonts w:ascii="Times New Roman" w:hAnsi="Times New Roman" w:cs="Times New Roman"/>
          <w:spacing w:val="-10"/>
          <w:rPrChange w:id="1595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96" w:author="Montcho Gilbert" w:date="2019-09-26T07:11:00Z">
            <w:rPr/>
          </w:rPrChange>
        </w:rPr>
        <w:t>deficit,</w:t>
      </w:r>
      <w:r w:rsidRPr="006A0D36">
        <w:rPr>
          <w:rFonts w:ascii="Times New Roman" w:hAnsi="Times New Roman" w:cs="Times New Roman"/>
          <w:spacing w:val="-9"/>
          <w:rPrChange w:id="1597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598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11"/>
          <w:rPrChange w:id="1599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00" w:author="Montcho Gilbert" w:date="2019-09-26T07:11:00Z">
            <w:rPr/>
          </w:rPrChange>
        </w:rPr>
        <w:t>is</w:t>
      </w:r>
      <w:r w:rsidRPr="006A0D36">
        <w:rPr>
          <w:rFonts w:ascii="Times New Roman" w:hAnsi="Times New Roman" w:cs="Times New Roman"/>
          <w:spacing w:val="-11"/>
          <w:rPrChange w:id="1601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0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0"/>
          <w:rPrChange w:id="1603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04" w:author="Montcho Gilbert" w:date="2019-09-26T07:11:00Z">
            <w:rPr/>
          </w:rPrChange>
        </w:rPr>
        <w:t>difference</w:t>
      </w:r>
      <w:r w:rsidRPr="006A0D36">
        <w:rPr>
          <w:rFonts w:ascii="Times New Roman" w:hAnsi="Times New Roman" w:cs="Times New Roman"/>
          <w:spacing w:val="-11"/>
          <w:rPrChange w:id="1605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06" w:author="Montcho Gilbert" w:date="2019-09-26T07:11:00Z">
            <w:rPr/>
          </w:rPrChange>
        </w:rPr>
        <w:t>between</w:t>
      </w:r>
      <w:r w:rsidRPr="006A0D36">
        <w:rPr>
          <w:rFonts w:ascii="Times New Roman" w:hAnsi="Times New Roman" w:cs="Times New Roman"/>
          <w:spacing w:val="-10"/>
          <w:rPrChange w:id="1607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08" w:author="Montcho Gilbert" w:date="2019-09-26T07:11:00Z">
            <w:rPr/>
          </w:rPrChange>
        </w:rPr>
        <w:t xml:space="preserve">consumption and </w:t>
      </w:r>
      <w:r w:rsidR="00934E31" w:rsidRPr="006A0D36">
        <w:rPr>
          <w:rFonts w:ascii="Times New Roman" w:hAnsi="Times New Roman" w:cs="Times New Roman"/>
          <w:rPrChange w:id="1609" w:author="Montcho Gilbert" w:date="2019-09-26T07:11:00Z">
            <w:rPr/>
          </w:rPrChange>
        </w:rPr>
        <w:t>labor</w:t>
      </w:r>
      <w:r w:rsidRPr="006A0D36">
        <w:rPr>
          <w:rFonts w:ascii="Times New Roman" w:hAnsi="Times New Roman" w:cs="Times New Roman"/>
          <w:rPrChange w:id="1610" w:author="Montcho Gilbert" w:date="2019-09-26T07:11:00Z">
            <w:rPr/>
          </w:rPrChange>
        </w:rPr>
        <w:t xml:space="preserve"> income </w:t>
      </w:r>
      <w:r w:rsidRPr="006A0D36">
        <w:rPr>
          <w:rFonts w:ascii="Times New Roman" w:hAnsi="Times New Roman" w:cs="Times New Roman"/>
          <w:spacing w:val="-4"/>
          <w:rPrChange w:id="1611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1612" w:author="Montcho Gilbert" w:date="2019-09-26T07:11:00Z">
            <w:rPr/>
          </w:rPrChange>
        </w:rPr>
        <w:t xml:space="preserve">age, corresponds to the aggregate net transfers, public and private. This </w:t>
      </w:r>
      <w:r w:rsidRPr="006A0D36">
        <w:rPr>
          <w:rFonts w:ascii="Times New Roman" w:hAnsi="Times New Roman" w:cs="Times New Roman"/>
          <w:spacing w:val="-3"/>
          <w:rPrChange w:id="1613" w:author="Montcho Gilbert" w:date="2019-09-26T07:11:00Z">
            <w:rPr>
              <w:spacing w:val="-3"/>
            </w:rPr>
          </w:rPrChange>
        </w:rPr>
        <w:t xml:space="preserve">identity </w:t>
      </w:r>
      <w:r w:rsidRPr="006A0D36">
        <w:rPr>
          <w:rFonts w:ascii="Times New Roman" w:hAnsi="Times New Roman" w:cs="Times New Roman"/>
          <w:rPrChange w:id="1614" w:author="Montcho Gilbert" w:date="2019-09-26T07:11:00Z">
            <w:rPr/>
          </w:rPrChange>
        </w:rPr>
        <w:t xml:space="preserve">creates the links between public finances as reported in the SNA </w:t>
      </w:r>
      <w:r w:rsidRPr="006A0D36">
        <w:rPr>
          <w:rFonts w:ascii="Times New Roman" w:hAnsi="Times New Roman" w:cs="Times New Roman"/>
          <w:w w:val="95"/>
          <w:rPrChange w:id="1615" w:author="Montcho Gilbert" w:date="2019-09-26T07:11:00Z">
            <w:rPr>
              <w:w w:val="95"/>
            </w:rPr>
          </w:rPrChange>
        </w:rPr>
        <w:t xml:space="preserve">and the household economy where most of the intergenerational transfers </w:t>
      </w:r>
      <w:r w:rsidRPr="006A0D36">
        <w:rPr>
          <w:rFonts w:ascii="Times New Roman" w:hAnsi="Times New Roman" w:cs="Times New Roman"/>
          <w:spacing w:val="-3"/>
          <w:w w:val="95"/>
          <w:rPrChange w:id="1616" w:author="Montcho Gilbert" w:date="2019-09-26T07:11:00Z">
            <w:rPr>
              <w:spacing w:val="-3"/>
              <w:w w:val="95"/>
            </w:rPr>
          </w:rPrChange>
        </w:rPr>
        <w:t xml:space="preserve">take </w:t>
      </w:r>
      <w:r w:rsidRPr="006A0D36">
        <w:rPr>
          <w:rFonts w:ascii="Times New Roman" w:hAnsi="Times New Roman" w:cs="Times New Roman"/>
          <w:w w:val="95"/>
          <w:rPrChange w:id="1617" w:author="Montcho Gilbert" w:date="2019-09-26T07:11:00Z">
            <w:rPr>
              <w:w w:val="95"/>
            </w:rPr>
          </w:rPrChange>
        </w:rPr>
        <w:t xml:space="preserve">place. One </w:t>
      </w:r>
      <w:r w:rsidRPr="006A0D36">
        <w:rPr>
          <w:rFonts w:ascii="Times New Roman" w:hAnsi="Times New Roman" w:cs="Times New Roman"/>
          <w:spacing w:val="-3"/>
          <w:rPrChange w:id="1618" w:author="Montcho Gilbert" w:date="2019-09-26T07:11:00Z">
            <w:rPr>
              <w:spacing w:val="-3"/>
            </w:rPr>
          </w:rPrChange>
        </w:rPr>
        <w:t>advantage</w:t>
      </w:r>
      <w:r w:rsidRPr="006A0D36">
        <w:rPr>
          <w:rFonts w:ascii="Times New Roman" w:hAnsi="Times New Roman" w:cs="Times New Roman"/>
          <w:spacing w:val="-24"/>
          <w:rPrChange w:id="1619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20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4"/>
          <w:rPrChange w:id="1621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2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4"/>
          <w:rPrChange w:id="1623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rPrChange w:id="1624" w:author="Montcho Gilbert" w:date="2019-09-26T07:11:00Z">
            <w:rPr>
              <w:spacing w:val="-7"/>
            </w:rPr>
          </w:rPrChange>
        </w:rPr>
        <w:t>NTA</w:t>
      </w:r>
      <w:r w:rsidRPr="006A0D36">
        <w:rPr>
          <w:rFonts w:ascii="Times New Roman" w:hAnsi="Times New Roman" w:cs="Times New Roman"/>
          <w:spacing w:val="-24"/>
          <w:rPrChange w:id="1625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26" w:author="Montcho Gilbert" w:date="2019-09-26T07:11:00Z">
            <w:rPr/>
          </w:rPrChange>
        </w:rPr>
        <w:t>method</w:t>
      </w:r>
      <w:r w:rsidRPr="006A0D36">
        <w:rPr>
          <w:rFonts w:ascii="Times New Roman" w:hAnsi="Times New Roman" w:cs="Times New Roman"/>
          <w:spacing w:val="-24"/>
          <w:rPrChange w:id="162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628" w:author="Montcho Gilbert" w:date="2019-09-26T07:11:00Z">
            <w:rPr>
              <w:spacing w:val="-4"/>
            </w:rPr>
          </w:rPrChange>
        </w:rPr>
        <w:t>over</w:t>
      </w:r>
      <w:r w:rsidRPr="006A0D36">
        <w:rPr>
          <w:rFonts w:ascii="Times New Roman" w:hAnsi="Times New Roman" w:cs="Times New Roman"/>
          <w:spacing w:val="-24"/>
          <w:rPrChange w:id="1629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3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4"/>
          <w:rPrChange w:id="1631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32" w:author="Montcho Gilbert" w:date="2019-09-26T07:11:00Z">
            <w:rPr/>
          </w:rPrChange>
        </w:rPr>
        <w:t>others</w:t>
      </w:r>
      <w:r w:rsidRPr="006A0D36">
        <w:rPr>
          <w:rFonts w:ascii="Times New Roman" w:hAnsi="Times New Roman" w:cs="Times New Roman"/>
          <w:spacing w:val="-23"/>
          <w:rPrChange w:id="1633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34" w:author="Montcho Gilbert" w:date="2019-09-26T07:11:00Z">
            <w:rPr/>
          </w:rPrChange>
        </w:rPr>
        <w:t>is</w:t>
      </w:r>
      <w:r w:rsidRPr="006A0D36">
        <w:rPr>
          <w:rFonts w:ascii="Times New Roman" w:hAnsi="Times New Roman" w:cs="Times New Roman"/>
          <w:spacing w:val="-24"/>
          <w:rPrChange w:id="1635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36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24"/>
          <w:rPrChange w:id="163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638" w:author="Montcho Gilbert" w:date="2019-09-26T07:11:00Z">
            <w:rPr>
              <w:spacing w:val="-4"/>
            </w:rPr>
          </w:rPrChange>
        </w:rPr>
        <w:t>by</w:t>
      </w:r>
      <w:r w:rsidRPr="006A0D36">
        <w:rPr>
          <w:rFonts w:ascii="Times New Roman" w:hAnsi="Times New Roman" w:cs="Times New Roman"/>
          <w:spacing w:val="-24"/>
          <w:rPrChange w:id="1639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40" w:author="Montcho Gilbert" w:date="2019-09-26T07:11:00Z">
            <w:rPr/>
          </w:rPrChange>
        </w:rPr>
        <w:t>using</w:t>
      </w:r>
      <w:r w:rsidRPr="006A0D36">
        <w:rPr>
          <w:rFonts w:ascii="Times New Roman" w:hAnsi="Times New Roman" w:cs="Times New Roman"/>
          <w:spacing w:val="-24"/>
          <w:rPrChange w:id="1641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42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24"/>
          <w:rPrChange w:id="1643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1644" w:author="Montcho Gilbert" w:date="2019-09-26T07:11:00Z">
            <w:rPr>
              <w:spacing w:val="-3"/>
            </w:rPr>
          </w:rPrChange>
        </w:rPr>
        <w:t>many</w:t>
      </w:r>
      <w:r w:rsidRPr="006A0D36">
        <w:rPr>
          <w:rFonts w:ascii="Times New Roman" w:hAnsi="Times New Roman" w:cs="Times New Roman"/>
          <w:spacing w:val="-24"/>
          <w:rPrChange w:id="1645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46" w:author="Montcho Gilbert" w:date="2019-09-26T07:11:00Z">
            <w:rPr/>
          </w:rPrChange>
        </w:rPr>
        <w:t>years</w:t>
      </w:r>
      <w:r w:rsidRPr="006A0D36">
        <w:rPr>
          <w:rFonts w:ascii="Times New Roman" w:hAnsi="Times New Roman" w:cs="Times New Roman"/>
          <w:spacing w:val="-24"/>
          <w:rPrChange w:id="1647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48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23"/>
          <w:rPrChange w:id="1649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50" w:author="Montcho Gilbert" w:date="2019-09-26T07:11:00Z">
            <w:rPr/>
          </w:rPrChange>
        </w:rPr>
        <w:t>possible</w:t>
      </w:r>
      <w:r w:rsidRPr="006A0D36">
        <w:rPr>
          <w:rFonts w:ascii="Times New Roman" w:hAnsi="Times New Roman" w:cs="Times New Roman"/>
          <w:spacing w:val="-24"/>
          <w:rPrChange w:id="1651" w:author="Montcho Gilbert" w:date="2019-09-26T07:11:00Z">
            <w:rPr>
              <w:spacing w:val="-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52" w:author="Montcho Gilbert" w:date="2019-09-26T07:11:00Z">
            <w:rPr/>
          </w:rPrChange>
        </w:rPr>
        <w:t>of cross-sectional</w:t>
      </w:r>
      <w:r w:rsidRPr="006A0D36">
        <w:rPr>
          <w:rFonts w:ascii="Times New Roman" w:hAnsi="Times New Roman" w:cs="Times New Roman"/>
          <w:spacing w:val="-23"/>
          <w:rPrChange w:id="1653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54" w:author="Montcho Gilbert" w:date="2019-09-26T07:11:00Z">
            <w:rPr/>
          </w:rPrChange>
        </w:rPr>
        <w:t>data,</w:t>
      </w:r>
      <w:r w:rsidRPr="006A0D36">
        <w:rPr>
          <w:rFonts w:ascii="Times New Roman" w:hAnsi="Times New Roman" w:cs="Times New Roman"/>
          <w:spacing w:val="-22"/>
          <w:rPrChange w:id="165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56" w:author="Montcho Gilbert" w:date="2019-09-26T07:11:00Z">
            <w:rPr/>
          </w:rPrChange>
        </w:rPr>
        <w:t>it</w:t>
      </w:r>
      <w:r w:rsidRPr="006A0D36">
        <w:rPr>
          <w:rFonts w:ascii="Times New Roman" w:hAnsi="Times New Roman" w:cs="Times New Roman"/>
          <w:spacing w:val="-23"/>
          <w:rPrChange w:id="1657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58" w:author="Montcho Gilbert" w:date="2019-09-26T07:11:00Z">
            <w:rPr/>
          </w:rPrChange>
        </w:rPr>
        <w:t>help</w:t>
      </w:r>
      <w:r w:rsidRPr="006A0D36">
        <w:rPr>
          <w:rFonts w:ascii="Times New Roman" w:hAnsi="Times New Roman" w:cs="Times New Roman"/>
          <w:spacing w:val="-22"/>
          <w:rPrChange w:id="1659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60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3"/>
          <w:rPrChange w:id="1661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62" w:author="Montcho Gilbert" w:date="2019-09-26T07:11:00Z">
            <w:rPr/>
          </w:rPrChange>
        </w:rPr>
        <w:t>estimate</w:t>
      </w:r>
      <w:r w:rsidRPr="006A0D36">
        <w:rPr>
          <w:rFonts w:ascii="Times New Roman" w:hAnsi="Times New Roman" w:cs="Times New Roman"/>
          <w:spacing w:val="-22"/>
          <w:rPrChange w:id="1663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64" w:author="Montcho Gilbert" w:date="2019-09-26T07:11:00Z">
            <w:rPr/>
          </w:rPrChange>
        </w:rPr>
        <w:t>present</w:t>
      </w:r>
      <w:r w:rsidRPr="006A0D36">
        <w:rPr>
          <w:rFonts w:ascii="Times New Roman" w:hAnsi="Times New Roman" w:cs="Times New Roman"/>
          <w:spacing w:val="-23"/>
          <w:rPrChange w:id="1665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66" w:author="Montcho Gilbert" w:date="2019-09-26T07:11:00Z">
            <w:rPr/>
          </w:rPrChange>
        </w:rPr>
        <w:t>expected</w:t>
      </w:r>
      <w:r w:rsidRPr="006A0D36">
        <w:rPr>
          <w:rFonts w:ascii="Times New Roman" w:hAnsi="Times New Roman" w:cs="Times New Roman"/>
          <w:spacing w:val="-22"/>
          <w:rPrChange w:id="1667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1668" w:author="Montcho Gilbert" w:date="2019-09-26T07:11:00Z">
            <w:rPr>
              <w:spacing w:val="-3"/>
            </w:rPr>
          </w:rPrChange>
        </w:rPr>
        <w:t>values</w:t>
      </w:r>
      <w:r w:rsidRPr="006A0D36">
        <w:rPr>
          <w:rFonts w:ascii="Times New Roman" w:hAnsi="Times New Roman" w:cs="Times New Roman"/>
          <w:spacing w:val="-23"/>
          <w:rPrChange w:id="1669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70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2"/>
          <w:rPrChange w:id="1671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72" w:author="Montcho Gilbert" w:date="2019-09-26T07:11:00Z">
            <w:rPr/>
          </w:rPrChange>
        </w:rPr>
        <w:t>lifetime</w:t>
      </w:r>
      <w:r w:rsidRPr="006A0D36">
        <w:rPr>
          <w:rFonts w:ascii="Times New Roman" w:hAnsi="Times New Roman" w:cs="Times New Roman"/>
          <w:spacing w:val="-23"/>
          <w:rPrChange w:id="1673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74" w:author="Montcho Gilbert" w:date="2019-09-26T07:11:00Z">
            <w:rPr/>
          </w:rPrChange>
        </w:rPr>
        <w:t>net</w:t>
      </w:r>
      <w:r w:rsidRPr="006A0D36">
        <w:rPr>
          <w:rFonts w:ascii="Times New Roman" w:hAnsi="Times New Roman" w:cs="Times New Roman"/>
          <w:spacing w:val="-22"/>
          <w:rPrChange w:id="167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1676" w:author="Montcho Gilbert" w:date="2019-09-26T07:11:00Z">
            <w:rPr>
              <w:spacing w:val="-3"/>
            </w:rPr>
          </w:rPrChange>
        </w:rPr>
        <w:t xml:space="preserve">payments </w:t>
      </w:r>
      <w:r w:rsidRPr="006A0D36">
        <w:rPr>
          <w:rFonts w:ascii="Times New Roman" w:hAnsi="Times New Roman" w:cs="Times New Roman"/>
          <w:rPrChange w:id="1677" w:author="Montcho Gilbert" w:date="2019-09-26T07:11:00Z">
            <w:rPr/>
          </w:rPrChange>
        </w:rPr>
        <w:t>without</w:t>
      </w:r>
      <w:r w:rsidRPr="006A0D36">
        <w:rPr>
          <w:rFonts w:ascii="Times New Roman" w:hAnsi="Times New Roman" w:cs="Times New Roman"/>
          <w:spacing w:val="-28"/>
          <w:rPrChange w:id="1678" w:author="Montcho Gilbert" w:date="2019-09-26T07:11:00Z">
            <w:rPr>
              <w:spacing w:val="-2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79" w:author="Montcho Gilbert" w:date="2019-09-26T07:11:00Z">
            <w:rPr/>
          </w:rPrChange>
        </w:rPr>
        <w:t>relying</w:t>
      </w:r>
      <w:r w:rsidRPr="006A0D36">
        <w:rPr>
          <w:rFonts w:ascii="Times New Roman" w:hAnsi="Times New Roman" w:cs="Times New Roman"/>
          <w:spacing w:val="-27"/>
          <w:rPrChange w:id="1680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81" w:author="Montcho Gilbert" w:date="2019-09-26T07:11:00Z">
            <w:rPr/>
          </w:rPrChange>
        </w:rPr>
        <w:t>on</w:t>
      </w:r>
      <w:r w:rsidRPr="006A0D36">
        <w:rPr>
          <w:rFonts w:ascii="Times New Roman" w:hAnsi="Times New Roman" w:cs="Times New Roman"/>
          <w:spacing w:val="-28"/>
          <w:rPrChange w:id="1682" w:author="Montcho Gilbert" w:date="2019-09-26T07:11:00Z">
            <w:rPr>
              <w:spacing w:val="-2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83" w:author="Montcho Gilbert" w:date="2019-09-26T07:11:00Z">
            <w:rPr/>
          </w:rPrChange>
        </w:rPr>
        <w:t>too</w:t>
      </w:r>
      <w:r w:rsidRPr="006A0D36">
        <w:rPr>
          <w:rFonts w:ascii="Times New Roman" w:hAnsi="Times New Roman" w:cs="Times New Roman"/>
          <w:spacing w:val="-27"/>
          <w:rPrChange w:id="1684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685" w:author="Montcho Gilbert" w:date="2019-09-26T07:11:00Z">
            <w:rPr>
              <w:spacing w:val="-4"/>
            </w:rPr>
          </w:rPrChange>
        </w:rPr>
        <w:t>much</w:t>
      </w:r>
      <w:r w:rsidRPr="006A0D36">
        <w:rPr>
          <w:rFonts w:ascii="Times New Roman" w:hAnsi="Times New Roman" w:cs="Times New Roman"/>
          <w:spacing w:val="-27"/>
          <w:rPrChange w:id="1686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87" w:author="Montcho Gilbert" w:date="2019-09-26T07:11:00Z">
            <w:rPr/>
          </w:rPrChange>
        </w:rPr>
        <w:t>sensitive</w:t>
      </w:r>
      <w:r w:rsidRPr="006A0D36">
        <w:rPr>
          <w:rFonts w:ascii="Times New Roman" w:hAnsi="Times New Roman" w:cs="Times New Roman"/>
          <w:spacing w:val="-28"/>
          <w:rPrChange w:id="1688" w:author="Montcho Gilbert" w:date="2019-09-26T07:11:00Z">
            <w:rPr>
              <w:spacing w:val="-2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89" w:author="Montcho Gilbert" w:date="2019-09-26T07:11:00Z">
            <w:rPr/>
          </w:rPrChange>
        </w:rPr>
        <w:t>assumptions</w:t>
      </w:r>
      <w:r w:rsidRPr="006A0D36">
        <w:rPr>
          <w:rFonts w:ascii="Times New Roman" w:hAnsi="Times New Roman" w:cs="Times New Roman"/>
          <w:spacing w:val="-27"/>
          <w:rPrChange w:id="1690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91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28"/>
          <w:rPrChange w:id="1692" w:author="Montcho Gilbert" w:date="2019-09-26T07:11:00Z">
            <w:rPr>
              <w:spacing w:val="-2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93" w:author="Montcho Gilbert" w:date="2019-09-26T07:11:00Z">
            <w:rPr/>
          </w:rPrChange>
        </w:rPr>
        <w:t>required</w:t>
      </w:r>
      <w:r w:rsidRPr="006A0D36">
        <w:rPr>
          <w:rFonts w:ascii="Times New Roman" w:hAnsi="Times New Roman" w:cs="Times New Roman"/>
          <w:spacing w:val="-27"/>
          <w:rPrChange w:id="1694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695" w:author="Montcho Gilbert" w:date="2019-09-26T07:11:00Z">
            <w:rPr>
              <w:spacing w:val="-4"/>
            </w:rPr>
          </w:rPrChange>
        </w:rPr>
        <w:t>by</w:t>
      </w:r>
      <w:r w:rsidRPr="006A0D36">
        <w:rPr>
          <w:rFonts w:ascii="Times New Roman" w:hAnsi="Times New Roman" w:cs="Times New Roman"/>
          <w:spacing w:val="-27"/>
          <w:rPrChange w:id="1696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97" w:author="Montcho Gilbert" w:date="2019-09-26T07:11:00Z">
            <w:rPr/>
          </w:rPrChange>
        </w:rPr>
        <w:t>other</w:t>
      </w:r>
      <w:r w:rsidRPr="006A0D36">
        <w:rPr>
          <w:rFonts w:ascii="Times New Roman" w:hAnsi="Times New Roman" w:cs="Times New Roman"/>
          <w:spacing w:val="-28"/>
          <w:rPrChange w:id="1698" w:author="Montcho Gilbert" w:date="2019-09-26T07:11:00Z">
            <w:rPr>
              <w:spacing w:val="-2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699" w:author="Montcho Gilbert" w:date="2019-09-26T07:11:00Z">
            <w:rPr/>
          </w:rPrChange>
        </w:rPr>
        <w:t>methods</w:t>
      </w:r>
      <w:r w:rsidRPr="006A0D36">
        <w:rPr>
          <w:rFonts w:ascii="Times New Roman" w:hAnsi="Times New Roman" w:cs="Times New Roman"/>
          <w:spacing w:val="-27"/>
          <w:rPrChange w:id="1700" w:author="Montcho Gilbert" w:date="2019-09-26T07:11:00Z">
            <w:rPr>
              <w:spacing w:val="-2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01" w:author="Montcho Gilbert" w:date="2019-09-26T07:11:00Z">
            <w:rPr/>
          </w:rPrChange>
        </w:rPr>
        <w:t>(</w:t>
      </w:r>
      <w:proofErr w:type="spellStart"/>
      <w:r w:rsidRPr="006A0D36">
        <w:rPr>
          <w:rFonts w:ascii="Times New Roman" w:hAnsi="Times New Roman" w:cs="Times New Roman"/>
          <w:rPrChange w:id="1702" w:author="Montcho Gilbert" w:date="2019-09-26T07:11:00Z">
            <w:rPr/>
          </w:rPrChange>
        </w:rPr>
        <w:t>dAlbis</w:t>
      </w:r>
      <w:proofErr w:type="spellEnd"/>
      <w:r w:rsidRPr="006A0D36">
        <w:rPr>
          <w:rFonts w:ascii="Times New Roman" w:hAnsi="Times New Roman" w:cs="Times New Roman"/>
          <w:rPrChange w:id="1703" w:author="Montcho Gilbert" w:date="2019-09-26T07:11:00Z">
            <w:rPr/>
          </w:rPrChange>
        </w:rPr>
        <w:t xml:space="preserve"> et al.,</w:t>
      </w:r>
      <w:r w:rsidRPr="006A0D36">
        <w:rPr>
          <w:rFonts w:ascii="Times New Roman" w:hAnsi="Times New Roman" w:cs="Times New Roman"/>
          <w:spacing w:val="38"/>
          <w:rPrChange w:id="1704" w:author="Montcho Gilbert" w:date="2019-09-26T07:11:00Z">
            <w:rPr>
              <w:spacing w:val="38"/>
            </w:rPr>
          </w:rPrChange>
        </w:rPr>
        <w:t xml:space="preserve"> </w:t>
      </w:r>
      <w:r w:rsidR="00BE781A" w:rsidRPr="006A0D36">
        <w:rPr>
          <w:rFonts w:ascii="Times New Roman" w:hAnsi="Times New Roman" w:cs="Times New Roman"/>
          <w:rPrChange w:id="1705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706" w:author="Montcho Gilbert" w:date="2019-09-26T07:11:00Z">
            <w:rPr/>
          </w:rPrChange>
        </w:rPr>
        <w:instrText xml:space="preserve"> HYPERLINK \l "_bookmark8" </w:instrText>
      </w:r>
      <w:r w:rsidR="00BE781A" w:rsidRPr="006A0D36">
        <w:rPr>
          <w:rFonts w:ascii="Times New Roman" w:hAnsi="Times New Roman" w:cs="Times New Roman"/>
          <w:rPrChange w:id="1707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708" w:author="Montcho Gilbert" w:date="2019-09-26T07:11:00Z">
            <w:rPr>
              <w:color w:val="0000FF"/>
            </w:rPr>
          </w:rPrChange>
        </w:rPr>
        <w:t>2019</w:t>
      </w:r>
      <w:r w:rsidR="00BE781A" w:rsidRPr="006A0D36">
        <w:rPr>
          <w:rFonts w:ascii="Times New Roman" w:hAnsi="Times New Roman" w:cs="Times New Roman"/>
          <w:color w:val="0000FF"/>
          <w:rPrChange w:id="1709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710" w:author="Montcho Gilbert" w:date="2019-09-26T07:11:00Z">
            <w:rPr/>
          </w:rPrChange>
        </w:rPr>
        <w:t>).</w:t>
      </w:r>
    </w:p>
    <w:p w14:paraId="5BDE4D5E" w14:textId="6F004C61" w:rsidR="003C7ED4" w:rsidRPr="006A0D36" w:rsidRDefault="008441F4" w:rsidP="00934E31">
      <w:pPr>
        <w:pStyle w:val="BodyText"/>
        <w:spacing w:before="163" w:line="254" w:lineRule="auto"/>
        <w:ind w:left="120" w:right="117" w:firstLine="351"/>
        <w:jc w:val="both"/>
        <w:rPr>
          <w:rFonts w:ascii="Times New Roman" w:hAnsi="Times New Roman" w:cs="Times New Roman"/>
          <w:rPrChange w:id="1711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rPrChange w:id="1712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0"/>
          <w:rPrChange w:id="1713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14" w:author="Montcho Gilbert" w:date="2019-09-26T07:11:00Z">
            <w:rPr/>
          </w:rPrChange>
        </w:rPr>
        <w:t>current</w:t>
      </w:r>
      <w:r w:rsidRPr="006A0D36">
        <w:rPr>
          <w:rFonts w:ascii="Times New Roman" w:hAnsi="Times New Roman" w:cs="Times New Roman"/>
          <w:spacing w:val="-10"/>
          <w:rPrChange w:id="1715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rPrChange w:id="1716" w:author="Montcho Gilbert" w:date="2019-09-26T07:11:00Z">
            <w:rPr>
              <w:spacing w:val="-7"/>
            </w:rPr>
          </w:rPrChange>
        </w:rPr>
        <w:t>NTA</w:t>
      </w:r>
      <w:r w:rsidRPr="006A0D36">
        <w:rPr>
          <w:rFonts w:ascii="Times New Roman" w:hAnsi="Times New Roman" w:cs="Times New Roman"/>
          <w:spacing w:val="-10"/>
          <w:rPrChange w:id="1717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18" w:author="Montcho Gilbert" w:date="2019-09-26T07:11:00Z">
            <w:rPr/>
          </w:rPrChange>
        </w:rPr>
        <w:t>framework</w:t>
      </w:r>
      <w:r w:rsidRPr="006A0D36">
        <w:rPr>
          <w:rFonts w:ascii="Times New Roman" w:hAnsi="Times New Roman" w:cs="Times New Roman"/>
          <w:spacing w:val="-10"/>
          <w:rPrChange w:id="1719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20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10"/>
          <w:rPrChange w:id="1721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22" w:author="Montcho Gilbert" w:date="2019-09-26T07:11:00Z">
            <w:rPr/>
          </w:rPrChange>
        </w:rPr>
        <w:t>discussed</w:t>
      </w:r>
      <w:r w:rsidRPr="006A0D36">
        <w:rPr>
          <w:rFonts w:ascii="Times New Roman" w:hAnsi="Times New Roman" w:cs="Times New Roman"/>
          <w:spacing w:val="-9"/>
          <w:rPrChange w:id="1723" w:author="Montcho Gilbert" w:date="2019-09-26T07:11:00Z">
            <w:rPr>
              <w:spacing w:val="-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24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10"/>
          <w:rPrChange w:id="1725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26" w:author="Montcho Gilbert" w:date="2019-09-26T07:11:00Z">
            <w:rPr/>
          </w:rPrChange>
        </w:rPr>
        <w:t>United</w:t>
      </w:r>
      <w:r w:rsidRPr="006A0D36">
        <w:rPr>
          <w:rFonts w:ascii="Times New Roman" w:hAnsi="Times New Roman" w:cs="Times New Roman"/>
          <w:spacing w:val="-10"/>
          <w:rPrChange w:id="1727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28" w:author="Montcho Gilbert" w:date="2019-09-26T07:11:00Z">
            <w:rPr/>
          </w:rPrChange>
        </w:rPr>
        <w:t>Nations</w:t>
      </w:r>
      <w:r w:rsidRPr="006A0D36">
        <w:rPr>
          <w:rFonts w:ascii="Times New Roman" w:hAnsi="Times New Roman" w:cs="Times New Roman"/>
          <w:spacing w:val="-10"/>
          <w:rPrChange w:id="1729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30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1731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1732" w:author="Montcho Gilbert" w:date="2019-09-26T07:11:00Z">
            <w:rPr/>
          </w:rPrChange>
        </w:rPr>
        <w:instrText xml:space="preserve"> HYPERLINK \l "_bookmark21" </w:instrText>
      </w:r>
      <w:r w:rsidR="00BE781A" w:rsidRPr="006A0D36">
        <w:rPr>
          <w:rFonts w:ascii="Times New Roman" w:hAnsi="Times New Roman" w:cs="Times New Roman"/>
          <w:rPrChange w:id="1733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1734" w:author="Montcho Gilbert" w:date="2019-09-26T07:11:00Z">
            <w:rPr>
              <w:color w:val="0000FF"/>
            </w:rPr>
          </w:rPrChange>
        </w:rPr>
        <w:t>2013</w:t>
      </w:r>
      <w:r w:rsidR="00BE781A" w:rsidRPr="006A0D36">
        <w:rPr>
          <w:rFonts w:ascii="Times New Roman" w:hAnsi="Times New Roman" w:cs="Times New Roman"/>
          <w:color w:val="0000FF"/>
          <w:rPrChange w:id="1735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1736" w:author="Montcho Gilbert" w:date="2019-09-26T07:11:00Z">
            <w:rPr/>
          </w:rPrChange>
        </w:rPr>
        <w:t>)</w:t>
      </w:r>
      <w:ins w:id="1737" w:author="Julien Navaux" w:date="2019-09-25T12:02:00Z">
        <w:r w:rsidR="000F6AC1" w:rsidRPr="006A0D36">
          <w:rPr>
            <w:rFonts w:ascii="Times New Roman" w:hAnsi="Times New Roman" w:cs="Times New Roman"/>
            <w:rPrChange w:id="1738" w:author="Montcho Gilbert" w:date="2019-09-26T07:11:00Z">
              <w:rPr/>
            </w:rPrChange>
          </w:rPr>
          <w:t xml:space="preserve"> </w:t>
        </w:r>
      </w:ins>
      <w:r w:rsidRPr="006A0D36">
        <w:rPr>
          <w:rFonts w:ascii="Times New Roman" w:hAnsi="Times New Roman" w:cs="Times New Roman"/>
          <w:rPrChange w:id="1739" w:author="Montcho Gilbert" w:date="2019-09-26T07:11:00Z">
            <w:rPr/>
          </w:rPrChange>
        </w:rPr>
        <w:t>allows</w:t>
      </w:r>
      <w:r w:rsidRPr="006A0D36">
        <w:rPr>
          <w:rFonts w:ascii="Times New Roman" w:hAnsi="Times New Roman" w:cs="Times New Roman"/>
          <w:spacing w:val="-10"/>
          <w:rPrChange w:id="1740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41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0"/>
          <w:rPrChange w:id="1742" w:author="Montcho Gilbert" w:date="2019-09-26T07:11:00Z">
            <w:rPr>
              <w:spacing w:val="-1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43" w:author="Montcho Gilbert" w:date="2019-09-26T07:11:00Z">
            <w:rPr/>
          </w:rPrChange>
        </w:rPr>
        <w:t xml:space="preserve">isolation of </w:t>
      </w:r>
      <w:r w:rsidRPr="006A0D36">
        <w:rPr>
          <w:rFonts w:ascii="Times New Roman" w:hAnsi="Times New Roman" w:cs="Times New Roman"/>
          <w:rPrChange w:id="1744" w:author="Montcho Gilbert" w:date="2019-09-26T07:11:00Z">
            <w:rPr/>
          </w:rPrChange>
        </w:rPr>
        <w:lastRenderedPageBreak/>
        <w:t xml:space="preserve">the contribution the </w:t>
      </w:r>
      <w:proofErr w:type="gramStart"/>
      <w:r w:rsidRPr="006A0D36">
        <w:rPr>
          <w:rFonts w:ascii="Times New Roman" w:hAnsi="Times New Roman" w:cs="Times New Roman"/>
          <w:rPrChange w:id="1745" w:author="Montcho Gilbert" w:date="2019-09-26T07:11:00Z">
            <w:rPr/>
          </w:rPrChange>
        </w:rPr>
        <w:t>State(</w:t>
      </w:r>
      <w:proofErr w:type="gramEnd"/>
      <w:r w:rsidRPr="006A0D36">
        <w:rPr>
          <w:rFonts w:ascii="Times New Roman" w:hAnsi="Times New Roman" w:cs="Times New Roman"/>
          <w:rPrChange w:id="1746" w:author="Montcho Gilbert" w:date="2019-09-26T07:11:00Z">
            <w:rPr/>
          </w:rPrChange>
        </w:rPr>
        <w:t xml:space="preserve">among others) in funding the lifecycle deficit of an individual. This article goes further </w:t>
      </w:r>
      <w:r w:rsidRPr="006A0D36">
        <w:rPr>
          <w:rFonts w:ascii="Times New Roman" w:hAnsi="Times New Roman" w:cs="Times New Roman"/>
          <w:spacing w:val="-4"/>
          <w:rPrChange w:id="1747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1748" w:author="Montcho Gilbert" w:date="2019-09-26T07:11:00Z">
            <w:rPr/>
          </w:rPrChange>
        </w:rPr>
        <w:t xml:space="preserve">disaggregating the State contribution </w:t>
      </w:r>
      <w:r w:rsidRPr="006A0D36">
        <w:rPr>
          <w:rFonts w:ascii="Times New Roman" w:hAnsi="Times New Roman" w:cs="Times New Roman"/>
          <w:spacing w:val="-4"/>
          <w:rPrChange w:id="1749" w:author="Montcho Gilbert" w:date="2019-09-26T07:11:00Z">
            <w:rPr>
              <w:spacing w:val="-4"/>
            </w:rPr>
          </w:rPrChange>
        </w:rPr>
        <w:t xml:space="preserve">by </w:t>
      </w:r>
      <w:r w:rsidRPr="006A0D36">
        <w:rPr>
          <w:rFonts w:ascii="Times New Roman" w:hAnsi="Times New Roman" w:cs="Times New Roman"/>
          <w:rPrChange w:id="1750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12"/>
          <w:rPrChange w:id="1751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52" w:author="Montcho Gilbert" w:date="2019-09-26T07:11:00Z">
            <w:rPr/>
          </w:rPrChange>
        </w:rPr>
        <w:t>status.</w:t>
      </w:r>
      <w:r w:rsidRPr="006A0D36">
        <w:rPr>
          <w:rFonts w:ascii="Times New Roman" w:hAnsi="Times New Roman" w:cs="Times New Roman"/>
          <w:spacing w:val="8"/>
          <w:rPrChange w:id="1753" w:author="Montcho Gilbert" w:date="2019-09-26T07:11:00Z">
            <w:rPr>
              <w:spacing w:val="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54" w:author="Montcho Gilbert" w:date="2019-09-26T07:11:00Z">
            <w:rPr/>
          </w:rPrChange>
        </w:rPr>
        <w:t>Doing</w:t>
      </w:r>
      <w:r w:rsidRPr="006A0D36">
        <w:rPr>
          <w:rFonts w:ascii="Times New Roman" w:hAnsi="Times New Roman" w:cs="Times New Roman"/>
          <w:spacing w:val="-12"/>
          <w:rPrChange w:id="1755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56" w:author="Montcho Gilbert" w:date="2019-09-26T07:11:00Z">
            <w:rPr/>
          </w:rPrChange>
        </w:rPr>
        <w:t>so,</w:t>
      </w:r>
      <w:r w:rsidRPr="006A0D36">
        <w:rPr>
          <w:rFonts w:ascii="Times New Roman" w:hAnsi="Times New Roman" w:cs="Times New Roman"/>
          <w:spacing w:val="-11"/>
          <w:rPrChange w:id="1757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758" w:author="Montcho Gilbert" w:date="2019-09-26T07:11:00Z">
            <w:rPr>
              <w:spacing w:val="-4"/>
            </w:rPr>
          </w:rPrChange>
        </w:rPr>
        <w:t>we</w:t>
      </w:r>
      <w:r w:rsidRPr="006A0D36">
        <w:rPr>
          <w:rFonts w:ascii="Times New Roman" w:hAnsi="Times New Roman" w:cs="Times New Roman"/>
          <w:spacing w:val="-11"/>
          <w:rPrChange w:id="1759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60" w:author="Montcho Gilbert" w:date="2019-09-26T07:11:00Z">
            <w:rPr/>
          </w:rPrChange>
        </w:rPr>
        <w:t>compute</w:t>
      </w:r>
      <w:r w:rsidRPr="006A0D36">
        <w:rPr>
          <w:rFonts w:ascii="Times New Roman" w:hAnsi="Times New Roman" w:cs="Times New Roman"/>
          <w:spacing w:val="-12"/>
          <w:rPrChange w:id="1761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62" w:author="Montcho Gilbert" w:date="2019-09-26T07:11:00Z">
            <w:rPr/>
          </w:rPrChange>
        </w:rPr>
        <w:t>net</w:t>
      </w:r>
      <w:r w:rsidRPr="006A0D36">
        <w:rPr>
          <w:rFonts w:ascii="Times New Roman" w:hAnsi="Times New Roman" w:cs="Times New Roman"/>
          <w:spacing w:val="-12"/>
          <w:rPrChange w:id="1763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64" w:author="Montcho Gilbert" w:date="2019-09-26T07:11:00Z">
            <w:rPr/>
          </w:rPrChange>
        </w:rPr>
        <w:t>public</w:t>
      </w:r>
      <w:r w:rsidRPr="006A0D36">
        <w:rPr>
          <w:rFonts w:ascii="Times New Roman" w:hAnsi="Times New Roman" w:cs="Times New Roman"/>
          <w:spacing w:val="-11"/>
          <w:rPrChange w:id="1765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66" w:author="Montcho Gilbert" w:date="2019-09-26T07:11:00Z">
            <w:rPr/>
          </w:rPrChange>
        </w:rPr>
        <w:t>transfers</w:t>
      </w:r>
      <w:r w:rsidRPr="006A0D36">
        <w:rPr>
          <w:rFonts w:ascii="Times New Roman" w:hAnsi="Times New Roman" w:cs="Times New Roman"/>
          <w:spacing w:val="-12"/>
          <w:rPrChange w:id="1767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768" w:author="Montcho Gilbert" w:date="2019-09-26T07:11:00Z">
            <w:rPr>
              <w:spacing w:val="-4"/>
            </w:rPr>
          </w:rPrChange>
        </w:rPr>
        <w:t>over</w:t>
      </w:r>
      <w:r w:rsidRPr="006A0D36">
        <w:rPr>
          <w:rFonts w:ascii="Times New Roman" w:hAnsi="Times New Roman" w:cs="Times New Roman"/>
          <w:spacing w:val="-12"/>
          <w:rPrChange w:id="1769" w:author="Montcho Gilbert" w:date="2019-09-26T07:11:00Z">
            <w:rPr>
              <w:spacing w:val="-12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1770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11"/>
          <w:rPrChange w:id="1771" w:author="Montcho Gilbert" w:date="2019-09-26T07:11:00Z">
            <w:rPr>
              <w:spacing w:val="-11"/>
            </w:rPr>
          </w:rPrChange>
        </w:rPr>
        <w:t xml:space="preserve"> </w:t>
      </w:r>
      <w:del w:id="1772" w:author="Julien Navaux" w:date="2019-09-25T12:02:00Z">
        <w:r w:rsidRPr="006A0D36" w:rsidDel="000F6AC1">
          <w:rPr>
            <w:rFonts w:ascii="Times New Roman" w:hAnsi="Times New Roman" w:cs="Times New Roman"/>
            <w:rPrChange w:id="1773" w:author="Montcho Gilbert" w:date="2019-09-26T07:11:00Z">
              <w:rPr/>
            </w:rPrChange>
          </w:rPr>
          <w:delText>hypothetical</w:delText>
        </w:r>
        <w:r w:rsidRPr="006A0D36" w:rsidDel="000F6AC1">
          <w:rPr>
            <w:rFonts w:ascii="Times New Roman" w:hAnsi="Times New Roman" w:cs="Times New Roman"/>
            <w:spacing w:val="-12"/>
            <w:rPrChange w:id="1774" w:author="Montcho Gilbert" w:date="2019-09-26T07:11:00Z">
              <w:rPr>
                <w:spacing w:val="-12"/>
              </w:rPr>
            </w:rPrChange>
          </w:rPr>
          <w:delText xml:space="preserve"> </w:delText>
        </w:r>
      </w:del>
      <w:ins w:id="1775" w:author="Julien Navaux" w:date="2019-09-25T12:02:00Z">
        <w:r w:rsidR="000F6AC1" w:rsidRPr="006A0D36">
          <w:rPr>
            <w:rFonts w:ascii="Times New Roman" w:hAnsi="Times New Roman" w:cs="Times New Roman"/>
            <w:rPrChange w:id="1776" w:author="Montcho Gilbert" w:date="2019-09-26T07:11:00Z">
              <w:rPr/>
            </w:rPrChange>
          </w:rPr>
          <w:t>the</w:t>
        </w:r>
        <w:r w:rsidR="000F6AC1" w:rsidRPr="006A0D36">
          <w:rPr>
            <w:rFonts w:ascii="Times New Roman" w:hAnsi="Times New Roman" w:cs="Times New Roman"/>
            <w:spacing w:val="-12"/>
            <w:rPrChange w:id="1777" w:author="Montcho Gilbert" w:date="2019-09-26T07:11:00Z">
              <w:rPr>
                <w:spacing w:val="-12"/>
              </w:rPr>
            </w:rPrChange>
          </w:rPr>
          <w:t xml:space="preserve"> </w:t>
        </w:r>
      </w:ins>
      <w:r w:rsidRPr="006A0D36">
        <w:rPr>
          <w:rFonts w:ascii="Times New Roman" w:hAnsi="Times New Roman" w:cs="Times New Roman"/>
          <w:rPrChange w:id="1778" w:author="Montcho Gilbert" w:date="2019-09-26T07:11:00Z">
            <w:rPr/>
          </w:rPrChange>
        </w:rPr>
        <w:t>lifecycle for</w:t>
      </w:r>
      <w:r w:rsidRPr="006A0D36">
        <w:rPr>
          <w:rFonts w:ascii="Times New Roman" w:hAnsi="Times New Roman" w:cs="Times New Roman"/>
          <w:spacing w:val="-31"/>
          <w:rPrChange w:id="1779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80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31"/>
          <w:rPrChange w:id="1781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82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31"/>
          <w:rPrChange w:id="1783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84" w:author="Montcho Gilbert" w:date="2019-09-26T07:11:00Z">
            <w:rPr/>
          </w:rPrChange>
        </w:rPr>
        <w:t>natives</w:t>
      </w:r>
      <w:r w:rsidRPr="006A0D36">
        <w:rPr>
          <w:rFonts w:ascii="Times New Roman" w:hAnsi="Times New Roman" w:cs="Times New Roman"/>
          <w:spacing w:val="-31"/>
          <w:rPrChange w:id="1785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86" w:author="Montcho Gilbert" w:date="2019-09-26T07:11:00Z">
            <w:rPr/>
          </w:rPrChange>
        </w:rPr>
        <w:t>for</w:t>
      </w:r>
      <w:r w:rsidRPr="006A0D36">
        <w:rPr>
          <w:rFonts w:ascii="Times New Roman" w:hAnsi="Times New Roman" w:cs="Times New Roman"/>
          <w:spacing w:val="-30"/>
          <w:rPrChange w:id="1787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88" w:author="Montcho Gilbert" w:date="2019-09-26T07:11:00Z">
            <w:rPr/>
          </w:rPrChange>
        </w:rPr>
        <w:t>each</w:t>
      </w:r>
      <w:r w:rsidRPr="006A0D36">
        <w:rPr>
          <w:rFonts w:ascii="Times New Roman" w:hAnsi="Times New Roman" w:cs="Times New Roman"/>
          <w:spacing w:val="-31"/>
          <w:rPrChange w:id="1789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90" w:author="Montcho Gilbert" w:date="2019-09-26T07:11:00Z">
            <w:rPr/>
          </w:rPrChange>
        </w:rPr>
        <w:t>year</w:t>
      </w:r>
      <w:r w:rsidRPr="006A0D36">
        <w:rPr>
          <w:rFonts w:ascii="Times New Roman" w:hAnsi="Times New Roman" w:cs="Times New Roman"/>
          <w:spacing w:val="-31"/>
          <w:rPrChange w:id="1791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92" w:author="Montcho Gilbert" w:date="2019-09-26T07:11:00Z">
            <w:rPr/>
          </w:rPrChange>
        </w:rPr>
        <w:t>between</w:t>
      </w:r>
      <w:r w:rsidRPr="006A0D36">
        <w:rPr>
          <w:rFonts w:ascii="Times New Roman" w:hAnsi="Times New Roman" w:cs="Times New Roman"/>
          <w:spacing w:val="-31"/>
          <w:rPrChange w:id="1793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94" w:author="Montcho Gilbert" w:date="2019-09-26T07:11:00Z">
            <w:rPr/>
          </w:rPrChange>
        </w:rPr>
        <w:t>1997</w:t>
      </w:r>
      <w:r w:rsidRPr="006A0D36">
        <w:rPr>
          <w:rFonts w:ascii="Times New Roman" w:hAnsi="Times New Roman" w:cs="Times New Roman"/>
          <w:spacing w:val="-30"/>
          <w:rPrChange w:id="1795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96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31"/>
          <w:rPrChange w:id="1797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798" w:author="Montcho Gilbert" w:date="2019-09-26T07:11:00Z">
            <w:rPr/>
          </w:rPrChange>
        </w:rPr>
        <w:t>2016,</w:t>
      </w:r>
      <w:r w:rsidRPr="006A0D36">
        <w:rPr>
          <w:rFonts w:ascii="Times New Roman" w:hAnsi="Times New Roman" w:cs="Times New Roman"/>
          <w:spacing w:val="-30"/>
          <w:rPrChange w:id="1799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00" w:author="Montcho Gilbert" w:date="2019-09-26T07:11:00Z">
            <w:rPr/>
          </w:rPrChange>
        </w:rPr>
        <w:t>using</w:t>
      </w:r>
      <w:r w:rsidRPr="006A0D36">
        <w:rPr>
          <w:rFonts w:ascii="Times New Roman" w:hAnsi="Times New Roman" w:cs="Times New Roman"/>
          <w:spacing w:val="-31"/>
          <w:rPrChange w:id="1801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02" w:author="Montcho Gilbert" w:date="2019-09-26T07:11:00Z">
            <w:rPr/>
          </w:rPrChange>
        </w:rPr>
        <w:t>data</w:t>
      </w:r>
      <w:r w:rsidRPr="006A0D36">
        <w:rPr>
          <w:rFonts w:ascii="Times New Roman" w:hAnsi="Times New Roman" w:cs="Times New Roman"/>
          <w:spacing w:val="-31"/>
          <w:rPrChange w:id="1803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04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31"/>
          <w:rPrChange w:id="1805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06" w:author="Montcho Gilbert" w:date="2019-09-26T07:11:00Z">
            <w:rPr/>
          </w:rPrChange>
        </w:rPr>
        <w:t xml:space="preserve">various </w:t>
      </w:r>
      <w:r w:rsidRPr="006A0D36">
        <w:rPr>
          <w:rFonts w:ascii="Times New Roman" w:hAnsi="Times New Roman" w:cs="Times New Roman"/>
          <w:w w:val="95"/>
          <w:rPrChange w:id="1807" w:author="Montcho Gilbert" w:date="2019-09-26T07:11:00Z">
            <w:rPr>
              <w:w w:val="95"/>
            </w:rPr>
          </w:rPrChange>
        </w:rPr>
        <w:t>consumers surveys,</w:t>
      </w:r>
      <w:ins w:id="1808" w:author="Julien Navaux" w:date="2019-09-25T12:03:00Z">
        <w:r w:rsidR="000F6AC1" w:rsidRPr="006A0D36">
          <w:rPr>
            <w:rFonts w:ascii="Times New Roman" w:hAnsi="Times New Roman" w:cs="Times New Roman"/>
            <w:w w:val="95"/>
            <w:rPrChange w:id="1809" w:author="Montcho Gilbert" w:date="2019-09-26T07:11:00Z">
              <w:rPr>
                <w:w w:val="95"/>
              </w:rPr>
            </w:rPrChange>
          </w:rPr>
          <w:t xml:space="preserve"> while being consistent </w:t>
        </w:r>
        <w:proofErr w:type="spellStart"/>
        <w:r w:rsidR="000F6AC1" w:rsidRPr="006A0D36">
          <w:rPr>
            <w:rFonts w:ascii="Times New Roman" w:hAnsi="Times New Roman" w:cs="Times New Roman"/>
            <w:w w:val="95"/>
            <w:rPrChange w:id="1810" w:author="Montcho Gilbert" w:date="2019-09-26T07:11:00Z">
              <w:rPr>
                <w:w w:val="95"/>
              </w:rPr>
            </w:rPrChange>
          </w:rPr>
          <w:t>with</w:t>
        </w:r>
      </w:ins>
      <w:del w:id="1811" w:author="Julien Navaux" w:date="2019-09-25T12:03:00Z">
        <w:r w:rsidRPr="006A0D36" w:rsidDel="000F6AC1">
          <w:rPr>
            <w:rFonts w:ascii="Times New Roman" w:hAnsi="Times New Roman" w:cs="Times New Roman"/>
            <w:w w:val="95"/>
            <w:rPrChange w:id="1812" w:author="Montcho Gilbert" w:date="2019-09-26T07:11:00Z">
              <w:rPr>
                <w:w w:val="95"/>
              </w:rPr>
            </w:rPrChange>
          </w:rPr>
          <w:delText xml:space="preserve"> </w:delText>
        </w:r>
      </w:del>
      <w:r w:rsidRPr="006A0D36">
        <w:rPr>
          <w:rFonts w:ascii="Times New Roman" w:hAnsi="Times New Roman" w:cs="Times New Roman"/>
          <w:w w:val="95"/>
          <w:rPrChange w:id="1813" w:author="Montcho Gilbert" w:date="2019-09-26T07:11:00Z">
            <w:rPr>
              <w:w w:val="95"/>
            </w:rPr>
          </w:rPrChange>
        </w:rPr>
        <w:t>national</w:t>
      </w:r>
      <w:proofErr w:type="spellEnd"/>
      <w:r w:rsidRPr="006A0D36">
        <w:rPr>
          <w:rFonts w:ascii="Times New Roman" w:hAnsi="Times New Roman" w:cs="Times New Roman"/>
          <w:w w:val="95"/>
          <w:rPrChange w:id="1814" w:author="Montcho Gilbert" w:date="2019-09-26T07:11:00Z">
            <w:rPr>
              <w:w w:val="95"/>
            </w:rPr>
          </w:rPrChange>
        </w:rPr>
        <w:t xml:space="preserve"> accounts and population estimates. Surveys data include the </w:t>
      </w:r>
      <w:r w:rsidRPr="006A0D36">
        <w:rPr>
          <w:rFonts w:ascii="Times New Roman" w:hAnsi="Times New Roman" w:cs="Times New Roman"/>
          <w:rPrChange w:id="1815" w:author="Montcho Gilbert" w:date="2019-09-26T07:11:00Z">
            <w:rPr/>
          </w:rPrChange>
        </w:rPr>
        <w:t>Survey</w:t>
      </w:r>
      <w:r w:rsidRPr="006A0D36">
        <w:rPr>
          <w:rFonts w:ascii="Times New Roman" w:hAnsi="Times New Roman" w:cs="Times New Roman"/>
          <w:spacing w:val="-17"/>
          <w:rPrChange w:id="1816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17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17"/>
          <w:rPrChange w:id="1818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19" w:author="Montcho Gilbert" w:date="2019-09-26T07:11:00Z">
            <w:rPr/>
          </w:rPrChange>
        </w:rPr>
        <w:t>Labor</w:t>
      </w:r>
      <w:r w:rsidRPr="006A0D36">
        <w:rPr>
          <w:rFonts w:ascii="Times New Roman" w:hAnsi="Times New Roman" w:cs="Times New Roman"/>
          <w:spacing w:val="-16"/>
          <w:rPrChange w:id="1820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21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6"/>
          <w:rPrChange w:id="1822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23" w:author="Montcho Gilbert" w:date="2019-09-26T07:11:00Z">
            <w:rPr/>
          </w:rPrChange>
        </w:rPr>
        <w:t>Income</w:t>
      </w:r>
      <w:r w:rsidRPr="006A0D36">
        <w:rPr>
          <w:rFonts w:ascii="Times New Roman" w:hAnsi="Times New Roman" w:cs="Times New Roman"/>
          <w:spacing w:val="-17"/>
          <w:rPrChange w:id="1824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25" w:author="Montcho Gilbert" w:date="2019-09-26T07:11:00Z">
            <w:rPr/>
          </w:rPrChange>
        </w:rPr>
        <w:t>Dynamics</w:t>
      </w:r>
      <w:r w:rsidRPr="006A0D36">
        <w:rPr>
          <w:rFonts w:ascii="Times New Roman" w:hAnsi="Times New Roman" w:cs="Times New Roman"/>
          <w:spacing w:val="-17"/>
          <w:rPrChange w:id="1826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27" w:author="Montcho Gilbert" w:date="2019-09-26T07:11:00Z">
            <w:rPr/>
          </w:rPrChange>
        </w:rPr>
        <w:t>(SLID)</w:t>
      </w:r>
      <w:r w:rsidRPr="006A0D36">
        <w:rPr>
          <w:rFonts w:ascii="Times New Roman" w:hAnsi="Times New Roman" w:cs="Times New Roman"/>
          <w:spacing w:val="-16"/>
          <w:rPrChange w:id="1828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29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16"/>
          <w:rPrChange w:id="1830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31" w:author="Montcho Gilbert" w:date="2019-09-26T07:11:00Z">
            <w:rPr/>
          </w:rPrChange>
        </w:rPr>
        <w:t>1997</w:t>
      </w:r>
      <w:r w:rsidRPr="006A0D36">
        <w:rPr>
          <w:rFonts w:ascii="Times New Roman" w:hAnsi="Times New Roman" w:cs="Times New Roman"/>
          <w:spacing w:val="-17"/>
          <w:rPrChange w:id="1832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33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6"/>
          <w:rPrChange w:id="1834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35" w:author="Montcho Gilbert" w:date="2019-09-26T07:11:00Z">
            <w:rPr/>
          </w:rPrChange>
        </w:rPr>
        <w:t>2011,</w:t>
      </w:r>
      <w:r w:rsidRPr="006A0D36">
        <w:rPr>
          <w:rFonts w:ascii="Times New Roman" w:hAnsi="Times New Roman" w:cs="Times New Roman"/>
          <w:spacing w:val="-16"/>
          <w:rPrChange w:id="1836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37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7"/>
          <w:rPrChange w:id="1838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39" w:author="Montcho Gilbert" w:date="2019-09-26T07:11:00Z">
            <w:rPr/>
          </w:rPrChange>
        </w:rPr>
        <w:t>Canadian</w:t>
      </w:r>
      <w:r w:rsidRPr="006A0D36">
        <w:rPr>
          <w:rFonts w:ascii="Times New Roman" w:hAnsi="Times New Roman" w:cs="Times New Roman"/>
          <w:spacing w:val="-16"/>
          <w:rPrChange w:id="1840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41" w:author="Montcho Gilbert" w:date="2019-09-26T07:11:00Z">
            <w:rPr/>
          </w:rPrChange>
        </w:rPr>
        <w:t>Income Survey</w:t>
      </w:r>
      <w:r w:rsidRPr="006A0D36">
        <w:rPr>
          <w:rFonts w:ascii="Times New Roman" w:hAnsi="Times New Roman" w:cs="Times New Roman"/>
          <w:spacing w:val="-23"/>
          <w:rPrChange w:id="1842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43" w:author="Montcho Gilbert" w:date="2019-09-26T07:11:00Z">
            <w:rPr/>
          </w:rPrChange>
        </w:rPr>
        <w:t>(CIS)</w:t>
      </w:r>
      <w:r w:rsidRPr="006A0D36">
        <w:rPr>
          <w:rFonts w:ascii="Times New Roman" w:hAnsi="Times New Roman" w:cs="Times New Roman"/>
          <w:spacing w:val="-22"/>
          <w:rPrChange w:id="184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45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22"/>
          <w:rPrChange w:id="184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47" w:author="Montcho Gilbert" w:date="2019-09-26T07:11:00Z">
            <w:rPr/>
          </w:rPrChange>
        </w:rPr>
        <w:t>2011</w:t>
      </w:r>
      <w:r w:rsidRPr="006A0D36">
        <w:rPr>
          <w:rFonts w:ascii="Times New Roman" w:hAnsi="Times New Roman" w:cs="Times New Roman"/>
          <w:spacing w:val="-22"/>
          <w:rPrChange w:id="1848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49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2"/>
          <w:rPrChange w:id="1850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51" w:author="Montcho Gilbert" w:date="2019-09-26T07:11:00Z">
            <w:rPr/>
          </w:rPrChange>
        </w:rPr>
        <w:t>2016</w:t>
      </w:r>
      <w:r w:rsidRPr="006A0D36">
        <w:rPr>
          <w:rFonts w:ascii="Times New Roman" w:hAnsi="Times New Roman" w:cs="Times New Roman"/>
          <w:spacing w:val="-22"/>
          <w:rPrChange w:id="1852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53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2"/>
          <w:rPrChange w:id="185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55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2"/>
          <w:rPrChange w:id="185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57" w:author="Montcho Gilbert" w:date="2019-09-26T07:11:00Z">
            <w:rPr/>
          </w:rPrChange>
        </w:rPr>
        <w:t>Survey</w:t>
      </w:r>
      <w:r w:rsidRPr="006A0D36">
        <w:rPr>
          <w:rFonts w:ascii="Times New Roman" w:hAnsi="Times New Roman" w:cs="Times New Roman"/>
          <w:spacing w:val="-23"/>
          <w:rPrChange w:id="1858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59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2"/>
          <w:rPrChange w:id="1860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61" w:author="Montcho Gilbert" w:date="2019-09-26T07:11:00Z">
            <w:rPr/>
          </w:rPrChange>
        </w:rPr>
        <w:t>Household</w:t>
      </w:r>
      <w:r w:rsidRPr="006A0D36">
        <w:rPr>
          <w:rFonts w:ascii="Times New Roman" w:hAnsi="Times New Roman" w:cs="Times New Roman"/>
          <w:spacing w:val="-22"/>
          <w:rPrChange w:id="1862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63" w:author="Montcho Gilbert" w:date="2019-09-26T07:11:00Z">
            <w:rPr/>
          </w:rPrChange>
        </w:rPr>
        <w:t>Spending</w:t>
      </w:r>
      <w:r w:rsidRPr="006A0D36">
        <w:rPr>
          <w:rFonts w:ascii="Times New Roman" w:hAnsi="Times New Roman" w:cs="Times New Roman"/>
          <w:spacing w:val="-22"/>
          <w:rPrChange w:id="186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65" w:author="Montcho Gilbert" w:date="2019-09-26T07:11:00Z">
            <w:rPr/>
          </w:rPrChange>
        </w:rPr>
        <w:t>(SHS)</w:t>
      </w:r>
      <w:r w:rsidRPr="006A0D36">
        <w:rPr>
          <w:rFonts w:ascii="Times New Roman" w:hAnsi="Times New Roman" w:cs="Times New Roman"/>
          <w:spacing w:val="-22"/>
          <w:rPrChange w:id="1866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67" w:author="Montcho Gilbert" w:date="2019-09-26T07:11:00Z">
            <w:rPr/>
          </w:rPrChange>
        </w:rPr>
        <w:t>from</w:t>
      </w:r>
      <w:r w:rsidRPr="006A0D36">
        <w:rPr>
          <w:rFonts w:ascii="Times New Roman" w:hAnsi="Times New Roman" w:cs="Times New Roman"/>
          <w:spacing w:val="-22"/>
          <w:rPrChange w:id="1868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69" w:author="Montcho Gilbert" w:date="2019-09-26T07:11:00Z">
            <w:rPr/>
          </w:rPrChange>
        </w:rPr>
        <w:t>1997 to</w:t>
      </w:r>
      <w:r w:rsidRPr="006A0D36">
        <w:rPr>
          <w:rFonts w:ascii="Times New Roman" w:hAnsi="Times New Roman" w:cs="Times New Roman"/>
          <w:spacing w:val="18"/>
          <w:rPrChange w:id="1870" w:author="Montcho Gilbert" w:date="2019-09-26T07:11:00Z">
            <w:rPr>
              <w:spacing w:val="1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71" w:author="Montcho Gilbert" w:date="2019-09-26T07:11:00Z">
            <w:rPr/>
          </w:rPrChange>
        </w:rPr>
        <w:t>2016.</w:t>
      </w:r>
    </w:p>
    <w:p w14:paraId="7A4AE71C" w14:textId="77777777" w:rsidR="003C7ED4" w:rsidRPr="006A0D36" w:rsidRDefault="003C7ED4">
      <w:pPr>
        <w:pStyle w:val="BodyText"/>
        <w:spacing w:before="7"/>
        <w:rPr>
          <w:rFonts w:ascii="Times New Roman" w:hAnsi="Times New Roman" w:cs="Times New Roman"/>
          <w:rPrChange w:id="1872" w:author="Montcho Gilbert" w:date="2019-09-26T07:11:00Z">
            <w:rPr>
              <w:sz w:val="36"/>
            </w:rPr>
          </w:rPrChange>
        </w:rPr>
      </w:pPr>
    </w:p>
    <w:p w14:paraId="269126D1" w14:textId="77777777" w:rsidR="003C7ED4" w:rsidRPr="006A0D36" w:rsidRDefault="008441F4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4"/>
          <w:szCs w:val="24"/>
          <w:rPrChange w:id="1873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b w:val="0"/>
          <w:bCs w:val="0"/>
          <w:sz w:val="24"/>
          <w:szCs w:val="24"/>
          <w:rPrChange w:id="1874" w:author="Montcho Gilbert" w:date="2019-09-26T07:11:00Z">
            <w:rPr/>
          </w:rPrChange>
        </w:rPr>
        <w:t>Expected Results</w:t>
      </w:r>
    </w:p>
    <w:p w14:paraId="298AED54" w14:textId="2BFE3240" w:rsidR="003C7ED4" w:rsidRPr="006A0D36" w:rsidDel="000F6AC1" w:rsidRDefault="008441F4">
      <w:pPr>
        <w:pStyle w:val="BodyText"/>
        <w:spacing w:before="231" w:line="254" w:lineRule="auto"/>
        <w:ind w:left="120" w:right="117" w:firstLine="351"/>
        <w:jc w:val="both"/>
        <w:rPr>
          <w:del w:id="1875" w:author="Julien Navaux" w:date="2019-09-25T12:04:00Z"/>
          <w:rFonts w:ascii="Times New Roman" w:hAnsi="Times New Roman" w:cs="Times New Roman"/>
          <w:rPrChange w:id="1876" w:author="Montcho Gilbert" w:date="2019-09-26T07:11:00Z">
            <w:rPr>
              <w:del w:id="1877" w:author="Julien Navaux" w:date="2019-09-25T12:04:00Z"/>
            </w:rPr>
          </w:rPrChange>
        </w:rPr>
      </w:pPr>
      <w:r w:rsidRPr="006A0D36">
        <w:rPr>
          <w:rFonts w:ascii="Times New Roman" w:hAnsi="Times New Roman" w:cs="Times New Roman"/>
          <w:spacing w:val="-10"/>
          <w:rPrChange w:id="1878" w:author="Montcho Gilbert" w:date="2019-09-26T07:11:00Z">
            <w:rPr>
              <w:spacing w:val="-10"/>
            </w:rPr>
          </w:rPrChange>
        </w:rPr>
        <w:t>We</w:t>
      </w:r>
      <w:r w:rsidRPr="006A0D36">
        <w:rPr>
          <w:rFonts w:ascii="Times New Roman" w:hAnsi="Times New Roman" w:cs="Times New Roman"/>
          <w:spacing w:val="-30"/>
          <w:rPrChange w:id="1879" w:author="Montcho Gilbert" w:date="2019-09-26T07:11:00Z">
            <w:rPr>
              <w:spacing w:val="-30"/>
            </w:rPr>
          </w:rPrChange>
        </w:rPr>
        <w:t xml:space="preserve"> </w:t>
      </w:r>
      <w:ins w:id="1880" w:author="Julien Navaux" w:date="2019-09-25T12:04:00Z">
        <w:r w:rsidR="000F6AC1" w:rsidRPr="006A0D36">
          <w:rPr>
            <w:rFonts w:ascii="Times New Roman" w:hAnsi="Times New Roman" w:cs="Times New Roman"/>
            <w:spacing w:val="-30"/>
            <w:rPrChange w:id="1881" w:author="Montcho Gilbert" w:date="2019-09-26T07:11:00Z">
              <w:rPr>
                <w:spacing w:val="-30"/>
              </w:rPr>
            </w:rPrChange>
          </w:rPr>
          <w:t xml:space="preserve">might </w:t>
        </w:r>
      </w:ins>
      <w:r w:rsidRPr="006A0D36">
        <w:rPr>
          <w:rFonts w:ascii="Times New Roman" w:hAnsi="Times New Roman" w:cs="Times New Roman"/>
          <w:rPrChange w:id="1882" w:author="Montcho Gilbert" w:date="2019-09-26T07:11:00Z">
            <w:rPr/>
          </w:rPrChange>
        </w:rPr>
        <w:t>expect</w:t>
      </w:r>
      <w:r w:rsidRPr="006A0D36">
        <w:rPr>
          <w:rFonts w:ascii="Times New Roman" w:hAnsi="Times New Roman" w:cs="Times New Roman"/>
          <w:spacing w:val="-30"/>
          <w:rPrChange w:id="1883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84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30"/>
          <w:rPrChange w:id="1885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86" w:author="Montcho Gilbert" w:date="2019-09-26T07:11:00Z">
            <w:rPr/>
          </w:rPrChange>
        </w:rPr>
        <w:t>net</w:t>
      </w:r>
      <w:r w:rsidRPr="006A0D36">
        <w:rPr>
          <w:rFonts w:ascii="Times New Roman" w:hAnsi="Times New Roman" w:cs="Times New Roman"/>
          <w:spacing w:val="-30"/>
          <w:rPrChange w:id="1887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88" w:author="Montcho Gilbert" w:date="2019-09-26T07:11:00Z">
            <w:rPr/>
          </w:rPrChange>
        </w:rPr>
        <w:t>positive</w:t>
      </w:r>
      <w:r w:rsidRPr="006A0D36">
        <w:rPr>
          <w:rFonts w:ascii="Times New Roman" w:hAnsi="Times New Roman" w:cs="Times New Roman"/>
          <w:spacing w:val="-30"/>
          <w:rPrChange w:id="1889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90" w:author="Montcho Gilbert" w:date="2019-09-26T07:11:00Z">
            <w:rPr/>
          </w:rPrChange>
        </w:rPr>
        <w:t>life</w:t>
      </w:r>
      <w:r w:rsidRPr="006A0D36">
        <w:rPr>
          <w:rFonts w:ascii="Times New Roman" w:hAnsi="Times New Roman" w:cs="Times New Roman"/>
          <w:spacing w:val="-30"/>
          <w:rPrChange w:id="1891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92" w:author="Montcho Gilbert" w:date="2019-09-26T07:11:00Z">
            <w:rPr/>
          </w:rPrChange>
        </w:rPr>
        <w:t>cycle</w:t>
      </w:r>
      <w:r w:rsidRPr="006A0D36">
        <w:rPr>
          <w:rFonts w:ascii="Times New Roman" w:hAnsi="Times New Roman" w:cs="Times New Roman"/>
          <w:spacing w:val="-29"/>
          <w:rPrChange w:id="1893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94" w:author="Montcho Gilbert" w:date="2019-09-26T07:11:00Z">
            <w:rPr/>
          </w:rPrChange>
        </w:rPr>
        <w:t>effect</w:t>
      </w:r>
      <w:r w:rsidRPr="006A0D36">
        <w:rPr>
          <w:rFonts w:ascii="Times New Roman" w:hAnsi="Times New Roman" w:cs="Times New Roman"/>
          <w:spacing w:val="-30"/>
          <w:rPrChange w:id="1895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96" w:author="Montcho Gilbert" w:date="2019-09-26T07:11:00Z">
            <w:rPr/>
          </w:rPrChange>
        </w:rPr>
        <w:t>(taxes</w:t>
      </w:r>
      <w:r w:rsidRPr="006A0D36">
        <w:rPr>
          <w:rFonts w:ascii="Times New Roman" w:hAnsi="Times New Roman" w:cs="Times New Roman"/>
          <w:spacing w:val="-30"/>
          <w:rPrChange w:id="1897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898" w:author="Montcho Gilbert" w:date="2019-09-26T07:11:00Z">
            <w:rPr/>
          </w:rPrChange>
        </w:rPr>
        <w:t>contributed</w:t>
      </w:r>
      <w:r w:rsidRPr="006A0D36">
        <w:rPr>
          <w:rFonts w:ascii="Times New Roman" w:hAnsi="Times New Roman" w:cs="Times New Roman"/>
          <w:spacing w:val="-30"/>
          <w:rPrChange w:id="1899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00" w:author="Montcho Gilbert" w:date="2019-09-26T07:11:00Z">
            <w:rPr/>
          </w:rPrChange>
        </w:rPr>
        <w:t>minus</w:t>
      </w:r>
      <w:r w:rsidRPr="006A0D36">
        <w:rPr>
          <w:rFonts w:ascii="Times New Roman" w:hAnsi="Times New Roman" w:cs="Times New Roman"/>
          <w:spacing w:val="-30"/>
          <w:rPrChange w:id="1901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02" w:author="Montcho Gilbert" w:date="2019-09-26T07:11:00Z">
            <w:rPr/>
          </w:rPrChange>
        </w:rPr>
        <w:t>transfer</w:t>
      </w:r>
      <w:r w:rsidRPr="006A0D36">
        <w:rPr>
          <w:rFonts w:ascii="Times New Roman" w:hAnsi="Times New Roman" w:cs="Times New Roman"/>
          <w:spacing w:val="-30"/>
          <w:rPrChange w:id="1903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04" w:author="Montcho Gilbert" w:date="2019-09-26T07:11:00Z">
            <w:rPr/>
          </w:rPrChange>
        </w:rPr>
        <w:t>received)</w:t>
      </w:r>
      <w:r w:rsidRPr="006A0D36">
        <w:rPr>
          <w:rFonts w:ascii="Times New Roman" w:hAnsi="Times New Roman" w:cs="Times New Roman"/>
          <w:spacing w:val="-30"/>
          <w:rPrChange w:id="1905" w:author="Montcho Gilbert" w:date="2019-09-26T07:11:00Z">
            <w:rPr>
              <w:spacing w:val="-3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06" w:author="Montcho Gilbert" w:date="2019-09-26T07:11:00Z">
            <w:rPr/>
          </w:rPrChange>
        </w:rPr>
        <w:t xml:space="preserve">of </w:t>
      </w:r>
      <w:r w:rsidRPr="006A0D36">
        <w:rPr>
          <w:rFonts w:ascii="Times New Roman" w:hAnsi="Times New Roman" w:cs="Times New Roman"/>
          <w:w w:val="95"/>
          <w:rPrChange w:id="1907" w:author="Montcho Gilbert" w:date="2019-09-26T07:11:00Z">
            <w:rPr>
              <w:w w:val="95"/>
            </w:rPr>
          </w:rPrChange>
        </w:rPr>
        <w:t>immigration on public finances, especially for recent immigrants for which economic fac</w:t>
      </w:r>
      <w:del w:id="1908" w:author="Montcho Gilbert" w:date="2019-09-26T07:08:00Z">
        <w:r w:rsidRPr="006A0D36" w:rsidDel="00E3064C">
          <w:rPr>
            <w:rFonts w:ascii="Times New Roman" w:hAnsi="Times New Roman" w:cs="Times New Roman"/>
            <w:w w:val="95"/>
            <w:rPrChange w:id="1909" w:author="Montcho Gilbert" w:date="2019-09-26T07:11:00Z">
              <w:rPr>
                <w:w w:val="95"/>
              </w:rPr>
            </w:rPrChange>
          </w:rPr>
          <w:delText xml:space="preserve">- </w:delText>
        </w:r>
      </w:del>
      <w:r w:rsidRPr="006A0D36">
        <w:rPr>
          <w:rFonts w:ascii="Times New Roman" w:hAnsi="Times New Roman" w:cs="Times New Roman"/>
          <w:rPrChange w:id="1910" w:author="Montcho Gilbert" w:date="2019-09-26T07:11:00Z">
            <w:rPr/>
          </w:rPrChange>
        </w:rPr>
        <w:t>tors</w:t>
      </w:r>
      <w:r w:rsidRPr="006A0D36">
        <w:rPr>
          <w:rFonts w:ascii="Times New Roman" w:hAnsi="Times New Roman" w:cs="Times New Roman"/>
          <w:spacing w:val="-21"/>
          <w:rPrChange w:id="1911" w:author="Montcho Gilbert" w:date="2019-09-26T07:11:00Z">
            <w:rPr>
              <w:spacing w:val="-21"/>
            </w:rPr>
          </w:rPrChange>
        </w:rPr>
        <w:t xml:space="preserve"> </w:t>
      </w:r>
      <w:del w:id="1912" w:author="Montcho Gilbert" w:date="2019-09-26T07:08:00Z">
        <w:r w:rsidRPr="006A0D36" w:rsidDel="00E3064C">
          <w:rPr>
            <w:rFonts w:ascii="Times New Roman" w:hAnsi="Times New Roman" w:cs="Times New Roman"/>
            <w:rPrChange w:id="1913" w:author="Montcho Gilbert" w:date="2019-09-26T07:11:00Z">
              <w:rPr/>
            </w:rPrChange>
          </w:rPr>
          <w:delText>has</w:delText>
        </w:r>
      </w:del>
      <w:ins w:id="1914" w:author="Montcho Gilbert" w:date="2019-09-26T07:08:00Z">
        <w:r w:rsidR="00E3064C" w:rsidRPr="006A0D36">
          <w:rPr>
            <w:rFonts w:ascii="Times New Roman" w:hAnsi="Times New Roman" w:cs="Times New Roman"/>
            <w:rPrChange w:id="1915" w:author="Montcho Gilbert" w:date="2019-09-26T07:11:00Z">
              <w:rPr/>
            </w:rPrChange>
          </w:rPr>
          <w:t>have</w:t>
        </w:r>
      </w:ins>
      <w:r w:rsidRPr="006A0D36">
        <w:rPr>
          <w:rFonts w:ascii="Times New Roman" w:hAnsi="Times New Roman" w:cs="Times New Roman"/>
          <w:spacing w:val="-20"/>
          <w:rPrChange w:id="1916" w:author="Montcho Gilbert" w:date="2019-09-26T07:11:00Z">
            <w:rPr>
              <w:spacing w:val="-20"/>
            </w:rPr>
          </w:rPrChange>
        </w:rPr>
        <w:t xml:space="preserve"> </w:t>
      </w:r>
      <w:del w:id="1917" w:author="Montcho Gilbert" w:date="2019-09-26T07:08:00Z">
        <w:r w:rsidRPr="006A0D36" w:rsidDel="00E3064C">
          <w:rPr>
            <w:rFonts w:ascii="Times New Roman" w:hAnsi="Times New Roman" w:cs="Times New Roman"/>
            <w:spacing w:val="-3"/>
            <w:rPrChange w:id="1918" w:author="Montcho Gilbert" w:date="2019-09-26T07:11:00Z">
              <w:rPr>
                <w:spacing w:val="-3"/>
              </w:rPr>
            </w:rPrChange>
          </w:rPr>
          <w:delText>motivate</w:delText>
        </w:r>
        <w:r w:rsidRPr="006A0D36" w:rsidDel="00E3064C">
          <w:rPr>
            <w:rFonts w:ascii="Times New Roman" w:hAnsi="Times New Roman" w:cs="Times New Roman"/>
            <w:spacing w:val="-20"/>
            <w:rPrChange w:id="1919" w:author="Montcho Gilbert" w:date="2019-09-26T07:11:00Z">
              <w:rPr>
                <w:spacing w:val="-20"/>
              </w:rPr>
            </w:rPrChange>
          </w:rPr>
          <w:delText xml:space="preserve"> </w:delText>
        </w:r>
        <w:r w:rsidRPr="006A0D36" w:rsidDel="00E3064C">
          <w:rPr>
            <w:rFonts w:ascii="Times New Roman" w:hAnsi="Times New Roman" w:cs="Times New Roman"/>
            <w:rPrChange w:id="1920" w:author="Montcho Gilbert" w:date="2019-09-26T07:11:00Z">
              <w:rPr/>
            </w:rPrChange>
          </w:rPr>
          <w:delText>the</w:delText>
        </w:r>
      </w:del>
      <w:ins w:id="1921" w:author="Montcho Gilbert" w:date="2019-09-26T07:08:00Z">
        <w:r w:rsidR="00E3064C" w:rsidRPr="006A0D36">
          <w:rPr>
            <w:rFonts w:ascii="Times New Roman" w:hAnsi="Times New Roman" w:cs="Times New Roman"/>
            <w:spacing w:val="-3"/>
            <w:rPrChange w:id="1922" w:author="Montcho Gilbert" w:date="2019-09-26T07:11:00Z">
              <w:rPr>
                <w:spacing w:val="-3"/>
              </w:rPr>
            </w:rPrChange>
          </w:rPr>
          <w:t xml:space="preserve">motivated </w:t>
        </w:r>
        <w:r w:rsidR="00E3064C" w:rsidRPr="006A0D36">
          <w:rPr>
            <w:rFonts w:ascii="Times New Roman" w:hAnsi="Times New Roman" w:cs="Times New Roman"/>
            <w:spacing w:val="-20"/>
            <w:rPrChange w:id="1923" w:author="Montcho Gilbert" w:date="2019-09-26T07:11:00Z">
              <w:rPr>
                <w:spacing w:val="-20"/>
              </w:rPr>
            </w:rPrChange>
          </w:rPr>
          <w:t>the</w:t>
        </w:r>
      </w:ins>
      <w:r w:rsidRPr="006A0D36">
        <w:rPr>
          <w:rFonts w:ascii="Times New Roman" w:hAnsi="Times New Roman" w:cs="Times New Roman"/>
          <w:spacing w:val="-20"/>
          <w:rPrChange w:id="1924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25" w:author="Montcho Gilbert" w:date="2019-09-26T07:11:00Z">
            <w:rPr/>
          </w:rPrChange>
        </w:rPr>
        <w:t>selection.</w:t>
      </w:r>
      <w:r w:rsidRPr="006A0D36">
        <w:rPr>
          <w:rFonts w:ascii="Times New Roman" w:hAnsi="Times New Roman" w:cs="Times New Roman"/>
          <w:spacing w:val="-4"/>
          <w:rPrChange w:id="1926" w:author="Montcho Gilbert" w:date="2019-09-26T07:11:00Z">
            <w:rPr>
              <w:spacing w:val="-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27" w:author="Montcho Gilbert" w:date="2019-09-26T07:11:00Z">
            <w:rPr/>
          </w:rPrChange>
        </w:rPr>
        <w:t>Indeed,</w:t>
      </w:r>
      <w:r w:rsidRPr="006A0D36">
        <w:rPr>
          <w:rFonts w:ascii="Times New Roman" w:hAnsi="Times New Roman" w:cs="Times New Roman"/>
          <w:spacing w:val="-19"/>
          <w:rPrChange w:id="1928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29" w:author="Montcho Gilbert" w:date="2019-09-26T07:11:00Z">
            <w:rPr/>
          </w:rPrChange>
        </w:rPr>
        <w:t>taking</w:t>
      </w:r>
      <w:r w:rsidRPr="006A0D36">
        <w:rPr>
          <w:rFonts w:ascii="Times New Roman" w:hAnsi="Times New Roman" w:cs="Times New Roman"/>
          <w:spacing w:val="-21"/>
          <w:rPrChange w:id="1930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31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0"/>
          <w:rPrChange w:id="1932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33" w:author="Montcho Gilbert" w:date="2019-09-26T07:11:00Z">
            <w:rPr/>
          </w:rPrChange>
        </w:rPr>
        <w:t>complete</w:t>
      </w:r>
      <w:r w:rsidRPr="006A0D36">
        <w:rPr>
          <w:rFonts w:ascii="Times New Roman" w:hAnsi="Times New Roman" w:cs="Times New Roman"/>
          <w:spacing w:val="-20"/>
          <w:rPrChange w:id="1934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35" w:author="Montcho Gilbert" w:date="2019-09-26T07:11:00Z">
            <w:rPr/>
          </w:rPrChange>
        </w:rPr>
        <w:t>life</w:t>
      </w:r>
      <w:r w:rsidRPr="006A0D36">
        <w:rPr>
          <w:rFonts w:ascii="Times New Roman" w:hAnsi="Times New Roman" w:cs="Times New Roman"/>
          <w:spacing w:val="-20"/>
          <w:rPrChange w:id="1936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37" w:author="Montcho Gilbert" w:date="2019-09-26T07:11:00Z">
            <w:rPr/>
          </w:rPrChange>
        </w:rPr>
        <w:t>cycle</w:t>
      </w:r>
      <w:r w:rsidRPr="006A0D36">
        <w:rPr>
          <w:rFonts w:ascii="Times New Roman" w:hAnsi="Times New Roman" w:cs="Times New Roman"/>
          <w:spacing w:val="-20"/>
          <w:rPrChange w:id="1938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1939" w:author="Montcho Gilbert" w:date="2019-09-26T07:11:00Z">
            <w:rPr>
              <w:spacing w:val="-3"/>
            </w:rPr>
          </w:rPrChange>
        </w:rPr>
        <w:t>into</w:t>
      </w:r>
      <w:r w:rsidRPr="006A0D36">
        <w:rPr>
          <w:rFonts w:ascii="Times New Roman" w:hAnsi="Times New Roman" w:cs="Times New Roman"/>
          <w:spacing w:val="-21"/>
          <w:rPrChange w:id="1940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41" w:author="Montcho Gilbert" w:date="2019-09-26T07:11:00Z">
            <w:rPr/>
          </w:rPrChange>
        </w:rPr>
        <w:t>account,</w:t>
      </w:r>
      <w:r w:rsidRPr="006A0D36">
        <w:rPr>
          <w:rFonts w:ascii="Times New Roman" w:hAnsi="Times New Roman" w:cs="Times New Roman"/>
          <w:spacing w:val="-19"/>
          <w:rPrChange w:id="1942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43" w:author="Montcho Gilbert" w:date="2019-09-26T07:11:00Z">
            <w:rPr/>
          </w:rPrChange>
        </w:rPr>
        <w:t>most immigrants</w:t>
      </w:r>
      <w:r w:rsidRPr="006A0D36">
        <w:rPr>
          <w:rFonts w:ascii="Times New Roman" w:hAnsi="Times New Roman" w:cs="Times New Roman"/>
          <w:spacing w:val="-12"/>
          <w:rPrChange w:id="1944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45" w:author="Montcho Gilbert" w:date="2019-09-26T07:11:00Z">
            <w:rPr/>
          </w:rPrChange>
        </w:rPr>
        <w:t>arrive</w:t>
      </w:r>
      <w:r w:rsidRPr="006A0D36">
        <w:rPr>
          <w:rFonts w:ascii="Times New Roman" w:hAnsi="Times New Roman" w:cs="Times New Roman"/>
          <w:spacing w:val="-11"/>
          <w:rPrChange w:id="1946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47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12"/>
          <w:rPrChange w:id="1948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49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1"/>
          <w:rPrChange w:id="1950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51" w:author="Montcho Gilbert" w:date="2019-09-26T07:11:00Z">
            <w:rPr/>
          </w:rPrChange>
        </w:rPr>
        <w:t>host</w:t>
      </w:r>
      <w:r w:rsidRPr="006A0D36">
        <w:rPr>
          <w:rFonts w:ascii="Times New Roman" w:hAnsi="Times New Roman" w:cs="Times New Roman"/>
          <w:spacing w:val="-11"/>
          <w:rPrChange w:id="1952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53" w:author="Montcho Gilbert" w:date="2019-09-26T07:11:00Z">
            <w:rPr/>
          </w:rPrChange>
        </w:rPr>
        <w:t>Canada</w:t>
      </w:r>
      <w:r w:rsidRPr="006A0D36">
        <w:rPr>
          <w:rFonts w:ascii="Times New Roman" w:hAnsi="Times New Roman" w:cs="Times New Roman"/>
          <w:spacing w:val="-12"/>
          <w:rPrChange w:id="1954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55" w:author="Montcho Gilbert" w:date="2019-09-26T07:11:00Z">
            <w:rPr/>
          </w:rPrChange>
        </w:rPr>
        <w:t>during</w:t>
      </w:r>
      <w:r w:rsidRPr="006A0D36">
        <w:rPr>
          <w:rFonts w:ascii="Times New Roman" w:hAnsi="Times New Roman" w:cs="Times New Roman"/>
          <w:spacing w:val="-11"/>
          <w:rPrChange w:id="1956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57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11"/>
          <w:rPrChange w:id="1958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59" w:author="Montcho Gilbert" w:date="2019-09-26T07:11:00Z">
            <w:rPr/>
          </w:rPrChange>
        </w:rPr>
        <w:t>period</w:t>
      </w:r>
      <w:r w:rsidRPr="006A0D36">
        <w:rPr>
          <w:rFonts w:ascii="Times New Roman" w:hAnsi="Times New Roman" w:cs="Times New Roman"/>
          <w:spacing w:val="-12"/>
          <w:rPrChange w:id="1960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61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11"/>
          <w:rPrChange w:id="1962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6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1"/>
          <w:rPrChange w:id="1964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65" w:author="Montcho Gilbert" w:date="2019-09-26T07:11:00Z">
            <w:rPr/>
          </w:rPrChange>
        </w:rPr>
        <w:t>lifecycle</w:t>
      </w:r>
      <w:r w:rsidRPr="006A0D36">
        <w:rPr>
          <w:rFonts w:ascii="Times New Roman" w:hAnsi="Times New Roman" w:cs="Times New Roman"/>
          <w:spacing w:val="-12"/>
          <w:rPrChange w:id="1966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67" w:author="Montcho Gilbert" w:date="2019-09-26T07:11:00Z">
            <w:rPr/>
          </w:rPrChange>
        </w:rPr>
        <w:t>where</w:t>
      </w:r>
      <w:r w:rsidRPr="006A0D36">
        <w:rPr>
          <w:rFonts w:ascii="Times New Roman" w:hAnsi="Times New Roman" w:cs="Times New Roman"/>
          <w:spacing w:val="-11"/>
          <w:rPrChange w:id="1968" w:author="Montcho Gilbert" w:date="2019-09-26T07:11:00Z">
            <w:rPr>
              <w:spacing w:val="-1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69" w:author="Montcho Gilbert" w:date="2019-09-26T07:11:00Z">
            <w:rPr/>
          </w:rPrChange>
        </w:rPr>
        <w:t>production surpasses</w:t>
      </w:r>
      <w:r w:rsidRPr="006A0D36">
        <w:rPr>
          <w:rFonts w:ascii="Times New Roman" w:hAnsi="Times New Roman" w:cs="Times New Roman"/>
          <w:spacing w:val="-16"/>
          <w:rPrChange w:id="1970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71" w:author="Montcho Gilbert" w:date="2019-09-26T07:11:00Z">
            <w:rPr/>
          </w:rPrChange>
        </w:rPr>
        <w:t>greatly</w:t>
      </w:r>
      <w:r w:rsidRPr="006A0D36">
        <w:rPr>
          <w:rFonts w:ascii="Times New Roman" w:hAnsi="Times New Roman" w:cs="Times New Roman"/>
          <w:spacing w:val="-16"/>
          <w:rPrChange w:id="1972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73" w:author="Montcho Gilbert" w:date="2019-09-26T07:11:00Z">
            <w:rPr/>
          </w:rPrChange>
        </w:rPr>
        <w:t>consumption.</w:t>
      </w:r>
      <w:r w:rsidRPr="006A0D36">
        <w:rPr>
          <w:rFonts w:ascii="Times New Roman" w:hAnsi="Times New Roman" w:cs="Times New Roman"/>
          <w:spacing w:val="7"/>
          <w:rPrChange w:id="1974" w:author="Montcho Gilbert" w:date="2019-09-26T07:11:00Z">
            <w:rPr>
              <w:spacing w:val="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75" w:author="Montcho Gilbert" w:date="2019-09-26T07:11:00Z">
            <w:rPr/>
          </w:rPrChange>
        </w:rPr>
        <w:t>Therefore,</w:t>
      </w:r>
      <w:r w:rsidRPr="006A0D36">
        <w:rPr>
          <w:rFonts w:ascii="Times New Roman" w:hAnsi="Times New Roman" w:cs="Times New Roman"/>
          <w:spacing w:val="-14"/>
          <w:rPrChange w:id="1976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77" w:author="Montcho Gilbert" w:date="2019-09-26T07:11:00Z">
            <w:rPr/>
          </w:rPrChange>
        </w:rPr>
        <w:t>immigration</w:t>
      </w:r>
      <w:r w:rsidRPr="006A0D36">
        <w:rPr>
          <w:rFonts w:ascii="Times New Roman" w:hAnsi="Times New Roman" w:cs="Times New Roman"/>
          <w:spacing w:val="-16"/>
          <w:rPrChange w:id="1978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79" w:author="Montcho Gilbert" w:date="2019-09-26T07:11:00Z">
            <w:rPr/>
          </w:rPrChange>
        </w:rPr>
        <w:t>represent</w:t>
      </w:r>
      <w:r w:rsidRPr="006A0D36">
        <w:rPr>
          <w:rFonts w:ascii="Times New Roman" w:hAnsi="Times New Roman" w:cs="Times New Roman"/>
          <w:spacing w:val="-16"/>
          <w:rPrChange w:id="1980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81" w:author="Montcho Gilbert" w:date="2019-09-26T07:11:00Z">
            <w:rPr/>
          </w:rPrChange>
        </w:rPr>
        <w:t>a</w:t>
      </w:r>
      <w:r w:rsidRPr="006A0D36">
        <w:rPr>
          <w:rFonts w:ascii="Times New Roman" w:hAnsi="Times New Roman" w:cs="Times New Roman"/>
          <w:spacing w:val="-15"/>
          <w:rPrChange w:id="1982" w:author="Montcho Gilbert" w:date="2019-09-26T07:11:00Z">
            <w:rPr>
              <w:spacing w:val="-1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83" w:author="Montcho Gilbert" w:date="2019-09-26T07:11:00Z">
            <w:rPr/>
          </w:rPrChange>
        </w:rPr>
        <w:t>saving</w:t>
      </w:r>
      <w:r w:rsidRPr="006A0D36">
        <w:rPr>
          <w:rFonts w:ascii="Times New Roman" w:hAnsi="Times New Roman" w:cs="Times New Roman"/>
          <w:spacing w:val="-16"/>
          <w:rPrChange w:id="1984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85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16"/>
          <w:rPrChange w:id="1986" w:author="Montcho Gilbert" w:date="2019-09-26T07:11:00Z">
            <w:rPr>
              <w:spacing w:val="-16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1987" w:author="Montcho Gilbert" w:date="2019-09-26T07:11:00Z">
            <w:rPr/>
          </w:rPrChange>
        </w:rPr>
        <w:t>tax</w:t>
      </w:r>
      <w:r w:rsidR="00934E31" w:rsidRPr="006A0D36">
        <w:rPr>
          <w:rFonts w:ascii="Times New Roman" w:hAnsi="Times New Roman" w:cs="Times New Roman"/>
          <w:spacing w:val="-15"/>
          <w:rPrChange w:id="1988" w:author="Montcho Gilbert" w:date="2019-09-26T07:11:00Z">
            <w:rPr>
              <w:spacing w:val="-15"/>
            </w:rPr>
          </w:rPrChange>
        </w:rPr>
        <w:t>payer</w:t>
      </w:r>
      <w:r w:rsidRPr="006A0D36">
        <w:rPr>
          <w:rFonts w:ascii="Times New Roman" w:hAnsi="Times New Roman" w:cs="Times New Roman"/>
          <w:spacing w:val="-3"/>
          <w:rPrChange w:id="1989" w:author="Montcho Gilbert" w:date="2019-09-26T07:11:00Z">
            <w:rPr>
              <w:spacing w:val="-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90" w:author="Montcho Gilbert" w:date="2019-09-26T07:11:00Z">
            <w:rPr/>
          </w:rPrChange>
        </w:rPr>
        <w:t>as</w:t>
      </w:r>
      <w:r w:rsidRPr="006A0D36">
        <w:rPr>
          <w:rFonts w:ascii="Times New Roman" w:hAnsi="Times New Roman" w:cs="Times New Roman"/>
          <w:spacing w:val="-23"/>
          <w:rPrChange w:id="1991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92" w:author="Montcho Gilbert" w:date="2019-09-26T07:11:00Z">
            <w:rPr/>
          </w:rPrChange>
        </w:rPr>
        <w:t>they</w:t>
      </w:r>
      <w:r w:rsidRPr="006A0D36">
        <w:rPr>
          <w:rFonts w:ascii="Times New Roman" w:hAnsi="Times New Roman" w:cs="Times New Roman"/>
          <w:spacing w:val="-23"/>
          <w:rPrChange w:id="1993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94" w:author="Montcho Gilbert" w:date="2019-09-26T07:11:00Z">
            <w:rPr/>
          </w:rPrChange>
        </w:rPr>
        <w:t>do</w:t>
      </w:r>
      <w:r w:rsidRPr="006A0D36">
        <w:rPr>
          <w:rFonts w:ascii="Times New Roman" w:hAnsi="Times New Roman" w:cs="Times New Roman"/>
          <w:spacing w:val="-22"/>
          <w:rPrChange w:id="199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1996" w:author="Montcho Gilbert" w:date="2019-09-26T07:11:00Z">
            <w:rPr/>
          </w:rPrChange>
        </w:rPr>
        <w:t>not</w:t>
      </w:r>
      <w:r w:rsidRPr="006A0D36">
        <w:rPr>
          <w:rFonts w:ascii="Times New Roman" w:hAnsi="Times New Roman" w:cs="Times New Roman"/>
          <w:spacing w:val="-23"/>
          <w:rPrChange w:id="1997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1998" w:author="Montcho Gilbert" w:date="2019-09-26T07:11:00Z">
            <w:rPr>
              <w:spacing w:val="-4"/>
            </w:rPr>
          </w:rPrChange>
        </w:rPr>
        <w:t>have</w:t>
      </w:r>
      <w:r w:rsidRPr="006A0D36">
        <w:rPr>
          <w:rFonts w:ascii="Times New Roman" w:hAnsi="Times New Roman" w:cs="Times New Roman"/>
          <w:spacing w:val="-22"/>
          <w:rPrChange w:id="1999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00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23"/>
          <w:rPrChange w:id="2001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2002" w:author="Montcho Gilbert" w:date="2019-09-26T07:11:00Z">
            <w:rPr>
              <w:spacing w:val="-3"/>
            </w:rPr>
          </w:rPrChange>
        </w:rPr>
        <w:t>pay</w:t>
      </w:r>
      <w:r w:rsidRPr="006A0D36">
        <w:rPr>
          <w:rFonts w:ascii="Times New Roman" w:hAnsi="Times New Roman" w:cs="Times New Roman"/>
          <w:spacing w:val="-22"/>
          <w:rPrChange w:id="2003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04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3"/>
          <w:rPrChange w:id="2005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06" w:author="Montcho Gilbert" w:date="2019-09-26T07:11:00Z">
            <w:rPr/>
          </w:rPrChange>
        </w:rPr>
        <w:t>costs</w:t>
      </w:r>
      <w:r w:rsidRPr="006A0D36">
        <w:rPr>
          <w:rFonts w:ascii="Times New Roman" w:hAnsi="Times New Roman" w:cs="Times New Roman"/>
          <w:spacing w:val="-22"/>
          <w:rPrChange w:id="2007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08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23"/>
          <w:rPrChange w:id="2009" w:author="Montcho Gilbert" w:date="2019-09-26T07:11:00Z">
            <w:rPr>
              <w:spacing w:val="-23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2010" w:author="Montcho Gilbert" w:date="2019-09-26T07:11:00Z">
            <w:rPr/>
          </w:rPrChange>
        </w:rPr>
        <w:t>child</w:t>
      </w:r>
      <w:r w:rsidR="00934E31" w:rsidRPr="006A0D36">
        <w:rPr>
          <w:rFonts w:ascii="Times New Roman" w:hAnsi="Times New Roman" w:cs="Times New Roman"/>
          <w:spacing w:val="-22"/>
          <w:rPrChange w:id="2011" w:author="Montcho Gilbert" w:date="2019-09-26T07:11:00Z">
            <w:rPr>
              <w:spacing w:val="-22"/>
            </w:rPr>
          </w:rPrChange>
        </w:rPr>
        <w:t>care</w:t>
      </w:r>
      <w:r w:rsidRPr="006A0D36">
        <w:rPr>
          <w:rFonts w:ascii="Times New Roman" w:hAnsi="Times New Roman" w:cs="Times New Roman"/>
          <w:spacing w:val="-23"/>
          <w:rPrChange w:id="2012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13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2"/>
          <w:rPrChange w:id="2014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15" w:author="Montcho Gilbert" w:date="2019-09-26T07:11:00Z">
            <w:rPr/>
          </w:rPrChange>
        </w:rPr>
        <w:t>education</w:t>
      </w:r>
      <w:r w:rsidRPr="006A0D36">
        <w:rPr>
          <w:rFonts w:ascii="Times New Roman" w:hAnsi="Times New Roman" w:cs="Times New Roman"/>
          <w:spacing w:val="-23"/>
          <w:rPrChange w:id="2016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17" w:author="Montcho Gilbert" w:date="2019-09-26T07:11:00Z">
            <w:rPr/>
          </w:rPrChange>
        </w:rPr>
        <w:t>before</w:t>
      </w:r>
      <w:r w:rsidRPr="006A0D36">
        <w:rPr>
          <w:rFonts w:ascii="Times New Roman" w:hAnsi="Times New Roman" w:cs="Times New Roman"/>
          <w:spacing w:val="-22"/>
          <w:rPrChange w:id="2018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19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23"/>
          <w:rPrChange w:id="2020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21" w:author="Montcho Gilbert" w:date="2019-09-26T07:11:00Z">
            <w:rPr/>
          </w:rPrChange>
        </w:rPr>
        <w:t xml:space="preserve">arrive. </w:t>
      </w:r>
      <w:r w:rsidRPr="006A0D36">
        <w:rPr>
          <w:rFonts w:ascii="Times New Roman" w:hAnsi="Times New Roman" w:cs="Times New Roman"/>
          <w:spacing w:val="-7"/>
          <w:rPrChange w:id="2022" w:author="Montcho Gilbert" w:date="2019-09-26T07:11:00Z">
            <w:rPr>
              <w:spacing w:val="-7"/>
            </w:rPr>
          </w:rPrChange>
        </w:rPr>
        <w:t>For</w:t>
      </w:r>
      <w:r w:rsidRPr="006A0D36">
        <w:rPr>
          <w:rFonts w:ascii="Times New Roman" w:hAnsi="Times New Roman" w:cs="Times New Roman"/>
          <w:spacing w:val="-29"/>
          <w:rPrChange w:id="2023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24" w:author="Montcho Gilbert" w:date="2019-09-26T07:11:00Z">
            <w:rPr/>
          </w:rPrChange>
        </w:rPr>
        <w:t>example,</w:t>
      </w:r>
      <w:r w:rsidRPr="006A0D36">
        <w:rPr>
          <w:rFonts w:ascii="Times New Roman" w:hAnsi="Times New Roman" w:cs="Times New Roman"/>
          <w:spacing w:val="-28"/>
          <w:rPrChange w:id="2025" w:author="Montcho Gilbert" w:date="2019-09-26T07:11:00Z">
            <w:rPr>
              <w:spacing w:val="-28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026" w:author="Montcho Gilbert" w:date="2019-09-26T07:11:00Z">
            <w:rPr/>
          </w:rPrChange>
        </w:rPr>
        <w:t>Dustmann</w:t>
      </w:r>
      <w:proofErr w:type="spellEnd"/>
      <w:r w:rsidRPr="006A0D36">
        <w:rPr>
          <w:rFonts w:ascii="Times New Roman" w:hAnsi="Times New Roman" w:cs="Times New Roman"/>
          <w:spacing w:val="-29"/>
          <w:rPrChange w:id="2027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28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9"/>
          <w:rPrChange w:id="2029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2030" w:author="Montcho Gilbert" w:date="2019-09-26T07:11:00Z">
            <w:rPr>
              <w:spacing w:val="-4"/>
            </w:rPr>
          </w:rPrChange>
        </w:rPr>
        <w:t>Frattini</w:t>
      </w:r>
      <w:r w:rsidRPr="006A0D36">
        <w:rPr>
          <w:rFonts w:ascii="Times New Roman" w:hAnsi="Times New Roman" w:cs="Times New Roman"/>
          <w:spacing w:val="-29"/>
          <w:rPrChange w:id="2031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32" w:author="Montcho Gilbert" w:date="2019-09-26T07:11:00Z">
            <w:rPr/>
          </w:rPrChange>
        </w:rPr>
        <w:t>(</w:t>
      </w:r>
      <w:r w:rsidR="00BE781A" w:rsidRPr="006A0D36">
        <w:rPr>
          <w:rFonts w:ascii="Times New Roman" w:hAnsi="Times New Roman" w:cs="Times New Roman"/>
          <w:rPrChange w:id="2033" w:author="Montcho Gilbert" w:date="2019-09-26T07:11:00Z">
            <w:rPr/>
          </w:rPrChange>
        </w:rPr>
        <w:fldChar w:fldCharType="begin"/>
      </w:r>
      <w:r w:rsidR="00BE781A" w:rsidRPr="006A0D36">
        <w:rPr>
          <w:rFonts w:ascii="Times New Roman" w:hAnsi="Times New Roman" w:cs="Times New Roman"/>
          <w:rPrChange w:id="2034" w:author="Montcho Gilbert" w:date="2019-09-26T07:11:00Z">
            <w:rPr/>
          </w:rPrChange>
        </w:rPr>
        <w:instrText xml:space="preserve"> HYPERLINK \l "_bookmark10" </w:instrText>
      </w:r>
      <w:r w:rsidR="00BE781A" w:rsidRPr="006A0D36">
        <w:rPr>
          <w:rFonts w:ascii="Times New Roman" w:hAnsi="Times New Roman" w:cs="Times New Roman"/>
          <w:rPrChange w:id="2035" w:author="Montcho Gilbert" w:date="2019-09-26T07:11:00Z">
            <w:rPr/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2036" w:author="Montcho Gilbert" w:date="2019-09-26T07:11:00Z">
            <w:rPr>
              <w:color w:val="0000FF"/>
            </w:rPr>
          </w:rPrChange>
        </w:rPr>
        <w:t>2014</w:t>
      </w:r>
      <w:r w:rsidR="00BE781A" w:rsidRPr="006A0D36">
        <w:rPr>
          <w:rFonts w:ascii="Times New Roman" w:hAnsi="Times New Roman" w:cs="Times New Roman"/>
          <w:color w:val="0000FF"/>
          <w:rPrChange w:id="2037" w:author="Montcho Gilbert" w:date="2019-09-26T07:11:00Z">
            <w:rPr>
              <w:color w:val="0000FF"/>
              <w:sz w:val="22"/>
              <w:szCs w:val="22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2038" w:author="Montcho Gilbert" w:date="2019-09-26T07:11:00Z">
            <w:rPr/>
          </w:rPrChange>
        </w:rPr>
        <w:t>)</w:t>
      </w:r>
      <w:r w:rsidRPr="006A0D36">
        <w:rPr>
          <w:rFonts w:ascii="Times New Roman" w:hAnsi="Times New Roman" w:cs="Times New Roman"/>
          <w:spacing w:val="-29"/>
          <w:rPrChange w:id="2039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40" w:author="Montcho Gilbert" w:date="2019-09-26T07:11:00Z">
            <w:rPr/>
          </w:rPrChange>
        </w:rPr>
        <w:t>found</w:t>
      </w:r>
      <w:r w:rsidRPr="006A0D36">
        <w:rPr>
          <w:rFonts w:ascii="Times New Roman" w:hAnsi="Times New Roman" w:cs="Times New Roman"/>
          <w:spacing w:val="-29"/>
          <w:rPrChange w:id="2041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42" w:author="Montcho Gilbert" w:date="2019-09-26T07:11:00Z">
            <w:rPr/>
          </w:rPrChange>
        </w:rPr>
        <w:t>that</w:t>
      </w:r>
      <w:r w:rsidRPr="006A0D36">
        <w:rPr>
          <w:rFonts w:ascii="Times New Roman" w:hAnsi="Times New Roman" w:cs="Times New Roman"/>
          <w:spacing w:val="-29"/>
          <w:rPrChange w:id="2043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44" w:author="Montcho Gilbert" w:date="2019-09-26T07:11:00Z">
            <w:rPr/>
          </w:rPrChange>
        </w:rPr>
        <w:t>between</w:t>
      </w:r>
      <w:r w:rsidRPr="006A0D36">
        <w:rPr>
          <w:rFonts w:ascii="Times New Roman" w:hAnsi="Times New Roman" w:cs="Times New Roman"/>
          <w:spacing w:val="-29"/>
          <w:rPrChange w:id="2045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46" w:author="Montcho Gilbert" w:date="2019-09-26T07:11:00Z">
            <w:rPr/>
          </w:rPrChange>
        </w:rPr>
        <w:t>1995</w:t>
      </w:r>
      <w:r w:rsidRPr="006A0D36">
        <w:rPr>
          <w:rFonts w:ascii="Times New Roman" w:hAnsi="Times New Roman" w:cs="Times New Roman"/>
          <w:spacing w:val="-29"/>
          <w:rPrChange w:id="2047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48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9"/>
          <w:rPrChange w:id="2049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50" w:author="Montcho Gilbert" w:date="2019-09-26T07:11:00Z">
            <w:rPr/>
          </w:rPrChange>
        </w:rPr>
        <w:t>2011</w:t>
      </w:r>
      <w:r w:rsidRPr="006A0D36">
        <w:rPr>
          <w:rFonts w:ascii="Times New Roman" w:hAnsi="Times New Roman" w:cs="Times New Roman"/>
          <w:spacing w:val="-29"/>
          <w:rPrChange w:id="2051" w:author="Montcho Gilbert" w:date="2019-09-26T07:11:00Z">
            <w:rPr>
              <w:spacing w:val="-2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52" w:author="Montcho Gilbert" w:date="2019-09-26T07:11:00Z">
            <w:rPr/>
          </w:rPrChange>
        </w:rPr>
        <w:t>European and</w:t>
      </w:r>
      <w:r w:rsidRPr="006A0D36">
        <w:rPr>
          <w:rFonts w:ascii="Times New Roman" w:hAnsi="Times New Roman" w:cs="Times New Roman"/>
          <w:spacing w:val="-23"/>
          <w:rPrChange w:id="2053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54" w:author="Montcho Gilbert" w:date="2019-09-26T07:11:00Z">
            <w:rPr/>
          </w:rPrChange>
        </w:rPr>
        <w:t>non-European</w:t>
      </w:r>
      <w:r w:rsidRPr="006A0D36">
        <w:rPr>
          <w:rFonts w:ascii="Times New Roman" w:hAnsi="Times New Roman" w:cs="Times New Roman"/>
          <w:spacing w:val="-23"/>
          <w:rPrChange w:id="2055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56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22"/>
          <w:rPrChange w:id="2057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58" w:author="Montcho Gilbert" w:date="2019-09-26T07:11:00Z">
            <w:rPr/>
          </w:rPrChange>
        </w:rPr>
        <w:t>endowed</w:t>
      </w:r>
      <w:r w:rsidRPr="006A0D36">
        <w:rPr>
          <w:rFonts w:ascii="Times New Roman" w:hAnsi="Times New Roman" w:cs="Times New Roman"/>
          <w:spacing w:val="-23"/>
          <w:rPrChange w:id="2059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6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2"/>
          <w:rPrChange w:id="2061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62" w:author="Montcho Gilbert" w:date="2019-09-26T07:11:00Z">
            <w:rPr/>
          </w:rPrChange>
        </w:rPr>
        <w:t>UK</w:t>
      </w:r>
      <w:r w:rsidRPr="006A0D36">
        <w:rPr>
          <w:rFonts w:ascii="Times New Roman" w:hAnsi="Times New Roman" w:cs="Times New Roman"/>
          <w:spacing w:val="-23"/>
          <w:rPrChange w:id="2063" w:author="Montcho Gilbert" w:date="2019-09-26T07:11:00Z">
            <w:rPr>
              <w:spacing w:val="-23"/>
            </w:rPr>
          </w:rPrChange>
        </w:rPr>
        <w:t xml:space="preserve"> </w:t>
      </w:r>
      <w:r w:rsidR="00934E31" w:rsidRPr="006A0D36">
        <w:rPr>
          <w:rFonts w:ascii="Times New Roman" w:hAnsi="Times New Roman" w:cs="Times New Roman"/>
          <w:rPrChange w:id="2064" w:author="Montcho Gilbert" w:date="2019-09-26T07:11:00Z">
            <w:rPr/>
          </w:rPrChange>
        </w:rPr>
        <w:t>labor</w:t>
      </w:r>
      <w:r w:rsidRPr="006A0D36">
        <w:rPr>
          <w:rFonts w:ascii="Times New Roman" w:hAnsi="Times New Roman" w:cs="Times New Roman"/>
          <w:spacing w:val="-22"/>
          <w:rPrChange w:id="2065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66" w:author="Montcho Gilbert" w:date="2019-09-26T07:11:00Z">
            <w:rPr/>
          </w:rPrChange>
        </w:rPr>
        <w:t>market</w:t>
      </w:r>
      <w:r w:rsidRPr="006A0D36">
        <w:rPr>
          <w:rFonts w:ascii="Times New Roman" w:hAnsi="Times New Roman" w:cs="Times New Roman"/>
          <w:spacing w:val="-23"/>
          <w:rPrChange w:id="2067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68" w:author="Montcho Gilbert" w:date="2019-09-26T07:11:00Z">
            <w:rPr/>
          </w:rPrChange>
        </w:rPr>
        <w:t>with</w:t>
      </w:r>
      <w:r w:rsidRPr="006A0D36">
        <w:rPr>
          <w:rFonts w:ascii="Times New Roman" w:hAnsi="Times New Roman" w:cs="Times New Roman"/>
          <w:spacing w:val="-22"/>
          <w:rPrChange w:id="2069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70" w:author="Montcho Gilbert" w:date="2019-09-26T07:11:00Z">
            <w:rPr/>
          </w:rPrChange>
        </w:rPr>
        <w:t>human</w:t>
      </w:r>
      <w:r w:rsidRPr="006A0D36">
        <w:rPr>
          <w:rFonts w:ascii="Times New Roman" w:hAnsi="Times New Roman" w:cs="Times New Roman"/>
          <w:spacing w:val="-23"/>
          <w:rPrChange w:id="2071" w:author="Montcho Gilbert" w:date="2019-09-26T07:11:00Z">
            <w:rPr>
              <w:spacing w:val="-2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72" w:author="Montcho Gilbert" w:date="2019-09-26T07:11:00Z">
            <w:rPr/>
          </w:rPrChange>
        </w:rPr>
        <w:t>capital</w:t>
      </w:r>
      <w:r w:rsidRPr="006A0D36">
        <w:rPr>
          <w:rFonts w:ascii="Times New Roman" w:hAnsi="Times New Roman" w:cs="Times New Roman"/>
          <w:spacing w:val="-22"/>
          <w:rPrChange w:id="2073" w:author="Montcho Gilbert" w:date="2019-09-26T07:11:00Z">
            <w:rPr>
              <w:spacing w:val="-2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74" w:author="Montcho Gilbert" w:date="2019-09-26T07:11:00Z">
            <w:rPr/>
          </w:rPrChange>
        </w:rPr>
        <w:t>that would</w:t>
      </w:r>
      <w:r w:rsidRPr="006A0D36">
        <w:rPr>
          <w:rFonts w:ascii="Times New Roman" w:hAnsi="Times New Roman" w:cs="Times New Roman"/>
          <w:spacing w:val="-21"/>
          <w:rPrChange w:id="2075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2076" w:author="Montcho Gilbert" w:date="2019-09-26T07:11:00Z">
            <w:rPr>
              <w:spacing w:val="-4"/>
            </w:rPr>
          </w:rPrChange>
        </w:rPr>
        <w:t>have</w:t>
      </w:r>
      <w:r w:rsidRPr="006A0D36">
        <w:rPr>
          <w:rFonts w:ascii="Times New Roman" w:hAnsi="Times New Roman" w:cs="Times New Roman"/>
          <w:spacing w:val="-20"/>
          <w:rPrChange w:id="2077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78" w:author="Montcho Gilbert" w:date="2019-09-26T07:11:00Z">
            <w:rPr/>
          </w:rPrChange>
        </w:rPr>
        <w:t>cost</w:t>
      </w:r>
      <w:r w:rsidRPr="006A0D36">
        <w:rPr>
          <w:rFonts w:ascii="Times New Roman" w:hAnsi="Times New Roman" w:cs="Times New Roman"/>
          <w:spacing w:val="-20"/>
          <w:rPrChange w:id="2079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80" w:author="Montcho Gilbert" w:date="2019-09-26T07:11:00Z">
            <w:rPr/>
          </w:rPrChange>
        </w:rPr>
        <w:t>£14</w:t>
      </w:r>
      <w:r w:rsidRPr="006A0D36">
        <w:rPr>
          <w:rFonts w:ascii="Times New Roman" w:hAnsi="Times New Roman" w:cs="Times New Roman"/>
          <w:spacing w:val="-20"/>
          <w:rPrChange w:id="2081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82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20"/>
          <w:rPrChange w:id="2083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84" w:author="Montcho Gilbert" w:date="2019-09-26T07:11:00Z">
            <w:rPr/>
          </w:rPrChange>
        </w:rPr>
        <w:t>£35</w:t>
      </w:r>
      <w:r w:rsidRPr="006A0D36">
        <w:rPr>
          <w:rFonts w:ascii="Times New Roman" w:hAnsi="Times New Roman" w:cs="Times New Roman"/>
          <w:spacing w:val="-20"/>
          <w:rPrChange w:id="2085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86" w:author="Montcho Gilbert" w:date="2019-09-26T07:11:00Z">
            <w:rPr/>
          </w:rPrChange>
        </w:rPr>
        <w:t>billion</w:t>
      </w:r>
      <w:r w:rsidRPr="006A0D36">
        <w:rPr>
          <w:rFonts w:ascii="Times New Roman" w:hAnsi="Times New Roman" w:cs="Times New Roman"/>
          <w:spacing w:val="-20"/>
          <w:rPrChange w:id="2087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88" w:author="Montcho Gilbert" w:date="2019-09-26T07:11:00Z">
            <w:rPr/>
          </w:rPrChange>
        </w:rPr>
        <w:t>respectively,</w:t>
      </w:r>
      <w:r w:rsidRPr="006A0D36">
        <w:rPr>
          <w:rFonts w:ascii="Times New Roman" w:hAnsi="Times New Roman" w:cs="Times New Roman"/>
          <w:spacing w:val="-19"/>
          <w:rPrChange w:id="2089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90" w:author="Montcho Gilbert" w:date="2019-09-26T07:11:00Z">
            <w:rPr/>
          </w:rPrChange>
        </w:rPr>
        <w:t>if</w:t>
      </w:r>
      <w:r w:rsidRPr="006A0D36">
        <w:rPr>
          <w:rFonts w:ascii="Times New Roman" w:hAnsi="Times New Roman" w:cs="Times New Roman"/>
          <w:spacing w:val="-20"/>
          <w:rPrChange w:id="2091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92" w:author="Montcho Gilbert" w:date="2019-09-26T07:11:00Z">
            <w:rPr/>
          </w:rPrChange>
        </w:rPr>
        <w:t>it</w:t>
      </w:r>
      <w:r w:rsidRPr="006A0D36">
        <w:rPr>
          <w:rFonts w:ascii="Times New Roman" w:hAnsi="Times New Roman" w:cs="Times New Roman"/>
          <w:spacing w:val="-20"/>
          <w:rPrChange w:id="2093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94" w:author="Montcho Gilbert" w:date="2019-09-26T07:11:00Z">
            <w:rPr/>
          </w:rPrChange>
        </w:rPr>
        <w:t>were</w:t>
      </w:r>
      <w:r w:rsidRPr="006A0D36">
        <w:rPr>
          <w:rFonts w:ascii="Times New Roman" w:hAnsi="Times New Roman" w:cs="Times New Roman"/>
          <w:spacing w:val="-21"/>
          <w:rPrChange w:id="2095" w:author="Montcho Gilbert" w:date="2019-09-26T07:11:00Z">
            <w:rPr>
              <w:spacing w:val="-2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96" w:author="Montcho Gilbert" w:date="2019-09-26T07:11:00Z">
            <w:rPr/>
          </w:rPrChange>
        </w:rPr>
        <w:t>produced</w:t>
      </w:r>
      <w:r w:rsidRPr="006A0D36">
        <w:rPr>
          <w:rFonts w:ascii="Times New Roman" w:hAnsi="Times New Roman" w:cs="Times New Roman"/>
          <w:spacing w:val="-20"/>
          <w:rPrChange w:id="2097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098" w:author="Montcho Gilbert" w:date="2019-09-26T07:11:00Z">
            <w:rPr/>
          </w:rPrChange>
        </w:rPr>
        <w:t>through</w:t>
      </w:r>
      <w:r w:rsidRPr="006A0D36">
        <w:rPr>
          <w:rFonts w:ascii="Times New Roman" w:hAnsi="Times New Roman" w:cs="Times New Roman"/>
          <w:spacing w:val="-20"/>
          <w:rPrChange w:id="2099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0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20"/>
          <w:rPrChange w:id="2101" w:author="Montcho Gilbert" w:date="2019-09-26T07:11:00Z">
            <w:rPr>
              <w:spacing w:val="-20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02" w:author="Montcho Gilbert" w:date="2019-09-26T07:11:00Z">
            <w:rPr/>
          </w:rPrChange>
        </w:rPr>
        <w:t>British education</w:t>
      </w:r>
      <w:r w:rsidRPr="006A0D36">
        <w:rPr>
          <w:rFonts w:ascii="Times New Roman" w:hAnsi="Times New Roman" w:cs="Times New Roman"/>
          <w:spacing w:val="-32"/>
          <w:rPrChange w:id="2103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04" w:author="Montcho Gilbert" w:date="2019-09-26T07:11:00Z">
            <w:rPr/>
          </w:rPrChange>
        </w:rPr>
        <w:t>system.</w:t>
      </w:r>
      <w:r w:rsidRPr="006A0D36">
        <w:rPr>
          <w:rFonts w:ascii="Times New Roman" w:hAnsi="Times New Roman" w:cs="Times New Roman"/>
          <w:spacing w:val="-19"/>
          <w:rPrChange w:id="2105" w:author="Montcho Gilbert" w:date="2019-09-26T07:11:00Z">
            <w:rPr>
              <w:spacing w:val="-19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2106" w:author="Montcho Gilbert" w:date="2019-09-26T07:11:00Z">
            <w:rPr>
              <w:spacing w:val="-3"/>
            </w:rPr>
          </w:rPrChange>
        </w:rPr>
        <w:t>Furthermore,</w:t>
      </w:r>
      <w:r w:rsidRPr="006A0D36">
        <w:rPr>
          <w:rFonts w:ascii="Times New Roman" w:hAnsi="Times New Roman" w:cs="Times New Roman"/>
          <w:spacing w:val="-31"/>
          <w:rPrChange w:id="2107" w:author="Montcho Gilbert" w:date="2019-09-26T07:11:00Z">
            <w:rPr>
              <w:spacing w:val="-3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08" w:author="Montcho Gilbert" w:date="2019-09-26T07:11:00Z">
            <w:rPr/>
          </w:rPrChange>
        </w:rPr>
        <w:t>some</w:t>
      </w:r>
      <w:r w:rsidRPr="006A0D36">
        <w:rPr>
          <w:rFonts w:ascii="Times New Roman" w:hAnsi="Times New Roman" w:cs="Times New Roman"/>
          <w:spacing w:val="-32"/>
          <w:rPrChange w:id="2109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10" w:author="Montcho Gilbert" w:date="2019-09-26T07:11:00Z">
            <w:rPr/>
          </w:rPrChange>
        </w:rPr>
        <w:t>immigrants</w:t>
      </w:r>
      <w:r w:rsidRPr="006A0D36">
        <w:rPr>
          <w:rFonts w:ascii="Times New Roman" w:hAnsi="Times New Roman" w:cs="Times New Roman"/>
          <w:spacing w:val="-32"/>
          <w:rPrChange w:id="2111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12" w:author="Montcho Gilbert" w:date="2019-09-26T07:11:00Z">
            <w:rPr/>
          </w:rPrChange>
        </w:rPr>
        <w:t>will</w:t>
      </w:r>
      <w:r w:rsidRPr="006A0D36">
        <w:rPr>
          <w:rFonts w:ascii="Times New Roman" w:hAnsi="Times New Roman" w:cs="Times New Roman"/>
          <w:spacing w:val="-32"/>
          <w:rPrChange w:id="2113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14" w:author="Montcho Gilbert" w:date="2019-09-26T07:11:00Z">
            <w:rPr/>
          </w:rPrChange>
        </w:rPr>
        <w:t>return</w:t>
      </w:r>
      <w:r w:rsidRPr="006A0D36">
        <w:rPr>
          <w:rFonts w:ascii="Times New Roman" w:hAnsi="Times New Roman" w:cs="Times New Roman"/>
          <w:spacing w:val="-32"/>
          <w:rPrChange w:id="2115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16" w:author="Montcho Gilbert" w:date="2019-09-26T07:11:00Z">
            <w:rPr/>
          </w:rPrChange>
        </w:rPr>
        <w:t>to</w:t>
      </w:r>
      <w:r w:rsidRPr="006A0D36">
        <w:rPr>
          <w:rFonts w:ascii="Times New Roman" w:hAnsi="Times New Roman" w:cs="Times New Roman"/>
          <w:spacing w:val="-32"/>
          <w:rPrChange w:id="2117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18" w:author="Montcho Gilbert" w:date="2019-09-26T07:11:00Z">
            <w:rPr/>
          </w:rPrChange>
        </w:rPr>
        <w:t>their</w:t>
      </w:r>
      <w:r w:rsidRPr="006A0D36">
        <w:rPr>
          <w:rFonts w:ascii="Times New Roman" w:hAnsi="Times New Roman" w:cs="Times New Roman"/>
          <w:spacing w:val="-32"/>
          <w:rPrChange w:id="2119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20" w:author="Montcho Gilbert" w:date="2019-09-26T07:11:00Z">
            <w:rPr/>
          </w:rPrChange>
        </w:rPr>
        <w:t>country</w:t>
      </w:r>
      <w:r w:rsidRPr="006A0D36">
        <w:rPr>
          <w:rFonts w:ascii="Times New Roman" w:hAnsi="Times New Roman" w:cs="Times New Roman"/>
          <w:spacing w:val="-32"/>
          <w:rPrChange w:id="2121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22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32"/>
          <w:rPrChange w:id="2123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24" w:author="Montcho Gilbert" w:date="2019-09-26T07:11:00Z">
            <w:rPr/>
          </w:rPrChange>
        </w:rPr>
        <w:t>origin</w:t>
      </w:r>
      <w:r w:rsidRPr="006A0D36">
        <w:rPr>
          <w:rFonts w:ascii="Times New Roman" w:hAnsi="Times New Roman" w:cs="Times New Roman"/>
          <w:spacing w:val="-32"/>
          <w:rPrChange w:id="2125" w:author="Montcho Gilbert" w:date="2019-09-26T07:11:00Z">
            <w:rPr>
              <w:spacing w:val="-3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26" w:author="Montcho Gilbert" w:date="2019-09-26T07:11:00Z">
            <w:rPr/>
          </w:rPrChange>
        </w:rPr>
        <w:t>to spend</w:t>
      </w:r>
      <w:r w:rsidRPr="006A0D36">
        <w:rPr>
          <w:rFonts w:ascii="Times New Roman" w:hAnsi="Times New Roman" w:cs="Times New Roman"/>
          <w:spacing w:val="-13"/>
          <w:rPrChange w:id="2127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28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13"/>
          <w:rPrChange w:id="2129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30" w:author="Montcho Gilbert" w:date="2019-09-26T07:11:00Z">
            <w:rPr/>
          </w:rPrChange>
        </w:rPr>
        <w:t>last</w:t>
      </w:r>
      <w:r w:rsidRPr="006A0D36">
        <w:rPr>
          <w:rFonts w:ascii="Times New Roman" w:hAnsi="Times New Roman" w:cs="Times New Roman"/>
          <w:spacing w:val="-13"/>
          <w:rPrChange w:id="2131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32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2"/>
          <w:rPrChange w:id="2133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34" w:author="Montcho Gilbert" w:date="2019-09-26T07:11:00Z">
            <w:rPr/>
          </w:rPrChange>
        </w:rPr>
        <w:t>most</w:t>
      </w:r>
      <w:r w:rsidRPr="006A0D36">
        <w:rPr>
          <w:rFonts w:ascii="Times New Roman" w:hAnsi="Times New Roman" w:cs="Times New Roman"/>
          <w:spacing w:val="-14"/>
          <w:rPrChange w:id="2135" w:author="Montcho Gilbert" w:date="2019-09-26T07:11:00Z">
            <w:rPr>
              <w:spacing w:val="-1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36" w:author="Montcho Gilbert" w:date="2019-09-26T07:11:00Z">
            <w:rPr/>
          </w:rPrChange>
        </w:rPr>
        <w:t>cost</w:t>
      </w:r>
      <w:r w:rsidRPr="006A0D36">
        <w:rPr>
          <w:rFonts w:ascii="Times New Roman" w:hAnsi="Times New Roman" w:cs="Times New Roman"/>
          <w:spacing w:val="-12"/>
          <w:rPrChange w:id="2137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2138" w:author="Montcho Gilbert" w:date="2019-09-26T07:11:00Z">
            <w:rPr>
              <w:spacing w:val="-3"/>
            </w:rPr>
          </w:rPrChange>
        </w:rPr>
        <w:t>intensive</w:t>
      </w:r>
      <w:r w:rsidRPr="006A0D36">
        <w:rPr>
          <w:rFonts w:ascii="Times New Roman" w:hAnsi="Times New Roman" w:cs="Times New Roman"/>
          <w:spacing w:val="-12"/>
          <w:rPrChange w:id="2139" w:author="Montcho Gilbert" w:date="2019-09-26T07:11:00Z">
            <w:rPr>
              <w:spacing w:val="-12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40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13"/>
          <w:rPrChange w:id="2141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42" w:author="Montcho Gilbert" w:date="2019-09-26T07:11:00Z">
            <w:rPr/>
          </w:rPrChange>
        </w:rPr>
        <w:t>health</w:t>
      </w:r>
      <w:r w:rsidRPr="006A0D36">
        <w:rPr>
          <w:rFonts w:ascii="Times New Roman" w:hAnsi="Times New Roman" w:cs="Times New Roman"/>
          <w:spacing w:val="-13"/>
          <w:rPrChange w:id="2143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44" w:author="Montcho Gilbert" w:date="2019-09-26T07:11:00Z">
            <w:rPr/>
          </w:rPrChange>
        </w:rPr>
        <w:t>care</w:t>
      </w:r>
      <w:r w:rsidRPr="006A0D36">
        <w:rPr>
          <w:rFonts w:ascii="Times New Roman" w:hAnsi="Times New Roman" w:cs="Times New Roman"/>
          <w:spacing w:val="-13"/>
          <w:rPrChange w:id="2145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46" w:author="Montcho Gilbert" w:date="2019-09-26T07:11:00Z">
            <w:rPr/>
          </w:rPrChange>
        </w:rPr>
        <w:t>(</w:t>
      </w:r>
      <w:proofErr w:type="spellStart"/>
      <w:r w:rsidRPr="006A0D36">
        <w:rPr>
          <w:rFonts w:ascii="Times New Roman" w:hAnsi="Times New Roman" w:cs="Times New Roman"/>
          <w:rPrChange w:id="2147" w:author="Montcho Gilbert" w:date="2019-09-26T07:11:00Z">
            <w:rPr/>
          </w:rPrChange>
        </w:rPr>
        <w:t>Bratsberg</w:t>
      </w:r>
      <w:proofErr w:type="spellEnd"/>
      <w:r w:rsidRPr="006A0D36">
        <w:rPr>
          <w:rFonts w:ascii="Times New Roman" w:hAnsi="Times New Roman" w:cs="Times New Roman"/>
          <w:rPrChange w:id="2148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12"/>
          <w:rPrChange w:id="2149" w:author="Montcho Gilbert" w:date="2019-09-26T07:11:00Z">
            <w:rPr>
              <w:spacing w:val="-12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150" w:author="Montcho Gilbert" w:date="2019-09-26T07:11:00Z">
            <w:rPr/>
          </w:rPrChange>
        </w:rPr>
        <w:t>Raaum</w:t>
      </w:r>
      <w:proofErr w:type="spellEnd"/>
      <w:r w:rsidRPr="006A0D36">
        <w:rPr>
          <w:rFonts w:ascii="Times New Roman" w:hAnsi="Times New Roman" w:cs="Times New Roman"/>
          <w:rPrChange w:id="2151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13"/>
          <w:rPrChange w:id="2152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153" w:author="Montcho Gilbert" w:date="2019-09-26T07:11:00Z">
            <w:rPr/>
          </w:rPrChange>
        </w:rPr>
        <w:t>&amp;</w:t>
      </w:r>
      <w:r w:rsidRPr="006A0D36">
        <w:rPr>
          <w:rFonts w:ascii="Times New Roman" w:hAnsi="Times New Roman" w:cs="Times New Roman"/>
          <w:spacing w:val="-12"/>
          <w:rPrChange w:id="2154" w:author="Montcho Gilbert" w:date="2019-09-26T07:11:00Z">
            <w:rPr>
              <w:spacing w:val="-12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155" w:author="Montcho Gilbert" w:date="2019-09-26T07:11:00Z">
            <w:rPr/>
          </w:rPrChange>
        </w:rPr>
        <w:t>Røed</w:t>
      </w:r>
      <w:proofErr w:type="spellEnd"/>
      <w:r w:rsidRPr="006A0D36">
        <w:rPr>
          <w:rFonts w:ascii="Times New Roman" w:hAnsi="Times New Roman" w:cs="Times New Roman"/>
          <w:rPrChange w:id="2156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12"/>
          <w:rPrChange w:id="2157" w:author="Montcho Gilbert" w:date="2019-09-26T07:11:00Z">
            <w:rPr>
              <w:spacing w:val="-12"/>
            </w:rPr>
          </w:rPrChange>
        </w:rPr>
        <w:t xml:space="preserve"> </w:t>
      </w:r>
      <w:r w:rsidR="005535C3" w:rsidRPr="006A0D36">
        <w:rPr>
          <w:rFonts w:ascii="Times New Roman" w:hAnsi="Times New Roman" w:cs="Times New Roman"/>
          <w:color w:val="0000FF"/>
          <w:rPrChange w:id="2158" w:author="Montcho Gilbert" w:date="2019-09-26T07:11:00Z">
            <w:rPr>
              <w:color w:val="0000FF"/>
            </w:rPr>
          </w:rPrChange>
        </w:rPr>
        <w:fldChar w:fldCharType="begin"/>
      </w:r>
      <w:r w:rsidR="005535C3" w:rsidRPr="006A0D36">
        <w:rPr>
          <w:rFonts w:ascii="Times New Roman" w:hAnsi="Times New Roman" w:cs="Times New Roman"/>
          <w:color w:val="0000FF"/>
          <w:rPrChange w:id="2159" w:author="Montcho Gilbert" w:date="2019-09-26T07:11:00Z">
            <w:rPr>
              <w:color w:val="0000FF"/>
            </w:rPr>
          </w:rPrChange>
        </w:rPr>
        <w:instrText xml:space="preserve"> HYPERLINK \l "_bookmark5" </w:instrText>
      </w:r>
      <w:r w:rsidR="005535C3" w:rsidRPr="006A0D36">
        <w:rPr>
          <w:rFonts w:ascii="Times New Roman" w:hAnsi="Times New Roman" w:cs="Times New Roman"/>
          <w:color w:val="0000FF"/>
          <w:rPrChange w:id="2160" w:author="Montcho Gilbert" w:date="2019-09-26T07:11:00Z">
            <w:rPr>
              <w:color w:val="0000FF"/>
            </w:rPr>
          </w:rPrChange>
        </w:rPr>
        <w:fldChar w:fldCharType="separate"/>
      </w:r>
      <w:r w:rsidRPr="006A0D36">
        <w:rPr>
          <w:rFonts w:ascii="Times New Roman" w:hAnsi="Times New Roman" w:cs="Times New Roman"/>
          <w:color w:val="0000FF"/>
          <w:rPrChange w:id="2161" w:author="Montcho Gilbert" w:date="2019-09-26T07:11:00Z">
            <w:rPr>
              <w:color w:val="0000FF"/>
            </w:rPr>
          </w:rPrChange>
        </w:rPr>
        <w:t>2014</w:t>
      </w:r>
      <w:r w:rsidR="005535C3" w:rsidRPr="006A0D36">
        <w:rPr>
          <w:rFonts w:ascii="Times New Roman" w:hAnsi="Times New Roman" w:cs="Times New Roman"/>
          <w:color w:val="0000FF"/>
          <w:rPrChange w:id="2162" w:author="Montcho Gilbert" w:date="2019-09-26T07:11:00Z">
            <w:rPr>
              <w:color w:val="0000FF"/>
            </w:rPr>
          </w:rPrChange>
        </w:rPr>
        <w:fldChar w:fldCharType="end"/>
      </w:r>
      <w:r w:rsidRPr="006A0D36">
        <w:rPr>
          <w:rFonts w:ascii="Times New Roman" w:hAnsi="Times New Roman" w:cs="Times New Roman"/>
          <w:rPrChange w:id="2163" w:author="Montcho Gilbert" w:date="2019-09-26T07:11:00Z">
            <w:rPr/>
          </w:rPrChange>
        </w:rPr>
        <w:t>)</w:t>
      </w:r>
    </w:p>
    <w:p w14:paraId="51BF7B58" w14:textId="77777777" w:rsidR="003C7ED4" w:rsidRPr="006A0D36" w:rsidRDefault="003C7ED4">
      <w:pPr>
        <w:pStyle w:val="BodyText"/>
        <w:spacing w:before="231" w:line="254" w:lineRule="auto"/>
        <w:ind w:left="120" w:right="117" w:firstLine="351"/>
        <w:jc w:val="both"/>
        <w:rPr>
          <w:rFonts w:ascii="Times New Roman" w:hAnsi="Times New Roman" w:cs="Times New Roman"/>
          <w:rPrChange w:id="2164" w:author="Montcho Gilbert" w:date="2019-09-26T07:11:00Z">
            <w:rPr>
              <w:sz w:val="24"/>
              <w:szCs w:val="24"/>
            </w:rPr>
          </w:rPrChange>
        </w:rPr>
        <w:sectPr w:rsidR="003C7ED4" w:rsidRPr="006A0D36">
          <w:footerReference w:type="default" r:id="rId10"/>
          <w:pgSz w:w="11910" w:h="16840"/>
          <w:pgMar w:top="1260" w:right="1320" w:bottom="1060" w:left="1320" w:header="0" w:footer="867" w:gutter="0"/>
          <w:cols w:space="720"/>
        </w:sectPr>
        <w:pPrChange w:id="2165" w:author="Julien Navaux" w:date="2019-09-25T12:04:00Z">
          <w:pPr>
            <w:spacing w:line="254" w:lineRule="auto"/>
            <w:jc w:val="both"/>
          </w:pPr>
        </w:pPrChange>
      </w:pPr>
    </w:p>
    <w:p w14:paraId="39EBB1EA" w14:textId="77777777" w:rsidR="003C7ED4" w:rsidRPr="006A0D36" w:rsidRDefault="008441F4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rPrChange w:id="2166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b w:val="0"/>
          <w:bCs w:val="0"/>
          <w:sz w:val="24"/>
          <w:szCs w:val="24"/>
          <w:rPrChange w:id="2167" w:author="Montcho Gilbert" w:date="2019-09-26T07:11:00Z">
            <w:rPr/>
          </w:rPrChange>
        </w:rPr>
        <w:lastRenderedPageBreak/>
        <w:t>References</w:t>
      </w:r>
    </w:p>
    <w:p w14:paraId="22153AC5" w14:textId="77777777" w:rsidR="003C7ED4" w:rsidRPr="006A0D36" w:rsidRDefault="008441F4">
      <w:pPr>
        <w:spacing w:before="231" w:line="249" w:lineRule="auto"/>
        <w:ind w:left="705" w:right="114" w:hanging="586"/>
        <w:rPr>
          <w:rFonts w:ascii="Times New Roman" w:hAnsi="Times New Roman" w:cs="Times New Roman"/>
          <w:sz w:val="24"/>
          <w:szCs w:val="24"/>
          <w:rPrChange w:id="2168" w:author="Montcho Gilbert" w:date="2019-09-26T07:11:00Z">
            <w:rPr>
              <w:sz w:val="24"/>
            </w:rPr>
          </w:rPrChange>
        </w:rPr>
      </w:pPr>
      <w:bookmarkStart w:id="2169" w:name="_bookmark2"/>
      <w:bookmarkEnd w:id="2169"/>
      <w:r w:rsidRPr="006A0D36">
        <w:rPr>
          <w:rFonts w:ascii="Times New Roman" w:hAnsi="Times New Roman" w:cs="Times New Roman"/>
          <w:sz w:val="24"/>
          <w:szCs w:val="24"/>
          <w:rPrChange w:id="2170" w:author="Montcho Gilbert" w:date="2019-09-26T07:11:00Z">
            <w:rPr>
              <w:sz w:val="24"/>
            </w:rPr>
          </w:rPrChange>
        </w:rPr>
        <w:t>Akbari,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2171" w:author="Montcho Gilbert" w:date="2019-09-26T07:11:00Z">
            <w:rPr>
              <w:spacing w:val="-23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72" w:author="Montcho Gilbert" w:date="2019-09-26T07:11:00Z">
            <w:rPr>
              <w:sz w:val="24"/>
            </w:rPr>
          </w:rPrChange>
        </w:rPr>
        <w:t>A.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73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74" w:author="Montcho Gilbert" w:date="2019-09-26T07:11:00Z">
            <w:rPr>
              <w:sz w:val="24"/>
            </w:rPr>
          </w:rPrChange>
        </w:rPr>
        <w:t>H.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75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76" w:author="Montcho Gilbert" w:date="2019-09-26T07:11:00Z">
            <w:rPr>
              <w:sz w:val="24"/>
            </w:rPr>
          </w:rPrChange>
        </w:rPr>
        <w:t>(1989).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2177" w:author="Montcho Gilbert" w:date="2019-09-26T07:11:00Z">
            <w:rPr>
              <w:spacing w:val="-23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78" w:author="Montcho Gilbert" w:date="2019-09-26T07:11:00Z">
            <w:rPr>
              <w:sz w:val="24"/>
            </w:rPr>
          </w:rPrChange>
        </w:rPr>
        <w:t>The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79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80" w:author="Montcho Gilbert" w:date="2019-09-26T07:11:00Z">
            <w:rPr>
              <w:sz w:val="24"/>
            </w:rPr>
          </w:rPrChange>
        </w:rPr>
        <w:t>Benefits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81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82" w:author="Montcho Gilbert" w:date="2019-09-26T07:11:00Z">
            <w:rPr>
              <w:sz w:val="24"/>
            </w:rPr>
          </w:rPrChange>
        </w:rPr>
        <w:t>of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2183" w:author="Montcho Gilbert" w:date="2019-09-26T07:11:00Z">
            <w:rPr>
              <w:spacing w:val="-23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84" w:author="Montcho Gilbert" w:date="2019-09-26T07:11:00Z">
            <w:rPr>
              <w:sz w:val="24"/>
            </w:rPr>
          </w:rPrChange>
        </w:rPr>
        <w:t>Immigrants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85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86" w:author="Montcho Gilbert" w:date="2019-09-26T07:11:00Z">
            <w:rPr>
              <w:sz w:val="24"/>
            </w:rPr>
          </w:rPrChange>
        </w:rPr>
        <w:t>to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87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88" w:author="Montcho Gilbert" w:date="2019-09-26T07:11:00Z">
            <w:rPr>
              <w:sz w:val="24"/>
            </w:rPr>
          </w:rPrChange>
        </w:rPr>
        <w:t>Canada: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2189" w:author="Montcho Gilbert" w:date="2019-09-26T07:11:00Z">
            <w:rPr>
              <w:spacing w:val="-23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90" w:author="Montcho Gilbert" w:date="2019-09-26T07:11:00Z">
            <w:rPr>
              <w:sz w:val="24"/>
            </w:rPr>
          </w:rPrChange>
        </w:rPr>
        <w:t>Evidence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91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92" w:author="Montcho Gilbert" w:date="2019-09-26T07:11:00Z">
            <w:rPr>
              <w:sz w:val="24"/>
            </w:rPr>
          </w:rPrChange>
        </w:rPr>
        <w:t>on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93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sz w:val="24"/>
          <w:szCs w:val="24"/>
          <w:rPrChange w:id="2194" w:author="Montcho Gilbert" w:date="2019-09-26T07:11:00Z">
            <w:rPr>
              <w:spacing w:val="-7"/>
              <w:sz w:val="24"/>
            </w:rPr>
          </w:rPrChange>
        </w:rPr>
        <w:t>Tax</w:t>
      </w:r>
      <w:r w:rsidRPr="006A0D36">
        <w:rPr>
          <w:rFonts w:ascii="Times New Roman" w:hAnsi="Times New Roman" w:cs="Times New Roman"/>
          <w:spacing w:val="-23"/>
          <w:sz w:val="24"/>
          <w:szCs w:val="24"/>
          <w:rPrChange w:id="2195" w:author="Montcho Gilbert" w:date="2019-09-26T07:11:00Z">
            <w:rPr>
              <w:spacing w:val="-23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96" w:author="Montcho Gilbert" w:date="2019-09-26T07:11:00Z">
            <w:rPr>
              <w:sz w:val="24"/>
            </w:rPr>
          </w:rPrChange>
        </w:rPr>
        <w:t>and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197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198" w:author="Montcho Gilbert" w:date="2019-09-26T07:11:00Z">
            <w:rPr>
              <w:sz w:val="24"/>
            </w:rPr>
          </w:rPrChange>
        </w:rPr>
        <w:t>Public</w:t>
      </w:r>
      <w:bookmarkStart w:id="2199" w:name="_bookmark1"/>
      <w:bookmarkEnd w:id="2199"/>
      <w:r w:rsidRPr="006A0D36">
        <w:rPr>
          <w:rFonts w:ascii="Times New Roman" w:hAnsi="Times New Roman" w:cs="Times New Roman"/>
          <w:sz w:val="24"/>
          <w:szCs w:val="24"/>
          <w:rPrChange w:id="2200" w:author="Montcho Gilbert" w:date="2019-09-26T07:11:00Z">
            <w:rPr>
              <w:sz w:val="24"/>
            </w:rPr>
          </w:rPrChange>
        </w:rPr>
        <w:t xml:space="preserve"> Services. </w:t>
      </w:r>
      <w:r w:rsidRPr="006A0D36">
        <w:rPr>
          <w:rFonts w:ascii="Times New Roman" w:hAnsi="Times New Roman" w:cs="Times New Roman"/>
          <w:sz w:val="24"/>
          <w:szCs w:val="24"/>
          <w:rPrChange w:id="2201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Canadian Public Policy </w:t>
      </w:r>
      <w:r w:rsidRPr="006A0D36">
        <w:rPr>
          <w:rFonts w:ascii="Times New Roman" w:hAnsi="Times New Roman" w:cs="Times New Roman"/>
          <w:w w:val="150"/>
          <w:sz w:val="24"/>
          <w:szCs w:val="24"/>
          <w:rPrChange w:id="2202" w:author="Montcho Gilbert" w:date="2019-09-26T07:11:00Z">
            <w:rPr>
              <w:rFonts w:ascii="Times New Roman"/>
              <w:i/>
              <w:w w:val="150"/>
              <w:sz w:val="24"/>
            </w:rPr>
          </w:rPrChange>
        </w:rPr>
        <w:t>/</w:t>
      </w:r>
      <w:r w:rsidRPr="006A0D36">
        <w:rPr>
          <w:rFonts w:ascii="Times New Roman" w:hAnsi="Times New Roman" w:cs="Times New Roman"/>
          <w:spacing w:val="48"/>
          <w:w w:val="150"/>
          <w:sz w:val="24"/>
          <w:szCs w:val="24"/>
          <w:rPrChange w:id="2203" w:author="Montcho Gilbert" w:date="2019-09-26T07:11:00Z">
            <w:rPr>
              <w:rFonts w:ascii="Times New Roman"/>
              <w:i/>
              <w:spacing w:val="48"/>
              <w:w w:val="150"/>
              <w:sz w:val="24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sz w:val="24"/>
          <w:szCs w:val="24"/>
          <w:rPrChange w:id="2204" w:author="Montcho Gilbert" w:date="2019-09-26T07:11:00Z">
            <w:rPr>
              <w:rFonts w:ascii="Times New Roman"/>
              <w:i/>
              <w:sz w:val="24"/>
            </w:rPr>
          </w:rPrChange>
        </w:rPr>
        <w:t>Analyse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205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 de Politiques</w:t>
      </w:r>
      <w:r w:rsidRPr="006A0D36">
        <w:rPr>
          <w:rFonts w:ascii="Times New Roman" w:hAnsi="Times New Roman" w:cs="Times New Roman"/>
          <w:sz w:val="24"/>
          <w:szCs w:val="24"/>
          <w:rPrChange w:id="2206" w:author="Montcho Gilbert" w:date="2019-09-26T07:11:00Z">
            <w:rPr>
              <w:sz w:val="24"/>
            </w:rPr>
          </w:rPrChange>
        </w:rPr>
        <w:t>.</w:t>
      </w:r>
    </w:p>
    <w:p w14:paraId="237C6C76" w14:textId="77777777" w:rsidR="003C7ED4" w:rsidRPr="006A0D36" w:rsidRDefault="008441F4">
      <w:pPr>
        <w:pStyle w:val="BodyText"/>
        <w:spacing w:before="3"/>
        <w:ind w:left="120"/>
        <w:rPr>
          <w:rFonts w:ascii="Times New Roman" w:hAnsi="Times New Roman" w:cs="Times New Roman"/>
          <w:rPrChange w:id="2207" w:author="Montcho Gilbert" w:date="2019-09-26T07:11:00Z">
            <w:rPr>
              <w:rFonts w:ascii="Times New Roman"/>
              <w:i/>
            </w:rPr>
          </w:rPrChange>
        </w:rPr>
      </w:pPr>
      <w:r w:rsidRPr="006A0D36">
        <w:rPr>
          <w:rFonts w:ascii="Times New Roman" w:hAnsi="Times New Roman" w:cs="Times New Roman"/>
          <w:rPrChange w:id="2208" w:author="Montcho Gilbert" w:date="2019-09-26T07:11:00Z">
            <w:rPr/>
          </w:rPrChange>
        </w:rPr>
        <w:t xml:space="preserve">Akin, S. N. (2012). Immigration, Fiscal </w:t>
      </w:r>
      <w:r w:rsidRPr="006A0D36">
        <w:rPr>
          <w:rFonts w:ascii="Times New Roman" w:hAnsi="Times New Roman" w:cs="Times New Roman"/>
          <w:spacing w:val="-4"/>
          <w:rPrChange w:id="2209" w:author="Montcho Gilbert" w:date="2019-09-26T07:11:00Z">
            <w:rPr>
              <w:spacing w:val="-4"/>
            </w:rPr>
          </w:rPrChange>
        </w:rPr>
        <w:t xml:space="preserve">Policy, </w:t>
      </w:r>
      <w:r w:rsidRPr="006A0D36">
        <w:rPr>
          <w:rFonts w:ascii="Times New Roman" w:hAnsi="Times New Roman" w:cs="Times New Roman"/>
          <w:rPrChange w:id="2210" w:author="Montcho Gilbert" w:date="2019-09-26T07:11:00Z">
            <w:rPr/>
          </w:rPrChange>
        </w:rPr>
        <w:t xml:space="preserve">and </w:t>
      </w:r>
      <w:r w:rsidRPr="006A0D36">
        <w:rPr>
          <w:rFonts w:ascii="Times New Roman" w:hAnsi="Times New Roman" w:cs="Times New Roman"/>
          <w:spacing w:val="-3"/>
          <w:rPrChange w:id="2211" w:author="Montcho Gilbert" w:date="2019-09-26T07:11:00Z">
            <w:rPr>
              <w:spacing w:val="-3"/>
            </w:rPr>
          </w:rPrChange>
        </w:rPr>
        <w:t xml:space="preserve">Welfare </w:t>
      </w:r>
      <w:r w:rsidRPr="006A0D36">
        <w:rPr>
          <w:rFonts w:ascii="Times New Roman" w:hAnsi="Times New Roman" w:cs="Times New Roman"/>
          <w:rPrChange w:id="2212" w:author="Montcho Gilbert" w:date="2019-09-26T07:11:00Z">
            <w:rPr/>
          </w:rPrChange>
        </w:rPr>
        <w:t xml:space="preserve">in an Aging Population. </w:t>
      </w:r>
      <w:r w:rsidRPr="006A0D36">
        <w:rPr>
          <w:rFonts w:ascii="Times New Roman" w:hAnsi="Times New Roman" w:cs="Times New Roman"/>
          <w:rPrChange w:id="2213" w:author="Montcho Gilbert" w:date="2019-09-26T07:11:00Z">
            <w:rPr>
              <w:rFonts w:ascii="Times New Roman"/>
              <w:i/>
            </w:rPr>
          </w:rPrChange>
        </w:rPr>
        <w:t>The</w:t>
      </w:r>
    </w:p>
    <w:p w14:paraId="7759BCFC" w14:textId="77777777" w:rsidR="003C7ED4" w:rsidRPr="006A0D36" w:rsidRDefault="008441F4">
      <w:pPr>
        <w:spacing w:before="12"/>
        <w:ind w:left="705"/>
        <w:rPr>
          <w:rFonts w:ascii="Times New Roman" w:hAnsi="Times New Roman" w:cs="Times New Roman"/>
          <w:sz w:val="24"/>
          <w:szCs w:val="24"/>
          <w:rPrChange w:id="2214" w:author="Montcho Gilbert" w:date="2019-09-26T07:11:00Z">
            <w:rPr>
              <w:sz w:val="24"/>
            </w:rPr>
          </w:rPrChange>
        </w:rPr>
      </w:pPr>
      <w:bookmarkStart w:id="2215" w:name="_bookmark3"/>
      <w:bookmarkEnd w:id="2215"/>
      <w:r w:rsidRPr="006A0D36">
        <w:rPr>
          <w:rFonts w:ascii="Times New Roman" w:hAnsi="Times New Roman" w:cs="Times New Roman"/>
          <w:w w:val="105"/>
          <w:sz w:val="24"/>
          <w:szCs w:val="24"/>
          <w:rPrChange w:id="2216" w:author="Montcho Gilbert" w:date="2019-09-26T07:11:00Z">
            <w:rPr>
              <w:rFonts w:ascii="Times New Roman"/>
              <w:i/>
              <w:w w:val="105"/>
              <w:sz w:val="24"/>
            </w:rPr>
          </w:rPrChange>
        </w:rPr>
        <w:t>B.E. Journal of</w:t>
      </w:r>
      <w:r w:rsidRPr="006A0D36">
        <w:rPr>
          <w:rFonts w:ascii="Times New Roman" w:hAnsi="Times New Roman" w:cs="Times New Roman"/>
          <w:spacing w:val="59"/>
          <w:w w:val="105"/>
          <w:sz w:val="24"/>
          <w:szCs w:val="24"/>
          <w:rPrChange w:id="2217" w:author="Montcho Gilbert" w:date="2019-09-26T07:11:00Z">
            <w:rPr>
              <w:rFonts w:ascii="Times New Roman"/>
              <w:i/>
              <w:spacing w:val="59"/>
              <w:w w:val="10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w w:val="105"/>
          <w:sz w:val="24"/>
          <w:szCs w:val="24"/>
          <w:rPrChange w:id="2218" w:author="Montcho Gilbert" w:date="2019-09-26T07:11:00Z">
            <w:rPr>
              <w:rFonts w:ascii="Times New Roman"/>
              <w:i/>
              <w:spacing w:val="-4"/>
              <w:w w:val="105"/>
              <w:sz w:val="24"/>
            </w:rPr>
          </w:rPrChange>
        </w:rPr>
        <w:t>Macroeconomics</w:t>
      </w:r>
      <w:r w:rsidRPr="006A0D36">
        <w:rPr>
          <w:rFonts w:ascii="Times New Roman" w:hAnsi="Times New Roman" w:cs="Times New Roman"/>
          <w:spacing w:val="-4"/>
          <w:w w:val="105"/>
          <w:sz w:val="24"/>
          <w:szCs w:val="24"/>
          <w:rPrChange w:id="2219" w:author="Montcho Gilbert" w:date="2019-09-26T07:11:00Z">
            <w:rPr>
              <w:spacing w:val="-4"/>
              <w:w w:val="105"/>
              <w:sz w:val="24"/>
            </w:rPr>
          </w:rPrChange>
        </w:rPr>
        <w:t>.</w:t>
      </w:r>
    </w:p>
    <w:p w14:paraId="48B412BF" w14:textId="77777777" w:rsidR="003C7ED4" w:rsidRPr="006A0D36" w:rsidRDefault="008441F4">
      <w:pPr>
        <w:spacing w:before="16" w:line="249" w:lineRule="auto"/>
        <w:ind w:left="705" w:right="117" w:hanging="586"/>
        <w:rPr>
          <w:rFonts w:ascii="Times New Roman" w:hAnsi="Times New Roman" w:cs="Times New Roman"/>
          <w:sz w:val="24"/>
          <w:szCs w:val="24"/>
          <w:rPrChange w:id="2220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2221" w:author="Montcho Gilbert" w:date="2019-09-26T07:11:00Z">
            <w:rPr>
              <w:sz w:val="24"/>
            </w:rPr>
          </w:rPrChange>
        </w:rPr>
        <w:t xml:space="preserve">Auerbach, A. J., &amp; </w:t>
      </w:r>
      <w:proofErr w:type="spellStart"/>
      <w:r w:rsidRPr="006A0D36">
        <w:rPr>
          <w:rFonts w:ascii="Times New Roman" w:hAnsi="Times New Roman" w:cs="Times New Roman"/>
          <w:sz w:val="24"/>
          <w:szCs w:val="24"/>
          <w:rPrChange w:id="2222" w:author="Montcho Gilbert" w:date="2019-09-26T07:11:00Z">
            <w:rPr>
              <w:sz w:val="24"/>
            </w:rPr>
          </w:rPrChange>
        </w:rPr>
        <w:t>Oreopoulos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223" w:author="Montcho Gilbert" w:date="2019-09-26T07:11:00Z">
            <w:rPr>
              <w:sz w:val="24"/>
            </w:rPr>
          </w:rPrChange>
        </w:rPr>
        <w:t>, P. (2000). The Fiscal Effects of U.S. Immigration: A</w:t>
      </w:r>
      <w:bookmarkStart w:id="2224" w:name="_bookmark4"/>
      <w:bookmarkEnd w:id="2224"/>
      <w:r w:rsidRPr="006A0D36">
        <w:rPr>
          <w:rFonts w:ascii="Times New Roman" w:hAnsi="Times New Roman" w:cs="Times New Roman"/>
          <w:sz w:val="24"/>
          <w:szCs w:val="24"/>
          <w:rPrChange w:id="2225" w:author="Montcho Gilbert" w:date="2019-09-26T07:11:00Z">
            <w:rPr>
              <w:sz w:val="24"/>
            </w:rPr>
          </w:rPrChange>
        </w:rPr>
        <w:t xml:space="preserve"> Generational-Accounting Perspective. In </w:t>
      </w:r>
      <w:r w:rsidRPr="006A0D36">
        <w:rPr>
          <w:rFonts w:ascii="Times New Roman" w:hAnsi="Times New Roman" w:cs="Times New Roman"/>
          <w:sz w:val="24"/>
          <w:szCs w:val="24"/>
          <w:rPrChange w:id="2226" w:author="Montcho Gilbert" w:date="2019-09-26T07:11:00Z">
            <w:rPr>
              <w:rFonts w:ascii="Times New Roman"/>
              <w:i/>
              <w:sz w:val="24"/>
            </w:rPr>
          </w:rPrChange>
        </w:rPr>
        <w:t>Tax policy and the economy, volume 14</w:t>
      </w:r>
      <w:r w:rsidRPr="006A0D36">
        <w:rPr>
          <w:rFonts w:ascii="Times New Roman" w:hAnsi="Times New Roman" w:cs="Times New Roman"/>
          <w:sz w:val="24"/>
          <w:szCs w:val="24"/>
          <w:rPrChange w:id="2227" w:author="Montcho Gilbert" w:date="2019-09-26T07:11:00Z">
            <w:rPr>
              <w:sz w:val="24"/>
            </w:rPr>
          </w:rPrChange>
        </w:rPr>
        <w:t>.</w:t>
      </w:r>
    </w:p>
    <w:p w14:paraId="3F400553" w14:textId="77777777" w:rsidR="003C7ED4" w:rsidRPr="006A0D36" w:rsidRDefault="008441F4">
      <w:pPr>
        <w:spacing w:before="3"/>
        <w:ind w:left="120"/>
        <w:rPr>
          <w:rFonts w:ascii="Times New Roman" w:hAnsi="Times New Roman" w:cs="Times New Roman"/>
          <w:sz w:val="24"/>
          <w:szCs w:val="24"/>
          <w:rPrChange w:id="2228" w:author="Montcho Gilbert" w:date="2019-09-26T07:11:00Z">
            <w:rPr>
              <w:sz w:val="24"/>
            </w:rPr>
          </w:rPrChange>
        </w:rPr>
      </w:pPr>
      <w:bookmarkStart w:id="2229" w:name="_bookmark5"/>
      <w:bookmarkEnd w:id="2229"/>
      <w:proofErr w:type="spellStart"/>
      <w:r w:rsidRPr="006A0D36">
        <w:rPr>
          <w:rFonts w:ascii="Times New Roman" w:hAnsi="Times New Roman" w:cs="Times New Roman"/>
          <w:sz w:val="24"/>
          <w:szCs w:val="24"/>
          <w:rPrChange w:id="2230" w:author="Montcho Gilbert" w:date="2019-09-26T07:11:00Z">
            <w:rPr>
              <w:sz w:val="24"/>
            </w:rPr>
          </w:rPrChange>
        </w:rPr>
        <w:t>Borjas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231" w:author="Montcho Gilbert" w:date="2019-09-26T07:11:00Z">
            <w:rPr>
              <w:sz w:val="24"/>
            </w:rPr>
          </w:rPrChange>
        </w:rPr>
        <w:t xml:space="preserve">, G. J. (2014). </w:t>
      </w:r>
      <w:r w:rsidRPr="006A0D36">
        <w:rPr>
          <w:rFonts w:ascii="Times New Roman" w:hAnsi="Times New Roman" w:cs="Times New Roman"/>
          <w:sz w:val="24"/>
          <w:szCs w:val="24"/>
          <w:rPrChange w:id="2232" w:author="Montcho Gilbert" w:date="2019-09-26T07:11:00Z">
            <w:rPr>
              <w:rFonts w:ascii="Times New Roman"/>
              <w:i/>
              <w:sz w:val="24"/>
            </w:rPr>
          </w:rPrChange>
        </w:rPr>
        <w:t>Immigration Economics</w:t>
      </w:r>
      <w:r w:rsidRPr="006A0D36">
        <w:rPr>
          <w:rFonts w:ascii="Times New Roman" w:hAnsi="Times New Roman" w:cs="Times New Roman"/>
          <w:sz w:val="24"/>
          <w:szCs w:val="24"/>
          <w:rPrChange w:id="2233" w:author="Montcho Gilbert" w:date="2019-09-26T07:11:00Z">
            <w:rPr>
              <w:sz w:val="24"/>
            </w:rPr>
          </w:rPrChange>
        </w:rPr>
        <w:t>. Harvard University Press.</w:t>
      </w:r>
    </w:p>
    <w:p w14:paraId="16191620" w14:textId="77777777" w:rsidR="003C7ED4" w:rsidRPr="006A0D36" w:rsidRDefault="008441F4">
      <w:pPr>
        <w:pStyle w:val="BodyText"/>
        <w:spacing w:before="16" w:line="249" w:lineRule="auto"/>
        <w:ind w:left="705" w:right="114" w:hanging="586"/>
        <w:rPr>
          <w:rFonts w:ascii="Times New Roman" w:hAnsi="Times New Roman" w:cs="Times New Roman"/>
          <w:rPrChange w:id="2234" w:author="Montcho Gilbert" w:date="2019-09-26T07:11:00Z">
            <w:rPr/>
          </w:rPrChange>
        </w:rPr>
      </w:pPr>
      <w:proofErr w:type="spellStart"/>
      <w:r w:rsidRPr="006A0D36">
        <w:rPr>
          <w:rFonts w:ascii="Times New Roman" w:hAnsi="Times New Roman" w:cs="Times New Roman"/>
          <w:rPrChange w:id="2235" w:author="Montcho Gilbert" w:date="2019-09-26T07:11:00Z">
            <w:rPr/>
          </w:rPrChange>
        </w:rPr>
        <w:t>Bratsberg</w:t>
      </w:r>
      <w:proofErr w:type="spellEnd"/>
      <w:r w:rsidRPr="006A0D36">
        <w:rPr>
          <w:rFonts w:ascii="Times New Roman" w:hAnsi="Times New Roman" w:cs="Times New Roman"/>
          <w:rPrChange w:id="2236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13"/>
          <w:rPrChange w:id="2237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38" w:author="Montcho Gilbert" w:date="2019-09-26T07:11:00Z">
            <w:rPr/>
          </w:rPrChange>
        </w:rPr>
        <w:t>B.,</w:t>
      </w:r>
      <w:r w:rsidRPr="006A0D36">
        <w:rPr>
          <w:rFonts w:ascii="Times New Roman" w:hAnsi="Times New Roman" w:cs="Times New Roman"/>
          <w:spacing w:val="-13"/>
          <w:rPrChange w:id="2239" w:author="Montcho Gilbert" w:date="2019-09-26T07:11:00Z">
            <w:rPr>
              <w:spacing w:val="-13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240" w:author="Montcho Gilbert" w:date="2019-09-26T07:11:00Z">
            <w:rPr/>
          </w:rPrChange>
        </w:rPr>
        <w:t>Raaum</w:t>
      </w:r>
      <w:proofErr w:type="spellEnd"/>
      <w:r w:rsidRPr="006A0D36">
        <w:rPr>
          <w:rFonts w:ascii="Times New Roman" w:hAnsi="Times New Roman" w:cs="Times New Roman"/>
          <w:rPrChange w:id="2241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13"/>
          <w:rPrChange w:id="2242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43" w:author="Montcho Gilbert" w:date="2019-09-26T07:11:00Z">
            <w:rPr/>
          </w:rPrChange>
        </w:rPr>
        <w:t>O.,</w:t>
      </w:r>
      <w:r w:rsidRPr="006A0D36">
        <w:rPr>
          <w:rFonts w:ascii="Times New Roman" w:hAnsi="Times New Roman" w:cs="Times New Roman"/>
          <w:spacing w:val="-13"/>
          <w:rPrChange w:id="2244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45" w:author="Montcho Gilbert" w:date="2019-09-26T07:11:00Z">
            <w:rPr/>
          </w:rPrChange>
        </w:rPr>
        <w:t>&amp;</w:t>
      </w:r>
      <w:r w:rsidRPr="006A0D36">
        <w:rPr>
          <w:rFonts w:ascii="Times New Roman" w:hAnsi="Times New Roman" w:cs="Times New Roman"/>
          <w:spacing w:val="-13"/>
          <w:rPrChange w:id="2246" w:author="Montcho Gilbert" w:date="2019-09-26T07:11:00Z">
            <w:rPr>
              <w:spacing w:val="-13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247" w:author="Montcho Gilbert" w:date="2019-09-26T07:11:00Z">
            <w:rPr/>
          </w:rPrChange>
        </w:rPr>
        <w:t>Røed</w:t>
      </w:r>
      <w:proofErr w:type="spellEnd"/>
      <w:r w:rsidRPr="006A0D36">
        <w:rPr>
          <w:rFonts w:ascii="Times New Roman" w:hAnsi="Times New Roman" w:cs="Times New Roman"/>
          <w:rPrChange w:id="2248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13"/>
          <w:rPrChange w:id="2249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50" w:author="Montcho Gilbert" w:date="2019-09-26T07:11:00Z">
            <w:rPr/>
          </w:rPrChange>
        </w:rPr>
        <w:t>K.</w:t>
      </w:r>
      <w:r w:rsidRPr="006A0D36">
        <w:rPr>
          <w:rFonts w:ascii="Times New Roman" w:hAnsi="Times New Roman" w:cs="Times New Roman"/>
          <w:spacing w:val="-13"/>
          <w:rPrChange w:id="2251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52" w:author="Montcho Gilbert" w:date="2019-09-26T07:11:00Z">
            <w:rPr/>
          </w:rPrChange>
        </w:rPr>
        <w:t>(2014).</w:t>
      </w:r>
      <w:r w:rsidRPr="006A0D36">
        <w:rPr>
          <w:rFonts w:ascii="Times New Roman" w:hAnsi="Times New Roman" w:cs="Times New Roman"/>
          <w:spacing w:val="-13"/>
          <w:rPrChange w:id="2253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54" w:author="Montcho Gilbert" w:date="2019-09-26T07:11:00Z">
            <w:rPr/>
          </w:rPrChange>
        </w:rPr>
        <w:t>Immigrants,</w:t>
      </w:r>
      <w:r w:rsidRPr="006A0D36">
        <w:rPr>
          <w:rFonts w:ascii="Times New Roman" w:hAnsi="Times New Roman" w:cs="Times New Roman"/>
          <w:spacing w:val="-12"/>
          <w:rPrChange w:id="2255" w:author="Montcho Gilbert" w:date="2019-09-26T07:11:00Z">
            <w:rPr>
              <w:spacing w:val="-12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256" w:author="Montcho Gilbert" w:date="2019-09-26T07:11:00Z">
            <w:rPr/>
          </w:rPrChange>
        </w:rPr>
        <w:t>Labour</w:t>
      </w:r>
      <w:proofErr w:type="spellEnd"/>
      <w:r w:rsidRPr="006A0D36">
        <w:rPr>
          <w:rFonts w:ascii="Times New Roman" w:hAnsi="Times New Roman" w:cs="Times New Roman"/>
          <w:spacing w:val="-13"/>
          <w:rPrChange w:id="2257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58" w:author="Montcho Gilbert" w:date="2019-09-26T07:11:00Z">
            <w:rPr/>
          </w:rPrChange>
        </w:rPr>
        <w:t>Market</w:t>
      </w:r>
      <w:r w:rsidRPr="006A0D36">
        <w:rPr>
          <w:rFonts w:ascii="Times New Roman" w:hAnsi="Times New Roman" w:cs="Times New Roman"/>
          <w:spacing w:val="-13"/>
          <w:rPrChange w:id="2259" w:author="Montcho Gilbert" w:date="2019-09-26T07:11:00Z">
            <w:rPr>
              <w:spacing w:val="-1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60" w:author="Montcho Gilbert" w:date="2019-09-26T07:11:00Z">
            <w:rPr/>
          </w:rPrChange>
        </w:rPr>
        <w:t>Performance</w:t>
      </w:r>
      <w:bookmarkStart w:id="2261" w:name="_bookmark6"/>
      <w:bookmarkEnd w:id="2261"/>
      <w:r w:rsidRPr="006A0D36">
        <w:rPr>
          <w:rFonts w:ascii="Times New Roman" w:hAnsi="Times New Roman" w:cs="Times New Roman"/>
          <w:rPrChange w:id="2262" w:author="Montcho Gilbert" w:date="2019-09-26T07:11:00Z">
            <w:rPr/>
          </w:rPrChange>
        </w:rPr>
        <w:t xml:space="preserve"> and Social Insurance. </w:t>
      </w:r>
      <w:r w:rsidRPr="006A0D36">
        <w:rPr>
          <w:rFonts w:ascii="Times New Roman" w:hAnsi="Times New Roman" w:cs="Times New Roman"/>
          <w:rPrChange w:id="2263" w:author="Montcho Gilbert" w:date="2019-09-26T07:11:00Z">
            <w:rPr>
              <w:rFonts w:ascii="Times New Roman" w:hAnsi="Times New Roman"/>
              <w:i/>
            </w:rPr>
          </w:rPrChange>
        </w:rPr>
        <w:t xml:space="preserve">The </w:t>
      </w:r>
      <w:r w:rsidRPr="006A0D36">
        <w:rPr>
          <w:rFonts w:ascii="Times New Roman" w:hAnsi="Times New Roman" w:cs="Times New Roman"/>
          <w:spacing w:val="-3"/>
          <w:rPrChange w:id="2264" w:author="Montcho Gilbert" w:date="2019-09-26T07:11:00Z">
            <w:rPr>
              <w:rFonts w:ascii="Times New Roman" w:hAnsi="Times New Roman"/>
              <w:i/>
              <w:spacing w:val="-3"/>
            </w:rPr>
          </w:rPrChange>
        </w:rPr>
        <w:t>Economic</w:t>
      </w:r>
      <w:r w:rsidRPr="006A0D36">
        <w:rPr>
          <w:rFonts w:ascii="Times New Roman" w:hAnsi="Times New Roman" w:cs="Times New Roman"/>
          <w:spacing w:val="43"/>
          <w:rPrChange w:id="2265" w:author="Montcho Gilbert" w:date="2019-09-26T07:11:00Z">
            <w:rPr>
              <w:rFonts w:ascii="Times New Roman" w:hAnsi="Times New Roman"/>
              <w:i/>
              <w:spacing w:val="4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266" w:author="Montcho Gilbert" w:date="2019-09-26T07:11:00Z">
            <w:rPr>
              <w:rFonts w:ascii="Times New Roman" w:hAnsi="Times New Roman"/>
              <w:i/>
            </w:rPr>
          </w:rPrChange>
        </w:rPr>
        <w:t>Journal</w:t>
      </w:r>
      <w:r w:rsidRPr="006A0D36">
        <w:rPr>
          <w:rFonts w:ascii="Times New Roman" w:hAnsi="Times New Roman" w:cs="Times New Roman"/>
          <w:rPrChange w:id="2267" w:author="Montcho Gilbert" w:date="2019-09-26T07:11:00Z">
            <w:rPr/>
          </w:rPrChange>
        </w:rPr>
        <w:t>.</w:t>
      </w:r>
    </w:p>
    <w:p w14:paraId="5B727C5A" w14:textId="77777777" w:rsidR="003C7ED4" w:rsidRPr="006A0D36" w:rsidRDefault="008441F4">
      <w:pPr>
        <w:spacing w:before="6" w:line="249" w:lineRule="auto"/>
        <w:ind w:left="705" w:hanging="586"/>
        <w:rPr>
          <w:rFonts w:ascii="Times New Roman" w:hAnsi="Times New Roman" w:cs="Times New Roman"/>
          <w:sz w:val="24"/>
          <w:szCs w:val="24"/>
          <w:rPrChange w:id="2268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2269" w:author="Montcho Gilbert" w:date="2019-09-26T07:11:00Z">
            <w:rPr>
              <w:sz w:val="24"/>
            </w:rPr>
          </w:rPrChange>
        </w:rPr>
        <w:t xml:space="preserve">Card, D., &amp; Peri, G. (2016). Review: "Immigration Economics" by George J. </w:t>
      </w:r>
      <w:proofErr w:type="spellStart"/>
      <w:r w:rsidRPr="006A0D36">
        <w:rPr>
          <w:rFonts w:ascii="Times New Roman" w:hAnsi="Times New Roman" w:cs="Times New Roman"/>
          <w:sz w:val="24"/>
          <w:szCs w:val="24"/>
          <w:rPrChange w:id="2270" w:author="Montcho Gilbert" w:date="2019-09-26T07:11:00Z">
            <w:rPr>
              <w:sz w:val="24"/>
            </w:rPr>
          </w:rPrChange>
        </w:rPr>
        <w:t>Borjas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271" w:author="Montcho Gilbert" w:date="2019-09-26T07:11:00Z">
            <w:rPr>
              <w:sz w:val="24"/>
            </w:rPr>
          </w:rPrChange>
        </w:rPr>
        <w:t>: A</w:t>
      </w:r>
      <w:bookmarkStart w:id="2272" w:name="_bookmark7"/>
      <w:bookmarkEnd w:id="2272"/>
      <w:r w:rsidRPr="006A0D36">
        <w:rPr>
          <w:rFonts w:ascii="Times New Roman" w:hAnsi="Times New Roman" w:cs="Times New Roman"/>
          <w:sz w:val="24"/>
          <w:szCs w:val="24"/>
          <w:rPrChange w:id="2273" w:author="Montcho Gilbert" w:date="2019-09-26T07:11:00Z">
            <w:rPr>
              <w:sz w:val="24"/>
            </w:rPr>
          </w:rPrChange>
        </w:rPr>
        <w:t xml:space="preserve"> Review Essay. </w:t>
      </w:r>
      <w:r w:rsidRPr="006A0D36">
        <w:rPr>
          <w:rFonts w:ascii="Times New Roman" w:hAnsi="Times New Roman" w:cs="Times New Roman"/>
          <w:sz w:val="24"/>
          <w:szCs w:val="24"/>
          <w:rPrChange w:id="2274" w:author="Montcho Gilbert" w:date="2019-09-26T07:11:00Z">
            <w:rPr>
              <w:rFonts w:ascii="Times New Roman"/>
              <w:i/>
              <w:sz w:val="24"/>
            </w:rPr>
          </w:rPrChange>
        </w:rPr>
        <w:t>Journal of Economic literature</w:t>
      </w:r>
      <w:r w:rsidRPr="006A0D36">
        <w:rPr>
          <w:rFonts w:ascii="Times New Roman" w:hAnsi="Times New Roman" w:cs="Times New Roman"/>
          <w:sz w:val="24"/>
          <w:szCs w:val="24"/>
          <w:rPrChange w:id="2275" w:author="Montcho Gilbert" w:date="2019-09-26T07:11:00Z">
            <w:rPr>
              <w:sz w:val="24"/>
            </w:rPr>
          </w:rPrChange>
        </w:rPr>
        <w:t>.</w:t>
      </w:r>
    </w:p>
    <w:p w14:paraId="52196169" w14:textId="77777777" w:rsidR="003C7ED4" w:rsidRPr="006A0D36" w:rsidRDefault="008441F4">
      <w:pPr>
        <w:pStyle w:val="BodyText"/>
        <w:spacing w:before="3" w:line="254" w:lineRule="auto"/>
        <w:ind w:left="119" w:right="119"/>
        <w:rPr>
          <w:rFonts w:ascii="Times New Roman" w:hAnsi="Times New Roman" w:cs="Times New Roman"/>
          <w:lang w:val="fr-CA"/>
          <w:rPrChange w:id="2276" w:author="Montcho Gilbert" w:date="2019-09-26T07:11:00Z">
            <w:rPr>
              <w:lang w:val="fr-CA"/>
            </w:rPr>
          </w:rPrChange>
        </w:rPr>
      </w:pPr>
      <w:bookmarkStart w:id="2277" w:name="_bookmark8"/>
      <w:bookmarkEnd w:id="2277"/>
      <w:proofErr w:type="spellStart"/>
      <w:r w:rsidRPr="006A0D36">
        <w:rPr>
          <w:rFonts w:ascii="Times New Roman" w:hAnsi="Times New Roman" w:cs="Times New Roman"/>
          <w:rPrChange w:id="2278" w:author="Montcho Gilbert" w:date="2019-09-26T07:11:00Z">
            <w:rPr/>
          </w:rPrChange>
        </w:rPr>
        <w:t>Chojnicki</w:t>
      </w:r>
      <w:proofErr w:type="spellEnd"/>
      <w:r w:rsidRPr="006A0D36">
        <w:rPr>
          <w:rFonts w:ascii="Times New Roman" w:hAnsi="Times New Roman" w:cs="Times New Roman"/>
          <w:rPrChange w:id="2279" w:author="Montcho Gilbert" w:date="2019-09-26T07:11:00Z">
            <w:rPr/>
          </w:rPrChange>
        </w:rPr>
        <w:t xml:space="preserve">, X. (2011). Fiscal impact of immigration in </w:t>
      </w:r>
      <w:r w:rsidRPr="006A0D36">
        <w:rPr>
          <w:rFonts w:ascii="Times New Roman" w:hAnsi="Times New Roman" w:cs="Times New Roman"/>
          <w:spacing w:val="-4"/>
          <w:rPrChange w:id="2280" w:author="Montcho Gilbert" w:date="2019-09-26T07:11:00Z">
            <w:rPr>
              <w:spacing w:val="-4"/>
            </w:rPr>
          </w:rPrChange>
        </w:rPr>
        <w:t xml:space="preserve">France. </w:t>
      </w:r>
      <w:r w:rsidRPr="006A0D36">
        <w:rPr>
          <w:rFonts w:ascii="Times New Roman" w:hAnsi="Times New Roman" w:cs="Times New Roman"/>
          <w:spacing w:val="-3"/>
          <w:lang w:val="fr-CA"/>
          <w:rPrChange w:id="2281" w:author="Montcho Gilbert" w:date="2019-09-26T07:11:00Z">
            <w:rPr>
              <w:rFonts w:ascii="Times New Roman" w:hAnsi="Times New Roman"/>
              <w:i/>
              <w:spacing w:val="-3"/>
              <w:lang w:val="fr-CA"/>
            </w:rPr>
          </w:rPrChange>
        </w:rPr>
        <w:t xml:space="preserve">Revue </w:t>
      </w:r>
      <w:r w:rsidRPr="006A0D36">
        <w:rPr>
          <w:rFonts w:ascii="Times New Roman" w:hAnsi="Times New Roman" w:cs="Times New Roman"/>
          <w:lang w:val="fr-CA"/>
          <w:rPrChange w:id="2282" w:author="Montcho Gilbert" w:date="2019-09-26T07:11:00Z">
            <w:rPr>
              <w:rFonts w:ascii="Times New Roman" w:hAnsi="Times New Roman"/>
              <w:i/>
              <w:lang w:val="fr-CA"/>
            </w:rPr>
          </w:rPrChange>
        </w:rPr>
        <w:t>économique</w:t>
      </w:r>
      <w:r w:rsidRPr="006A0D36">
        <w:rPr>
          <w:rFonts w:ascii="Times New Roman" w:hAnsi="Times New Roman" w:cs="Times New Roman"/>
          <w:lang w:val="fr-CA"/>
          <w:rPrChange w:id="2283" w:author="Montcho Gilbert" w:date="2019-09-26T07:11:00Z">
            <w:rPr>
              <w:lang w:val="fr-CA"/>
            </w:rPr>
          </w:rPrChange>
        </w:rPr>
        <w:t xml:space="preserve">. </w:t>
      </w:r>
      <w:proofErr w:type="spellStart"/>
      <w:proofErr w:type="gramStart"/>
      <w:r w:rsidRPr="006A0D36">
        <w:rPr>
          <w:rFonts w:ascii="Times New Roman" w:hAnsi="Times New Roman" w:cs="Times New Roman"/>
          <w:lang w:val="fr-CA"/>
          <w:rPrChange w:id="2284" w:author="Montcho Gilbert" w:date="2019-09-26T07:11:00Z">
            <w:rPr>
              <w:lang w:val="fr-CA"/>
            </w:rPr>
          </w:rPrChange>
        </w:rPr>
        <w:t>dAlbis</w:t>
      </w:r>
      <w:proofErr w:type="spellEnd"/>
      <w:proofErr w:type="gramEnd"/>
      <w:r w:rsidRPr="006A0D36">
        <w:rPr>
          <w:rFonts w:ascii="Times New Roman" w:hAnsi="Times New Roman" w:cs="Times New Roman"/>
          <w:lang w:val="fr-CA"/>
          <w:rPrChange w:id="2285" w:author="Montcho Gilbert" w:date="2019-09-26T07:11:00Z">
            <w:rPr>
              <w:lang w:val="fr-CA"/>
            </w:rPr>
          </w:rPrChange>
        </w:rPr>
        <w:t>,</w:t>
      </w:r>
      <w:r w:rsidRPr="006A0D36">
        <w:rPr>
          <w:rFonts w:ascii="Times New Roman" w:hAnsi="Times New Roman" w:cs="Times New Roman"/>
          <w:spacing w:val="38"/>
          <w:lang w:val="fr-CA"/>
          <w:rPrChange w:id="2286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287" w:author="Montcho Gilbert" w:date="2019-09-26T07:11:00Z">
            <w:rPr>
              <w:lang w:val="fr-CA"/>
            </w:rPr>
          </w:rPrChange>
        </w:rPr>
        <w:t>H.,</w:t>
      </w:r>
      <w:r w:rsidRPr="006A0D36">
        <w:rPr>
          <w:rFonts w:ascii="Times New Roman" w:hAnsi="Times New Roman" w:cs="Times New Roman"/>
          <w:spacing w:val="38"/>
          <w:lang w:val="fr-CA"/>
          <w:rPrChange w:id="2288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289" w:author="Montcho Gilbert" w:date="2019-09-26T07:11:00Z">
            <w:rPr>
              <w:lang w:val="fr-CA"/>
            </w:rPr>
          </w:rPrChange>
        </w:rPr>
        <w:t>Bonnet,</w:t>
      </w:r>
      <w:r w:rsidRPr="006A0D36">
        <w:rPr>
          <w:rFonts w:ascii="Times New Roman" w:hAnsi="Times New Roman" w:cs="Times New Roman"/>
          <w:spacing w:val="39"/>
          <w:lang w:val="fr-CA"/>
          <w:rPrChange w:id="2290" w:author="Montcho Gilbert" w:date="2019-09-26T07:11:00Z">
            <w:rPr>
              <w:spacing w:val="39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291" w:author="Montcho Gilbert" w:date="2019-09-26T07:11:00Z">
            <w:rPr>
              <w:lang w:val="fr-CA"/>
            </w:rPr>
          </w:rPrChange>
        </w:rPr>
        <w:t>C.,</w:t>
      </w:r>
      <w:r w:rsidRPr="006A0D36">
        <w:rPr>
          <w:rFonts w:ascii="Times New Roman" w:hAnsi="Times New Roman" w:cs="Times New Roman"/>
          <w:spacing w:val="38"/>
          <w:lang w:val="fr-CA"/>
          <w:rPrChange w:id="2292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lang w:val="fr-CA"/>
          <w:rPrChange w:id="2293" w:author="Montcho Gilbert" w:date="2019-09-26T07:11:00Z">
            <w:rPr>
              <w:lang w:val="fr-CA"/>
            </w:rPr>
          </w:rPrChange>
        </w:rPr>
        <w:t>Chojnicki</w:t>
      </w:r>
      <w:proofErr w:type="spellEnd"/>
      <w:r w:rsidRPr="006A0D36">
        <w:rPr>
          <w:rFonts w:ascii="Times New Roman" w:hAnsi="Times New Roman" w:cs="Times New Roman"/>
          <w:lang w:val="fr-CA"/>
          <w:rPrChange w:id="2294" w:author="Montcho Gilbert" w:date="2019-09-26T07:11:00Z">
            <w:rPr>
              <w:lang w:val="fr-CA"/>
            </w:rPr>
          </w:rPrChange>
        </w:rPr>
        <w:t>,</w:t>
      </w:r>
      <w:r w:rsidRPr="006A0D36">
        <w:rPr>
          <w:rFonts w:ascii="Times New Roman" w:hAnsi="Times New Roman" w:cs="Times New Roman"/>
          <w:spacing w:val="38"/>
          <w:lang w:val="fr-CA"/>
          <w:rPrChange w:id="2295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296" w:author="Montcho Gilbert" w:date="2019-09-26T07:11:00Z">
            <w:rPr>
              <w:lang w:val="fr-CA"/>
            </w:rPr>
          </w:rPrChange>
        </w:rPr>
        <w:t>X.,</w:t>
      </w:r>
      <w:r w:rsidRPr="006A0D36">
        <w:rPr>
          <w:rFonts w:ascii="Times New Roman" w:hAnsi="Times New Roman" w:cs="Times New Roman"/>
          <w:spacing w:val="38"/>
          <w:lang w:val="fr-CA"/>
          <w:rPrChange w:id="2297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298" w:author="Montcho Gilbert" w:date="2019-09-26T07:11:00Z">
            <w:rPr>
              <w:lang w:val="fr-CA"/>
            </w:rPr>
          </w:rPrChange>
        </w:rPr>
        <w:t>El</w:t>
      </w:r>
      <w:r w:rsidRPr="006A0D36">
        <w:rPr>
          <w:rFonts w:ascii="Times New Roman" w:hAnsi="Times New Roman" w:cs="Times New Roman"/>
          <w:spacing w:val="39"/>
          <w:lang w:val="fr-CA"/>
          <w:rPrChange w:id="2299" w:author="Montcho Gilbert" w:date="2019-09-26T07:11:00Z">
            <w:rPr>
              <w:spacing w:val="39"/>
              <w:lang w:val="fr-CA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lang w:val="fr-CA"/>
          <w:rPrChange w:id="2300" w:author="Montcho Gilbert" w:date="2019-09-26T07:11:00Z">
            <w:rPr>
              <w:lang w:val="fr-CA"/>
            </w:rPr>
          </w:rPrChange>
        </w:rPr>
        <w:t>Mekkaoui</w:t>
      </w:r>
      <w:proofErr w:type="spellEnd"/>
      <w:r w:rsidRPr="006A0D36">
        <w:rPr>
          <w:rFonts w:ascii="Times New Roman" w:hAnsi="Times New Roman" w:cs="Times New Roman"/>
          <w:lang w:val="fr-CA"/>
          <w:rPrChange w:id="2301" w:author="Montcho Gilbert" w:date="2019-09-26T07:11:00Z">
            <w:rPr>
              <w:lang w:val="fr-CA"/>
            </w:rPr>
          </w:rPrChange>
        </w:rPr>
        <w:t>,</w:t>
      </w:r>
      <w:r w:rsidRPr="006A0D36">
        <w:rPr>
          <w:rFonts w:ascii="Times New Roman" w:hAnsi="Times New Roman" w:cs="Times New Roman"/>
          <w:spacing w:val="39"/>
          <w:lang w:val="fr-CA"/>
          <w:rPrChange w:id="2302" w:author="Montcho Gilbert" w:date="2019-09-26T07:11:00Z">
            <w:rPr>
              <w:spacing w:val="39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303" w:author="Montcho Gilbert" w:date="2019-09-26T07:11:00Z">
            <w:rPr>
              <w:lang w:val="fr-CA"/>
            </w:rPr>
          </w:rPrChange>
        </w:rPr>
        <w:t>N.,</w:t>
      </w:r>
      <w:r w:rsidRPr="006A0D36">
        <w:rPr>
          <w:rFonts w:ascii="Times New Roman" w:hAnsi="Times New Roman" w:cs="Times New Roman"/>
          <w:spacing w:val="38"/>
          <w:lang w:val="fr-CA"/>
          <w:rPrChange w:id="2304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lang w:val="fr-CA"/>
          <w:rPrChange w:id="2305" w:author="Montcho Gilbert" w:date="2019-09-26T07:11:00Z">
            <w:rPr>
              <w:lang w:val="fr-CA"/>
            </w:rPr>
          </w:rPrChange>
        </w:rPr>
        <w:t>Greulich</w:t>
      </w:r>
      <w:proofErr w:type="spellEnd"/>
      <w:r w:rsidRPr="006A0D36">
        <w:rPr>
          <w:rFonts w:ascii="Times New Roman" w:hAnsi="Times New Roman" w:cs="Times New Roman"/>
          <w:lang w:val="fr-CA"/>
          <w:rPrChange w:id="2306" w:author="Montcho Gilbert" w:date="2019-09-26T07:11:00Z">
            <w:rPr>
              <w:lang w:val="fr-CA"/>
            </w:rPr>
          </w:rPrChange>
        </w:rPr>
        <w:t>,</w:t>
      </w:r>
      <w:r w:rsidRPr="006A0D36">
        <w:rPr>
          <w:rFonts w:ascii="Times New Roman" w:hAnsi="Times New Roman" w:cs="Times New Roman"/>
          <w:spacing w:val="38"/>
          <w:lang w:val="fr-CA"/>
          <w:rPrChange w:id="2307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308" w:author="Montcho Gilbert" w:date="2019-09-26T07:11:00Z">
            <w:rPr>
              <w:lang w:val="fr-CA"/>
            </w:rPr>
          </w:rPrChange>
        </w:rPr>
        <w:t>A.,</w:t>
      </w:r>
      <w:r w:rsidRPr="006A0D36">
        <w:rPr>
          <w:rFonts w:ascii="Times New Roman" w:hAnsi="Times New Roman" w:cs="Times New Roman"/>
          <w:spacing w:val="38"/>
          <w:lang w:val="fr-CA"/>
          <w:rPrChange w:id="2309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310" w:author="Montcho Gilbert" w:date="2019-09-26T07:11:00Z">
            <w:rPr>
              <w:lang w:val="fr-CA"/>
            </w:rPr>
          </w:rPrChange>
        </w:rPr>
        <w:t>Hubert,</w:t>
      </w:r>
      <w:r w:rsidRPr="006A0D36">
        <w:rPr>
          <w:rFonts w:ascii="Times New Roman" w:hAnsi="Times New Roman" w:cs="Times New Roman"/>
          <w:spacing w:val="38"/>
          <w:lang w:val="fr-CA"/>
          <w:rPrChange w:id="2311" w:author="Montcho Gilbert" w:date="2019-09-26T07:11:00Z">
            <w:rPr>
              <w:spacing w:val="38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312" w:author="Montcho Gilbert" w:date="2019-09-26T07:11:00Z">
            <w:rPr>
              <w:lang w:val="fr-CA"/>
            </w:rPr>
          </w:rPrChange>
        </w:rPr>
        <w:t>J.,</w:t>
      </w:r>
      <w:r w:rsidRPr="006A0D36">
        <w:rPr>
          <w:rFonts w:ascii="Times New Roman" w:hAnsi="Times New Roman" w:cs="Times New Roman"/>
          <w:spacing w:val="39"/>
          <w:lang w:val="fr-CA"/>
          <w:rPrChange w:id="2313" w:author="Montcho Gilbert" w:date="2019-09-26T07:11:00Z">
            <w:rPr>
              <w:spacing w:val="39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lang w:val="fr-CA"/>
          <w:rPrChange w:id="2314" w:author="Montcho Gilbert" w:date="2019-09-26T07:11:00Z">
            <w:rPr>
              <w:lang w:val="fr-CA"/>
            </w:rPr>
          </w:rPrChange>
        </w:rPr>
        <w:t>&amp;</w:t>
      </w:r>
    </w:p>
    <w:p w14:paraId="32BAD562" w14:textId="77777777" w:rsidR="003C7ED4" w:rsidRPr="006A0D36" w:rsidRDefault="008441F4">
      <w:pPr>
        <w:pStyle w:val="BodyText"/>
        <w:spacing w:line="272" w:lineRule="exact"/>
        <w:ind w:left="705"/>
        <w:rPr>
          <w:rFonts w:ascii="Times New Roman" w:hAnsi="Times New Roman" w:cs="Times New Roman"/>
          <w:rPrChange w:id="2315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spacing w:val="-9"/>
          <w:rPrChange w:id="2316" w:author="Montcho Gilbert" w:date="2019-09-26T07:11:00Z">
            <w:rPr>
              <w:spacing w:val="-9"/>
            </w:rPr>
          </w:rPrChange>
        </w:rPr>
        <w:t>NAVAUX,</w:t>
      </w:r>
      <w:r w:rsidRPr="006A0D36">
        <w:rPr>
          <w:rFonts w:ascii="Times New Roman" w:hAnsi="Times New Roman" w:cs="Times New Roman"/>
          <w:spacing w:val="-7"/>
          <w:rPrChange w:id="2317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18" w:author="Montcho Gilbert" w:date="2019-09-26T07:11:00Z">
            <w:rPr/>
          </w:rPrChange>
        </w:rPr>
        <w:t>J.</w:t>
      </w:r>
      <w:r w:rsidRPr="006A0D36">
        <w:rPr>
          <w:rFonts w:ascii="Times New Roman" w:hAnsi="Times New Roman" w:cs="Times New Roman"/>
          <w:spacing w:val="-7"/>
          <w:rPrChange w:id="2319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20" w:author="Montcho Gilbert" w:date="2019-09-26T07:11:00Z">
            <w:rPr/>
          </w:rPrChange>
        </w:rPr>
        <w:t>(2019).</w:t>
      </w:r>
      <w:r w:rsidRPr="006A0D36">
        <w:rPr>
          <w:rFonts w:ascii="Times New Roman" w:hAnsi="Times New Roman" w:cs="Times New Roman"/>
          <w:spacing w:val="-6"/>
          <w:rPrChange w:id="2321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22" w:author="Montcho Gilbert" w:date="2019-09-26T07:11:00Z">
            <w:rPr/>
          </w:rPrChange>
        </w:rPr>
        <w:t>Financing</w:t>
      </w:r>
      <w:r w:rsidRPr="006A0D36">
        <w:rPr>
          <w:rFonts w:ascii="Times New Roman" w:hAnsi="Times New Roman" w:cs="Times New Roman"/>
          <w:spacing w:val="-7"/>
          <w:rPrChange w:id="2323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24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6"/>
          <w:rPrChange w:id="2325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26" w:author="Montcho Gilbert" w:date="2019-09-26T07:11:00Z">
            <w:rPr/>
          </w:rPrChange>
        </w:rPr>
        <w:t>Consumption</w:t>
      </w:r>
      <w:r w:rsidRPr="006A0D36">
        <w:rPr>
          <w:rFonts w:ascii="Times New Roman" w:hAnsi="Times New Roman" w:cs="Times New Roman"/>
          <w:spacing w:val="-7"/>
          <w:rPrChange w:id="2327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28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7"/>
          <w:rPrChange w:id="2329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30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6"/>
          <w:rPrChange w:id="2331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2332" w:author="Montcho Gilbert" w:date="2019-09-26T07:11:00Z">
            <w:rPr>
              <w:spacing w:val="-4"/>
            </w:rPr>
          </w:rPrChange>
        </w:rPr>
        <w:t>Young</w:t>
      </w:r>
      <w:r w:rsidRPr="006A0D36">
        <w:rPr>
          <w:rFonts w:ascii="Times New Roman" w:hAnsi="Times New Roman" w:cs="Times New Roman"/>
          <w:spacing w:val="-7"/>
          <w:rPrChange w:id="2333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34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6"/>
          <w:rPrChange w:id="2335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36" w:author="Montcho Gilbert" w:date="2019-09-26T07:11:00Z">
            <w:rPr/>
          </w:rPrChange>
        </w:rPr>
        <w:t>Old</w:t>
      </w:r>
      <w:r w:rsidRPr="006A0D36">
        <w:rPr>
          <w:rFonts w:ascii="Times New Roman" w:hAnsi="Times New Roman" w:cs="Times New Roman"/>
          <w:spacing w:val="-7"/>
          <w:rPrChange w:id="2337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338" w:author="Montcho Gilbert" w:date="2019-09-26T07:11:00Z">
            <w:rPr/>
          </w:rPrChange>
        </w:rPr>
        <w:t>in</w:t>
      </w:r>
      <w:r w:rsidRPr="006A0D36">
        <w:rPr>
          <w:rFonts w:ascii="Times New Roman" w:hAnsi="Times New Roman" w:cs="Times New Roman"/>
          <w:spacing w:val="-7"/>
          <w:rPrChange w:id="2339" w:author="Montcho Gilbert" w:date="2019-09-26T07:11:00Z">
            <w:rPr>
              <w:spacing w:val="-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2340" w:author="Montcho Gilbert" w:date="2019-09-26T07:11:00Z">
            <w:rPr>
              <w:spacing w:val="-4"/>
            </w:rPr>
          </w:rPrChange>
        </w:rPr>
        <w:t>France.</w:t>
      </w:r>
    </w:p>
    <w:p w14:paraId="4498DB15" w14:textId="77777777" w:rsidR="003C7ED4" w:rsidRPr="006A0D36" w:rsidRDefault="008441F4">
      <w:pPr>
        <w:spacing w:before="12"/>
        <w:ind w:left="705"/>
        <w:rPr>
          <w:rFonts w:ascii="Times New Roman" w:hAnsi="Times New Roman" w:cs="Times New Roman"/>
          <w:sz w:val="24"/>
          <w:szCs w:val="24"/>
          <w:rPrChange w:id="2341" w:author="Montcho Gilbert" w:date="2019-09-26T07:11:00Z">
            <w:rPr>
              <w:sz w:val="24"/>
            </w:rPr>
          </w:rPrChange>
        </w:rPr>
      </w:pPr>
      <w:bookmarkStart w:id="2342" w:name="_bookmark9"/>
      <w:bookmarkEnd w:id="2342"/>
      <w:r w:rsidRPr="006A0D36">
        <w:rPr>
          <w:rFonts w:ascii="Times New Roman" w:hAnsi="Times New Roman" w:cs="Times New Roman"/>
          <w:w w:val="105"/>
          <w:sz w:val="24"/>
          <w:szCs w:val="24"/>
          <w:rPrChange w:id="2343" w:author="Montcho Gilbert" w:date="2019-09-26T07:11:00Z">
            <w:rPr>
              <w:rFonts w:ascii="Times New Roman"/>
              <w:i/>
              <w:w w:val="105"/>
              <w:sz w:val="24"/>
            </w:rPr>
          </w:rPrChange>
        </w:rPr>
        <w:t>Population and Development</w:t>
      </w:r>
      <w:r w:rsidRPr="006A0D36">
        <w:rPr>
          <w:rFonts w:ascii="Times New Roman" w:hAnsi="Times New Roman" w:cs="Times New Roman"/>
          <w:spacing w:val="57"/>
          <w:w w:val="105"/>
          <w:sz w:val="24"/>
          <w:szCs w:val="24"/>
          <w:rPrChange w:id="2344" w:author="Montcho Gilbert" w:date="2019-09-26T07:11:00Z">
            <w:rPr>
              <w:rFonts w:ascii="Times New Roman"/>
              <w:i/>
              <w:spacing w:val="57"/>
              <w:w w:val="10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w w:val="105"/>
          <w:sz w:val="24"/>
          <w:szCs w:val="24"/>
          <w:rPrChange w:id="2345" w:author="Montcho Gilbert" w:date="2019-09-26T07:11:00Z">
            <w:rPr>
              <w:rFonts w:ascii="Times New Roman"/>
              <w:i/>
              <w:spacing w:val="-3"/>
              <w:w w:val="105"/>
              <w:sz w:val="24"/>
            </w:rPr>
          </w:rPrChange>
        </w:rPr>
        <w:t>Review</w:t>
      </w:r>
      <w:r w:rsidRPr="006A0D36">
        <w:rPr>
          <w:rFonts w:ascii="Times New Roman" w:hAnsi="Times New Roman" w:cs="Times New Roman"/>
          <w:spacing w:val="-3"/>
          <w:w w:val="105"/>
          <w:sz w:val="24"/>
          <w:szCs w:val="24"/>
          <w:rPrChange w:id="2346" w:author="Montcho Gilbert" w:date="2019-09-26T07:11:00Z">
            <w:rPr>
              <w:spacing w:val="-3"/>
              <w:w w:val="105"/>
              <w:sz w:val="24"/>
            </w:rPr>
          </w:rPrChange>
        </w:rPr>
        <w:t>.</w:t>
      </w:r>
    </w:p>
    <w:p w14:paraId="37197D3C" w14:textId="5C4BD335" w:rsidR="003C7ED4" w:rsidRPr="006A0D36" w:rsidRDefault="008441F4" w:rsidP="00037CC3">
      <w:pPr>
        <w:pStyle w:val="BodyText"/>
        <w:spacing w:before="16" w:line="249" w:lineRule="auto"/>
        <w:ind w:right="117"/>
        <w:jc w:val="right"/>
        <w:rPr>
          <w:rFonts w:ascii="Times New Roman" w:hAnsi="Times New Roman" w:cs="Times New Roman"/>
          <w:rPrChange w:id="2347" w:author="Montcho Gilbert" w:date="2019-09-26T07:11:00Z">
            <w:rPr>
              <w:rFonts w:ascii="Times New Roman"/>
              <w:i/>
            </w:rPr>
          </w:rPrChange>
        </w:rPr>
      </w:pPr>
      <w:r w:rsidRPr="006A0D36">
        <w:rPr>
          <w:rFonts w:ascii="Times New Roman" w:hAnsi="Times New Roman" w:cs="Times New Roman"/>
          <w:rPrChange w:id="2348" w:author="Montcho Gilbert" w:date="2019-09-26T07:11:00Z">
            <w:rPr/>
          </w:rPrChange>
        </w:rPr>
        <w:t>Dungan, P., Fang, T., &amp; Gunderson, M. (2013). Macroeconomic Impacts of Canadian</w:t>
      </w:r>
      <w:r w:rsidRPr="006A0D36">
        <w:rPr>
          <w:rFonts w:ascii="Times New Roman" w:hAnsi="Times New Roman" w:cs="Times New Roman"/>
          <w:w w:val="96"/>
          <w:rPrChange w:id="2349" w:author="Montcho Gilbert" w:date="2019-09-26T07:11:00Z">
            <w:rPr>
              <w:w w:val="96"/>
            </w:rPr>
          </w:rPrChange>
        </w:rPr>
        <w:t xml:space="preserve"> </w:t>
      </w:r>
      <w:bookmarkStart w:id="2350" w:name="_bookmark10"/>
      <w:bookmarkEnd w:id="2350"/>
      <w:r w:rsidRPr="006A0D36">
        <w:rPr>
          <w:rFonts w:ascii="Times New Roman" w:hAnsi="Times New Roman" w:cs="Times New Roman"/>
          <w:rPrChange w:id="2351" w:author="Montcho Gilbert" w:date="2019-09-26T07:11:00Z">
            <w:rPr/>
          </w:rPrChange>
        </w:rPr>
        <w:t xml:space="preserve">Immigration: Results from a Macro Model. </w:t>
      </w:r>
      <w:r w:rsidRPr="006A0D36">
        <w:rPr>
          <w:rFonts w:ascii="Times New Roman" w:hAnsi="Times New Roman" w:cs="Times New Roman"/>
          <w:rPrChange w:id="2352" w:author="Montcho Gilbert" w:date="2019-09-26T07:11:00Z">
            <w:rPr>
              <w:rFonts w:ascii="Times New Roman"/>
              <w:i/>
            </w:rPr>
          </w:rPrChange>
        </w:rPr>
        <w:t>British Journal of Industrial Relations</w:t>
      </w:r>
      <w:r w:rsidRPr="006A0D36">
        <w:rPr>
          <w:rFonts w:ascii="Times New Roman" w:hAnsi="Times New Roman" w:cs="Times New Roman"/>
          <w:rPrChange w:id="2353" w:author="Montcho Gilbert" w:date="2019-09-26T07:11:00Z">
            <w:rPr/>
          </w:rPrChange>
        </w:rPr>
        <w:t xml:space="preserve">. </w:t>
      </w:r>
      <w:proofErr w:type="spellStart"/>
      <w:r w:rsidRPr="006A0D36">
        <w:rPr>
          <w:rFonts w:ascii="Times New Roman" w:hAnsi="Times New Roman" w:cs="Times New Roman"/>
          <w:rPrChange w:id="2354" w:author="Montcho Gilbert" w:date="2019-09-26T07:11:00Z">
            <w:rPr/>
          </w:rPrChange>
        </w:rPr>
        <w:t>Dustmann</w:t>
      </w:r>
      <w:proofErr w:type="spellEnd"/>
      <w:r w:rsidRPr="006A0D36">
        <w:rPr>
          <w:rFonts w:ascii="Times New Roman" w:hAnsi="Times New Roman" w:cs="Times New Roman"/>
          <w:rPrChange w:id="2355" w:author="Montcho Gilbert" w:date="2019-09-26T07:11:00Z">
            <w:rPr/>
          </w:rPrChange>
        </w:rPr>
        <w:t xml:space="preserve">, C., &amp; Frattini, T. (2014). The fiscal effects of immigration to the UK. </w:t>
      </w:r>
      <w:r w:rsidRPr="006A0D36">
        <w:rPr>
          <w:rFonts w:ascii="Times New Roman" w:hAnsi="Times New Roman" w:cs="Times New Roman"/>
          <w:rPrChange w:id="2356" w:author="Montcho Gilbert" w:date="2019-09-26T07:11:00Z">
            <w:rPr>
              <w:rFonts w:ascii="Times New Roman"/>
              <w:i/>
            </w:rPr>
          </w:rPrChange>
        </w:rPr>
        <w:t>The</w:t>
      </w:r>
    </w:p>
    <w:p w14:paraId="67E64102" w14:textId="50ECAB1E" w:rsidR="003C7ED4" w:rsidRPr="006A0D36" w:rsidRDefault="008441F4" w:rsidP="0003061A">
      <w:pPr>
        <w:spacing w:before="4"/>
        <w:ind w:left="705"/>
        <w:rPr>
          <w:rFonts w:ascii="Times New Roman" w:hAnsi="Times New Roman" w:cs="Times New Roman"/>
          <w:sz w:val="24"/>
          <w:szCs w:val="24"/>
          <w:rPrChange w:id="2357" w:author="Montcho Gilbert" w:date="2019-09-26T07:11:00Z">
            <w:rPr>
              <w:sz w:val="24"/>
            </w:rPr>
          </w:rPrChange>
        </w:rPr>
      </w:pPr>
      <w:bookmarkStart w:id="2358" w:name="_bookmark11"/>
      <w:bookmarkEnd w:id="2358"/>
      <w:r w:rsidRPr="006A0D36">
        <w:rPr>
          <w:rFonts w:ascii="Times New Roman" w:hAnsi="Times New Roman" w:cs="Times New Roman"/>
          <w:w w:val="105"/>
          <w:sz w:val="24"/>
          <w:szCs w:val="24"/>
          <w:rPrChange w:id="2359" w:author="Montcho Gilbert" w:date="2019-09-26T07:11:00Z">
            <w:rPr>
              <w:rFonts w:ascii="Times New Roman"/>
              <w:i/>
              <w:w w:val="105"/>
              <w:sz w:val="24"/>
            </w:rPr>
          </w:rPrChange>
        </w:rPr>
        <w:t>Quarterly Journal of</w:t>
      </w:r>
      <w:r w:rsidRPr="006A0D36">
        <w:rPr>
          <w:rFonts w:ascii="Times New Roman" w:hAnsi="Times New Roman" w:cs="Times New Roman"/>
          <w:spacing w:val="57"/>
          <w:w w:val="105"/>
          <w:sz w:val="24"/>
          <w:szCs w:val="24"/>
          <w:rPrChange w:id="2360" w:author="Montcho Gilbert" w:date="2019-09-26T07:11:00Z">
            <w:rPr>
              <w:rFonts w:ascii="Times New Roman"/>
              <w:i/>
              <w:spacing w:val="57"/>
              <w:w w:val="10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w w:val="105"/>
          <w:sz w:val="24"/>
          <w:szCs w:val="24"/>
          <w:rPrChange w:id="2361" w:author="Montcho Gilbert" w:date="2019-09-26T07:11:00Z">
            <w:rPr>
              <w:rFonts w:ascii="Times New Roman"/>
              <w:i/>
              <w:w w:val="105"/>
              <w:sz w:val="24"/>
            </w:rPr>
          </w:rPrChange>
        </w:rPr>
        <w:t>Economics</w:t>
      </w:r>
      <w:r w:rsidRPr="006A0D36">
        <w:rPr>
          <w:rFonts w:ascii="Times New Roman" w:hAnsi="Times New Roman" w:cs="Times New Roman"/>
          <w:w w:val="105"/>
          <w:sz w:val="24"/>
          <w:szCs w:val="24"/>
          <w:rPrChange w:id="2362" w:author="Montcho Gilbert" w:date="2019-09-26T07:11:00Z">
            <w:rPr>
              <w:w w:val="105"/>
              <w:sz w:val="24"/>
            </w:rPr>
          </w:rPrChange>
        </w:rPr>
        <w:t>.</w:t>
      </w:r>
    </w:p>
    <w:p w14:paraId="0758DE3E" w14:textId="77777777" w:rsidR="003C7ED4" w:rsidRPr="006A0D36" w:rsidRDefault="008441F4">
      <w:pPr>
        <w:spacing w:before="12" w:line="252" w:lineRule="auto"/>
        <w:ind w:left="705" w:right="117" w:hanging="586"/>
        <w:jc w:val="both"/>
        <w:rPr>
          <w:rFonts w:ascii="Times New Roman" w:hAnsi="Times New Roman" w:cs="Times New Roman"/>
          <w:sz w:val="24"/>
          <w:szCs w:val="24"/>
          <w:rPrChange w:id="2363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pacing w:val="-4"/>
          <w:sz w:val="24"/>
          <w:szCs w:val="24"/>
          <w:rPrChange w:id="2364" w:author="Montcho Gilbert" w:date="2019-09-26T07:11:00Z">
            <w:rPr>
              <w:spacing w:val="-4"/>
              <w:sz w:val="24"/>
            </w:rPr>
          </w:rPrChange>
        </w:rPr>
        <w:t xml:space="preserve">Fehr, </w:t>
      </w:r>
      <w:r w:rsidRPr="006A0D36">
        <w:rPr>
          <w:rFonts w:ascii="Times New Roman" w:hAnsi="Times New Roman" w:cs="Times New Roman"/>
          <w:sz w:val="24"/>
          <w:szCs w:val="24"/>
          <w:rPrChange w:id="2365" w:author="Montcho Gilbert" w:date="2019-09-26T07:11:00Z">
            <w:rPr>
              <w:sz w:val="24"/>
            </w:rPr>
          </w:rPrChange>
        </w:rPr>
        <w:t xml:space="preserve">H., </w:t>
      </w:r>
      <w:proofErr w:type="spellStart"/>
      <w:r w:rsidRPr="006A0D36">
        <w:rPr>
          <w:rFonts w:ascii="Times New Roman" w:hAnsi="Times New Roman" w:cs="Times New Roman"/>
          <w:sz w:val="24"/>
          <w:szCs w:val="24"/>
          <w:rPrChange w:id="2366" w:author="Montcho Gilbert" w:date="2019-09-26T07:11:00Z">
            <w:rPr>
              <w:sz w:val="24"/>
            </w:rPr>
          </w:rPrChange>
        </w:rPr>
        <w:t>Jokisch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367" w:author="Montcho Gilbert" w:date="2019-09-26T07:11:00Z">
            <w:rPr>
              <w:sz w:val="24"/>
            </w:rPr>
          </w:rPrChange>
        </w:rPr>
        <w:t xml:space="preserve">, S., &amp; Kotlikoff, L. (2003). </w:t>
      </w:r>
      <w:r w:rsidRPr="006A0D36">
        <w:rPr>
          <w:rFonts w:ascii="Times New Roman" w:hAnsi="Times New Roman" w:cs="Times New Roman"/>
          <w:sz w:val="24"/>
          <w:szCs w:val="24"/>
          <w:rPrChange w:id="2368" w:author="Montcho Gilbert" w:date="2019-09-26T07:11:00Z">
            <w:rPr>
              <w:rFonts w:ascii="Times New Roman" w:hAnsi="Times New Roman"/>
              <w:i/>
              <w:sz w:val="24"/>
            </w:rPr>
          </w:rPrChange>
        </w:rPr>
        <w:t xml:space="preserve">The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369" w:author="Montcho Gilbert" w:date="2019-09-26T07:11:00Z">
            <w:rPr>
              <w:rFonts w:ascii="Times New Roman" w:hAnsi="Times New Roman"/>
              <w:i/>
              <w:spacing w:val="-3"/>
              <w:sz w:val="24"/>
            </w:rPr>
          </w:rPrChange>
        </w:rPr>
        <w:t xml:space="preserve">Developed </w:t>
      </w:r>
      <w:r w:rsidRPr="006A0D36">
        <w:rPr>
          <w:rFonts w:ascii="Times New Roman" w:hAnsi="Times New Roman" w:cs="Times New Roman"/>
          <w:spacing w:val="-4"/>
          <w:sz w:val="24"/>
          <w:szCs w:val="24"/>
          <w:rPrChange w:id="2370" w:author="Montcho Gilbert" w:date="2019-09-26T07:11:00Z">
            <w:rPr>
              <w:rFonts w:ascii="Times New Roman" w:hAnsi="Times New Roman"/>
              <w:i/>
              <w:spacing w:val="-4"/>
              <w:sz w:val="24"/>
            </w:rPr>
          </w:rPrChange>
        </w:rPr>
        <w:t xml:space="preserve">World’s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371" w:author="Montcho Gilbert" w:date="2019-09-26T07:11:00Z">
            <w:rPr>
              <w:rFonts w:ascii="Times New Roman" w:hAnsi="Times New Roman"/>
              <w:i/>
              <w:spacing w:val="-3"/>
              <w:sz w:val="24"/>
            </w:rPr>
          </w:rPrChange>
        </w:rPr>
        <w:t xml:space="preserve">Demographic </w:t>
      </w:r>
      <w:r w:rsidRPr="006A0D36">
        <w:rPr>
          <w:rFonts w:ascii="Times New Roman" w:hAnsi="Times New Roman" w:cs="Times New Roman"/>
          <w:spacing w:val="-7"/>
          <w:sz w:val="24"/>
          <w:szCs w:val="24"/>
          <w:rPrChange w:id="2372" w:author="Montcho Gilbert" w:date="2019-09-26T07:11:00Z">
            <w:rPr>
              <w:rFonts w:ascii="Times New Roman" w:hAnsi="Times New Roman"/>
              <w:i/>
              <w:spacing w:val="-7"/>
              <w:sz w:val="24"/>
            </w:rPr>
          </w:rPrChange>
        </w:rPr>
        <w:t xml:space="preserve">Tran- </w:t>
      </w:r>
      <w:proofErr w:type="spellStart"/>
      <w:r w:rsidRPr="006A0D36">
        <w:rPr>
          <w:rFonts w:ascii="Times New Roman" w:hAnsi="Times New Roman" w:cs="Times New Roman"/>
          <w:sz w:val="24"/>
          <w:szCs w:val="24"/>
          <w:rPrChange w:id="2373" w:author="Montcho Gilbert" w:date="2019-09-26T07:11:00Z">
            <w:rPr>
              <w:rFonts w:ascii="Times New Roman" w:hAnsi="Times New Roman"/>
              <w:i/>
              <w:sz w:val="24"/>
            </w:rPr>
          </w:rPrChange>
        </w:rPr>
        <w:t>sition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374" w:author="Montcho Gilbert" w:date="2019-09-26T07:11:00Z">
            <w:rPr>
              <w:rFonts w:ascii="Times New Roman" w:hAnsi="Times New Roman"/>
              <w:i/>
              <w:sz w:val="24"/>
            </w:rPr>
          </w:rPrChange>
        </w:rPr>
        <w:t xml:space="preserve"> - The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375" w:author="Montcho Gilbert" w:date="2019-09-26T07:11:00Z">
            <w:rPr>
              <w:rFonts w:ascii="Times New Roman" w:hAnsi="Times New Roman"/>
              <w:i/>
              <w:spacing w:val="-3"/>
              <w:sz w:val="24"/>
            </w:rPr>
          </w:rPrChange>
        </w:rPr>
        <w:t xml:space="preserve">Roles </w:t>
      </w:r>
      <w:r w:rsidRPr="006A0D36">
        <w:rPr>
          <w:rFonts w:ascii="Times New Roman" w:hAnsi="Times New Roman" w:cs="Times New Roman"/>
          <w:sz w:val="24"/>
          <w:szCs w:val="24"/>
          <w:rPrChange w:id="2376" w:author="Montcho Gilbert" w:date="2019-09-26T07:11:00Z">
            <w:rPr>
              <w:rFonts w:ascii="Times New Roman" w:hAnsi="Times New Roman"/>
              <w:i/>
              <w:sz w:val="24"/>
            </w:rPr>
          </w:rPrChange>
        </w:rPr>
        <w:t>of Capital Flows, Immigration, and Policy</w:t>
      </w:r>
      <w:r w:rsidRPr="006A0D36">
        <w:rPr>
          <w:rFonts w:ascii="Times New Roman" w:hAnsi="Times New Roman" w:cs="Times New Roman"/>
          <w:sz w:val="24"/>
          <w:szCs w:val="24"/>
          <w:rPrChange w:id="2377" w:author="Montcho Gilbert" w:date="2019-09-26T07:11:00Z">
            <w:rPr>
              <w:sz w:val="24"/>
            </w:rPr>
          </w:rPrChange>
        </w:rPr>
        <w:t>. National Bureau of</w:t>
      </w:r>
      <w:bookmarkStart w:id="2378" w:name="_bookmark12"/>
      <w:bookmarkEnd w:id="2378"/>
      <w:r w:rsidRPr="006A0D36">
        <w:rPr>
          <w:rFonts w:ascii="Times New Roman" w:hAnsi="Times New Roman" w:cs="Times New Roman"/>
          <w:sz w:val="24"/>
          <w:szCs w:val="24"/>
          <w:rPrChange w:id="2379" w:author="Montcho Gilbert" w:date="2019-09-26T07:11:00Z">
            <w:rPr>
              <w:sz w:val="24"/>
            </w:rPr>
          </w:rPrChange>
        </w:rPr>
        <w:t xml:space="preserve"> Economic Research, Cambridge,</w:t>
      </w:r>
      <w:r w:rsidRPr="006A0D36">
        <w:rPr>
          <w:rFonts w:ascii="Times New Roman" w:hAnsi="Times New Roman" w:cs="Times New Roman"/>
          <w:spacing w:val="51"/>
          <w:sz w:val="24"/>
          <w:szCs w:val="24"/>
          <w:rPrChange w:id="2380" w:author="Montcho Gilbert" w:date="2019-09-26T07:11:00Z">
            <w:rPr>
              <w:spacing w:val="5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381" w:author="Montcho Gilbert" w:date="2019-09-26T07:11:00Z">
            <w:rPr>
              <w:sz w:val="24"/>
            </w:rPr>
          </w:rPrChange>
        </w:rPr>
        <w:t>MA.</w:t>
      </w:r>
    </w:p>
    <w:p w14:paraId="7752B54E" w14:textId="77777777" w:rsidR="003C7ED4" w:rsidRPr="006A0D36" w:rsidRDefault="008441F4">
      <w:pPr>
        <w:spacing w:line="249" w:lineRule="auto"/>
        <w:ind w:left="705" w:right="118" w:hanging="586"/>
        <w:jc w:val="both"/>
        <w:rPr>
          <w:rFonts w:ascii="Times New Roman" w:hAnsi="Times New Roman" w:cs="Times New Roman"/>
          <w:sz w:val="24"/>
          <w:szCs w:val="24"/>
          <w:rPrChange w:id="2382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2383" w:author="Montcho Gilbert" w:date="2019-09-26T07:11:00Z">
            <w:rPr>
              <w:sz w:val="24"/>
            </w:rPr>
          </w:rPrChange>
        </w:rPr>
        <w:t xml:space="preserve">Grubel, H., &amp; Grady, P. (2012). </w:t>
      </w:r>
      <w:r w:rsidRPr="006A0D36">
        <w:rPr>
          <w:rFonts w:ascii="Times New Roman" w:hAnsi="Times New Roman" w:cs="Times New Roman"/>
          <w:sz w:val="24"/>
          <w:szCs w:val="24"/>
          <w:rPrChange w:id="2384" w:author="Montcho Gilbert" w:date="2019-09-26T07:11:00Z">
            <w:rPr>
              <w:rFonts w:ascii="Times New Roman"/>
              <w:i/>
              <w:sz w:val="24"/>
            </w:rPr>
          </w:rPrChange>
        </w:rPr>
        <w:t>Fiscal transfers to immigrants in Canada: responding to</w:t>
      </w:r>
      <w:bookmarkStart w:id="2385" w:name="_bookmark13"/>
      <w:bookmarkEnd w:id="2385"/>
      <w:r w:rsidRPr="006A0D36">
        <w:rPr>
          <w:rFonts w:ascii="Times New Roman" w:hAnsi="Times New Roman" w:cs="Times New Roman"/>
          <w:sz w:val="24"/>
          <w:szCs w:val="24"/>
          <w:rPrChange w:id="2386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 critics and a revised estimate</w:t>
      </w:r>
      <w:r w:rsidRPr="006A0D36">
        <w:rPr>
          <w:rFonts w:ascii="Times New Roman" w:hAnsi="Times New Roman" w:cs="Times New Roman"/>
          <w:sz w:val="24"/>
          <w:szCs w:val="24"/>
          <w:rPrChange w:id="2387" w:author="Montcho Gilbert" w:date="2019-09-26T07:11:00Z">
            <w:rPr>
              <w:sz w:val="24"/>
            </w:rPr>
          </w:rPrChange>
        </w:rPr>
        <w:t>.</w:t>
      </w:r>
    </w:p>
    <w:p w14:paraId="3B0267CC" w14:textId="77777777" w:rsidR="003C7ED4" w:rsidRPr="006A0D36" w:rsidRDefault="008441F4">
      <w:pPr>
        <w:spacing w:before="6" w:line="249" w:lineRule="auto"/>
        <w:ind w:left="705" w:right="117" w:hanging="586"/>
        <w:jc w:val="both"/>
        <w:rPr>
          <w:rFonts w:ascii="Times New Roman" w:hAnsi="Times New Roman" w:cs="Times New Roman"/>
          <w:sz w:val="24"/>
          <w:szCs w:val="24"/>
          <w:rPrChange w:id="2388" w:author="Montcho Gilbert" w:date="2019-09-26T07:11:00Z">
            <w:rPr>
              <w:sz w:val="24"/>
            </w:rPr>
          </w:rPrChange>
        </w:rPr>
      </w:pPr>
      <w:proofErr w:type="spellStart"/>
      <w:r w:rsidRPr="006A0D36">
        <w:rPr>
          <w:rFonts w:ascii="Times New Roman" w:hAnsi="Times New Roman" w:cs="Times New Roman"/>
          <w:sz w:val="24"/>
          <w:szCs w:val="24"/>
          <w:rPrChange w:id="2389" w:author="Montcho Gilbert" w:date="2019-09-26T07:11:00Z">
            <w:rPr>
              <w:sz w:val="24"/>
            </w:rPr>
          </w:rPrChange>
        </w:rPr>
        <w:t>Hering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390" w:author="Montcho Gilbert" w:date="2019-09-26T07:11:00Z">
            <w:rPr>
              <w:sz w:val="24"/>
            </w:rPr>
          </w:rPrChange>
        </w:rPr>
        <w:t>,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391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392" w:author="Montcho Gilbert" w:date="2019-09-26T07:11:00Z">
            <w:rPr>
              <w:sz w:val="24"/>
            </w:rPr>
          </w:rPrChange>
        </w:rPr>
        <w:t>M.,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393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394" w:author="Montcho Gilbert" w:date="2019-09-26T07:11:00Z">
            <w:rPr>
              <w:sz w:val="24"/>
            </w:rPr>
          </w:rPrChange>
        </w:rPr>
        <w:t>&amp;</w:t>
      </w:r>
      <w:r w:rsidRPr="006A0D36">
        <w:rPr>
          <w:rFonts w:ascii="Times New Roman" w:hAnsi="Times New Roman" w:cs="Times New Roman"/>
          <w:spacing w:val="-14"/>
          <w:sz w:val="24"/>
          <w:szCs w:val="24"/>
          <w:rPrChange w:id="2395" w:author="Montcho Gilbert" w:date="2019-09-26T07:11:00Z">
            <w:rPr>
              <w:spacing w:val="-1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396" w:author="Montcho Gilbert" w:date="2019-09-26T07:11:00Z">
            <w:rPr>
              <w:sz w:val="24"/>
            </w:rPr>
          </w:rPrChange>
        </w:rPr>
        <w:t>Klassen,</w:t>
      </w:r>
      <w:r w:rsidRPr="006A0D36">
        <w:rPr>
          <w:rFonts w:ascii="Times New Roman" w:hAnsi="Times New Roman" w:cs="Times New Roman"/>
          <w:spacing w:val="-14"/>
          <w:sz w:val="24"/>
          <w:szCs w:val="24"/>
          <w:rPrChange w:id="2397" w:author="Montcho Gilbert" w:date="2019-09-26T07:11:00Z">
            <w:rPr>
              <w:spacing w:val="-1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398" w:author="Montcho Gilbert" w:date="2019-09-26T07:11:00Z">
            <w:rPr>
              <w:sz w:val="24"/>
            </w:rPr>
          </w:rPrChange>
        </w:rPr>
        <w:t>T.</w:t>
      </w:r>
      <w:r w:rsidRPr="006A0D36">
        <w:rPr>
          <w:rFonts w:ascii="Times New Roman" w:hAnsi="Times New Roman" w:cs="Times New Roman"/>
          <w:spacing w:val="-14"/>
          <w:sz w:val="24"/>
          <w:szCs w:val="24"/>
          <w:rPrChange w:id="2399" w:author="Montcho Gilbert" w:date="2019-09-26T07:11:00Z">
            <w:rPr>
              <w:spacing w:val="-1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00" w:author="Montcho Gilbert" w:date="2019-09-26T07:11:00Z">
            <w:rPr>
              <w:sz w:val="24"/>
            </w:rPr>
          </w:rPrChange>
        </w:rPr>
        <w:t>R.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401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02" w:author="Montcho Gilbert" w:date="2019-09-26T07:11:00Z">
            <w:rPr>
              <w:sz w:val="24"/>
            </w:rPr>
          </w:rPrChange>
        </w:rPr>
        <w:t>(2010).</w:t>
      </w:r>
      <w:r w:rsidRPr="006A0D36">
        <w:rPr>
          <w:rFonts w:ascii="Times New Roman" w:hAnsi="Times New Roman" w:cs="Times New Roman"/>
          <w:spacing w:val="-14"/>
          <w:sz w:val="24"/>
          <w:szCs w:val="24"/>
          <w:rPrChange w:id="2403" w:author="Montcho Gilbert" w:date="2019-09-26T07:11:00Z">
            <w:rPr>
              <w:spacing w:val="-1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04" w:author="Montcho Gilbert" w:date="2019-09-26T07:11:00Z">
            <w:rPr>
              <w:sz w:val="24"/>
            </w:rPr>
          </w:rPrChange>
        </w:rPr>
        <w:t>Strengthening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405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406" w:author="Montcho Gilbert" w:date="2019-09-26T07:11:00Z">
            <w:rPr>
              <w:spacing w:val="-3"/>
              <w:sz w:val="24"/>
            </w:rPr>
          </w:rPrChange>
        </w:rPr>
        <w:t>Fairness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407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08" w:author="Montcho Gilbert" w:date="2019-09-26T07:11:00Z">
            <w:rPr>
              <w:sz w:val="24"/>
            </w:rPr>
          </w:rPrChange>
        </w:rPr>
        <w:t>and</w:t>
      </w:r>
      <w:r w:rsidRPr="006A0D36">
        <w:rPr>
          <w:rFonts w:ascii="Times New Roman" w:hAnsi="Times New Roman" w:cs="Times New Roman"/>
          <w:spacing w:val="-14"/>
          <w:sz w:val="24"/>
          <w:szCs w:val="24"/>
          <w:rPrChange w:id="2409" w:author="Montcho Gilbert" w:date="2019-09-26T07:11:00Z">
            <w:rPr>
              <w:spacing w:val="-1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sz w:val="24"/>
          <w:szCs w:val="24"/>
          <w:rPrChange w:id="2410" w:author="Montcho Gilbert" w:date="2019-09-26T07:11:00Z">
            <w:rPr>
              <w:spacing w:val="-4"/>
              <w:sz w:val="24"/>
            </w:rPr>
          </w:rPrChange>
        </w:rPr>
        <w:t>Funding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411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12" w:author="Montcho Gilbert" w:date="2019-09-26T07:11:00Z">
            <w:rPr>
              <w:sz w:val="24"/>
            </w:rPr>
          </w:rPrChange>
        </w:rPr>
        <w:t>in</w:t>
      </w:r>
      <w:r w:rsidRPr="006A0D36">
        <w:rPr>
          <w:rFonts w:ascii="Times New Roman" w:hAnsi="Times New Roman" w:cs="Times New Roman"/>
          <w:spacing w:val="-14"/>
          <w:sz w:val="24"/>
          <w:szCs w:val="24"/>
          <w:rPrChange w:id="2413" w:author="Montcho Gilbert" w:date="2019-09-26T07:11:00Z">
            <w:rPr>
              <w:spacing w:val="-1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14" w:author="Montcho Gilbert" w:date="2019-09-26T07:11:00Z">
            <w:rPr>
              <w:sz w:val="24"/>
            </w:rPr>
          </w:rPrChange>
        </w:rPr>
        <w:t>the</w:t>
      </w:r>
      <w:r w:rsidRPr="006A0D36">
        <w:rPr>
          <w:rFonts w:ascii="Times New Roman" w:hAnsi="Times New Roman" w:cs="Times New Roman"/>
          <w:spacing w:val="-15"/>
          <w:sz w:val="24"/>
          <w:szCs w:val="24"/>
          <w:rPrChange w:id="2415" w:author="Montcho Gilbert" w:date="2019-09-26T07:11:00Z">
            <w:rPr>
              <w:spacing w:val="-1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16" w:author="Montcho Gilbert" w:date="2019-09-26T07:11:00Z">
            <w:rPr>
              <w:sz w:val="24"/>
            </w:rPr>
          </w:rPrChange>
        </w:rPr>
        <w:t xml:space="preserve">Canada Pension Plan: Is Raising the Retirement Age an Option?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417" w:author="Montcho Gilbert" w:date="2019-09-26T07:11:00Z">
            <w:rPr>
              <w:rFonts w:ascii="Times New Roman"/>
              <w:i/>
              <w:spacing w:val="-3"/>
              <w:sz w:val="24"/>
            </w:rPr>
          </w:rPrChange>
        </w:rPr>
        <w:t xml:space="preserve">Social </w:t>
      </w:r>
      <w:r w:rsidRPr="006A0D36">
        <w:rPr>
          <w:rFonts w:ascii="Times New Roman" w:hAnsi="Times New Roman" w:cs="Times New Roman"/>
          <w:sz w:val="24"/>
          <w:szCs w:val="24"/>
          <w:rPrChange w:id="2418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and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419" w:author="Montcho Gilbert" w:date="2019-09-26T07:11:00Z">
            <w:rPr>
              <w:rFonts w:ascii="Times New Roman"/>
              <w:i/>
              <w:spacing w:val="-3"/>
              <w:sz w:val="24"/>
            </w:rPr>
          </w:rPrChange>
        </w:rPr>
        <w:t>Economic</w:t>
      </w:r>
      <w:bookmarkStart w:id="2420" w:name="_bookmark14"/>
      <w:bookmarkEnd w:id="2420"/>
      <w:r w:rsidRPr="006A0D36">
        <w:rPr>
          <w:rFonts w:ascii="Times New Roman" w:hAnsi="Times New Roman" w:cs="Times New Roman"/>
          <w:spacing w:val="-3"/>
          <w:sz w:val="24"/>
          <w:szCs w:val="24"/>
          <w:rPrChange w:id="2421" w:author="Montcho Gilbert" w:date="2019-09-26T07:11:00Z">
            <w:rPr>
              <w:rFonts w:ascii="Times New Roman"/>
              <w:i/>
              <w:spacing w:val="-3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22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Dimensions of an </w:t>
      </w:r>
      <w:r w:rsidRPr="006A0D36">
        <w:rPr>
          <w:rFonts w:ascii="Times New Roman" w:hAnsi="Times New Roman" w:cs="Times New Roman"/>
          <w:spacing w:val="-4"/>
          <w:sz w:val="24"/>
          <w:szCs w:val="24"/>
          <w:rPrChange w:id="2423" w:author="Montcho Gilbert" w:date="2019-09-26T07:11:00Z">
            <w:rPr>
              <w:rFonts w:ascii="Times New Roman"/>
              <w:i/>
              <w:spacing w:val="-4"/>
              <w:sz w:val="24"/>
            </w:rPr>
          </w:rPrChange>
        </w:rPr>
        <w:t xml:space="preserve">Aging </w:t>
      </w:r>
      <w:r w:rsidRPr="006A0D36">
        <w:rPr>
          <w:rFonts w:ascii="Times New Roman" w:hAnsi="Times New Roman" w:cs="Times New Roman"/>
          <w:sz w:val="24"/>
          <w:szCs w:val="24"/>
          <w:rPrChange w:id="2424" w:author="Montcho Gilbert" w:date="2019-09-26T07:11:00Z">
            <w:rPr>
              <w:rFonts w:ascii="Times New Roman"/>
              <w:i/>
              <w:sz w:val="24"/>
            </w:rPr>
          </w:rPrChange>
        </w:rPr>
        <w:t>Population</w:t>
      </w:r>
      <w:r w:rsidRPr="006A0D36">
        <w:rPr>
          <w:rFonts w:ascii="Times New Roman" w:hAnsi="Times New Roman" w:cs="Times New Roman"/>
          <w:spacing w:val="19"/>
          <w:sz w:val="24"/>
          <w:szCs w:val="24"/>
          <w:rPrChange w:id="2425" w:author="Montcho Gilbert" w:date="2019-09-26T07:11:00Z">
            <w:rPr>
              <w:rFonts w:ascii="Times New Roman"/>
              <w:i/>
              <w:spacing w:val="19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426" w:author="Montcho Gilbert" w:date="2019-09-26T07:11:00Z">
            <w:rPr>
              <w:rFonts w:ascii="Times New Roman"/>
              <w:i/>
              <w:spacing w:val="-5"/>
              <w:sz w:val="24"/>
            </w:rPr>
          </w:rPrChange>
        </w:rPr>
        <w:t>Research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427" w:author="Montcho Gilbert" w:date="2019-09-26T07:11:00Z">
            <w:rPr>
              <w:spacing w:val="-5"/>
              <w:sz w:val="24"/>
            </w:rPr>
          </w:rPrChange>
        </w:rPr>
        <w:t>.</w:t>
      </w:r>
    </w:p>
    <w:p w14:paraId="6654DDB1" w14:textId="77777777" w:rsidR="003C7ED4" w:rsidRPr="006A0D36" w:rsidRDefault="008441F4">
      <w:pPr>
        <w:spacing w:before="8" w:line="249" w:lineRule="auto"/>
        <w:ind w:left="705" w:right="117" w:hanging="586"/>
        <w:jc w:val="both"/>
        <w:rPr>
          <w:rFonts w:ascii="Times New Roman" w:hAnsi="Times New Roman" w:cs="Times New Roman"/>
          <w:sz w:val="24"/>
          <w:szCs w:val="24"/>
          <w:lang w:val="fr-CA"/>
          <w:rPrChange w:id="2428" w:author="Montcho Gilbert" w:date="2019-09-26T07:11:00Z">
            <w:rPr>
              <w:sz w:val="24"/>
              <w:lang w:val="fr-CA"/>
            </w:rPr>
          </w:rPrChange>
        </w:rPr>
      </w:pPr>
      <w:proofErr w:type="spellStart"/>
      <w:r w:rsidRPr="006A0D36">
        <w:rPr>
          <w:rFonts w:ascii="Times New Roman" w:hAnsi="Times New Roman" w:cs="Times New Roman"/>
          <w:sz w:val="24"/>
          <w:szCs w:val="24"/>
          <w:rPrChange w:id="2429" w:author="Montcho Gilbert" w:date="2019-09-26T07:11:00Z">
            <w:rPr>
              <w:sz w:val="24"/>
            </w:rPr>
          </w:rPrChange>
        </w:rPr>
        <w:t>İleri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430" w:author="Montcho Gilbert" w:date="2019-09-26T07:11:00Z">
            <w:rPr>
              <w:sz w:val="24"/>
            </w:rPr>
          </w:rPrChange>
        </w:rPr>
        <w:t>,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431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32" w:author="Montcho Gilbert" w:date="2019-09-26T07:11:00Z">
            <w:rPr>
              <w:sz w:val="24"/>
            </w:rPr>
          </w:rPrChange>
        </w:rPr>
        <w:t>Ş.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2433" w:author="Montcho Gilbert" w:date="2019-09-26T07:11:00Z">
            <w:rPr>
              <w:spacing w:val="-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34" w:author="Montcho Gilbert" w:date="2019-09-26T07:11:00Z">
            <w:rPr>
              <w:sz w:val="24"/>
            </w:rPr>
          </w:rPrChange>
        </w:rPr>
        <w:t>G.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435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36" w:author="Montcho Gilbert" w:date="2019-09-26T07:11:00Z">
            <w:rPr>
              <w:sz w:val="24"/>
            </w:rPr>
          </w:rPrChange>
        </w:rPr>
        <w:t>(2019).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2437" w:author="Montcho Gilbert" w:date="2019-09-26T07:11:00Z">
            <w:rPr>
              <w:spacing w:val="-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38" w:author="Montcho Gilbert" w:date="2019-09-26T07:11:00Z">
            <w:rPr>
              <w:sz w:val="24"/>
            </w:rPr>
          </w:rPrChange>
        </w:rPr>
        <w:t>Selective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439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40" w:author="Montcho Gilbert" w:date="2019-09-26T07:11:00Z">
            <w:rPr>
              <w:sz w:val="24"/>
            </w:rPr>
          </w:rPrChange>
        </w:rPr>
        <w:t>immigration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2441" w:author="Montcho Gilbert" w:date="2019-09-26T07:11:00Z">
            <w:rPr>
              <w:spacing w:val="-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42" w:author="Montcho Gilbert" w:date="2019-09-26T07:11:00Z">
            <w:rPr>
              <w:sz w:val="24"/>
            </w:rPr>
          </w:rPrChange>
        </w:rPr>
        <w:t>policy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443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44" w:author="Montcho Gilbert" w:date="2019-09-26T07:11:00Z">
            <w:rPr>
              <w:sz w:val="24"/>
            </w:rPr>
          </w:rPrChange>
        </w:rPr>
        <w:t>and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2445" w:author="Montcho Gilbert" w:date="2019-09-26T07:11:00Z">
            <w:rPr>
              <w:spacing w:val="-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46" w:author="Montcho Gilbert" w:date="2019-09-26T07:11:00Z">
            <w:rPr>
              <w:sz w:val="24"/>
            </w:rPr>
          </w:rPrChange>
        </w:rPr>
        <w:t>its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2447" w:author="Montcho Gilbert" w:date="2019-09-26T07:11:00Z">
            <w:rPr>
              <w:spacing w:val="-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48" w:author="Montcho Gilbert" w:date="2019-09-26T07:11:00Z">
            <w:rPr>
              <w:sz w:val="24"/>
            </w:rPr>
          </w:rPrChange>
        </w:rPr>
        <w:t>impacts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449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50" w:author="Montcho Gilbert" w:date="2019-09-26T07:11:00Z">
            <w:rPr>
              <w:sz w:val="24"/>
            </w:rPr>
          </w:rPrChange>
        </w:rPr>
        <w:t>on</w:t>
      </w:r>
      <w:r w:rsidRPr="006A0D36">
        <w:rPr>
          <w:rFonts w:ascii="Times New Roman" w:hAnsi="Times New Roman" w:cs="Times New Roman"/>
          <w:spacing w:val="-21"/>
          <w:sz w:val="24"/>
          <w:szCs w:val="24"/>
          <w:rPrChange w:id="2451" w:author="Montcho Gilbert" w:date="2019-09-26T07:11:00Z">
            <w:rPr>
              <w:spacing w:val="-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52" w:author="Montcho Gilbert" w:date="2019-09-26T07:11:00Z">
            <w:rPr>
              <w:sz w:val="24"/>
            </w:rPr>
          </w:rPrChange>
        </w:rPr>
        <w:t>Canada’s</w:t>
      </w:r>
      <w:r w:rsidRPr="006A0D36">
        <w:rPr>
          <w:rFonts w:ascii="Times New Roman" w:hAnsi="Times New Roman" w:cs="Times New Roman"/>
          <w:spacing w:val="-22"/>
          <w:sz w:val="24"/>
          <w:szCs w:val="24"/>
          <w:rPrChange w:id="2453" w:author="Montcho Gilbert" w:date="2019-09-26T07:11:00Z">
            <w:rPr>
              <w:spacing w:val="-22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54" w:author="Montcho Gilbert" w:date="2019-09-26T07:11:00Z">
            <w:rPr>
              <w:sz w:val="24"/>
            </w:rPr>
          </w:rPrChange>
        </w:rPr>
        <w:t xml:space="preserve">native-born population: A general equilibrium analysis.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55" w:author="Montcho Gilbert" w:date="2019-09-26T07:11:00Z">
            <w:rPr>
              <w:rFonts w:ascii="Times New Roman" w:hAnsi="Times New Roman"/>
              <w:i/>
              <w:sz w:val="24"/>
              <w:lang w:val="fr-CA"/>
            </w:rPr>
          </w:rPrChange>
        </w:rPr>
        <w:t xml:space="preserve">Canadian Journal of </w:t>
      </w:r>
      <w:proofErr w:type="spellStart"/>
      <w:r w:rsidRPr="006A0D36">
        <w:rPr>
          <w:rFonts w:ascii="Times New Roman" w:hAnsi="Times New Roman" w:cs="Times New Roman"/>
          <w:spacing w:val="-3"/>
          <w:sz w:val="24"/>
          <w:szCs w:val="24"/>
          <w:lang w:val="fr-CA"/>
          <w:rPrChange w:id="2456" w:author="Montcho Gilbert" w:date="2019-09-26T07:11:00Z">
            <w:rPr>
              <w:rFonts w:ascii="Times New Roman" w:hAnsi="Times New Roman"/>
              <w:i/>
              <w:spacing w:val="-3"/>
              <w:sz w:val="24"/>
              <w:lang w:val="fr-CA"/>
            </w:rPr>
          </w:rPrChange>
        </w:rPr>
        <w:t>Economics</w:t>
      </w:r>
      <w:proofErr w:type="spellEnd"/>
      <w:r w:rsidRPr="006A0D36">
        <w:rPr>
          <w:rFonts w:ascii="Times New Roman" w:hAnsi="Times New Roman" w:cs="Times New Roman"/>
          <w:spacing w:val="-3"/>
          <w:sz w:val="24"/>
          <w:szCs w:val="24"/>
          <w:lang w:val="fr-CA"/>
          <w:rPrChange w:id="2457" w:author="Montcho Gilbert" w:date="2019-09-26T07:11:00Z">
            <w:rPr>
              <w:rFonts w:ascii="Times New Roman" w:hAnsi="Times New Roman"/>
              <w:i/>
              <w:spacing w:val="-3"/>
              <w:sz w:val="24"/>
              <w:lang w:val="fr-CA"/>
            </w:rPr>
          </w:rPrChange>
        </w:rPr>
        <w:t>/Revue</w:t>
      </w:r>
      <w:bookmarkStart w:id="2458" w:name="_bookmark15"/>
      <w:bookmarkEnd w:id="2458"/>
      <w:r w:rsidRPr="006A0D36">
        <w:rPr>
          <w:rFonts w:ascii="Times New Roman" w:hAnsi="Times New Roman" w:cs="Times New Roman"/>
          <w:spacing w:val="-3"/>
          <w:sz w:val="24"/>
          <w:szCs w:val="24"/>
          <w:lang w:val="fr-CA"/>
          <w:rPrChange w:id="2459" w:author="Montcho Gilbert" w:date="2019-09-26T07:11:00Z">
            <w:rPr>
              <w:rFonts w:ascii="Times New Roman" w:hAnsi="Times New Roman"/>
              <w:i/>
              <w:spacing w:val="-3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60" w:author="Montcho Gilbert" w:date="2019-09-26T07:11:00Z">
            <w:rPr>
              <w:rFonts w:ascii="Times New Roman" w:hAnsi="Times New Roman"/>
              <w:i/>
              <w:sz w:val="24"/>
              <w:lang w:val="fr-CA"/>
            </w:rPr>
          </w:rPrChange>
        </w:rPr>
        <w:t>canadienne</w:t>
      </w:r>
      <w:r w:rsidRPr="006A0D36">
        <w:rPr>
          <w:rFonts w:ascii="Times New Roman" w:hAnsi="Times New Roman" w:cs="Times New Roman"/>
          <w:spacing w:val="23"/>
          <w:sz w:val="24"/>
          <w:szCs w:val="24"/>
          <w:lang w:val="fr-CA"/>
          <w:rPrChange w:id="2461" w:author="Montcho Gilbert" w:date="2019-09-26T07:11:00Z">
            <w:rPr>
              <w:rFonts w:ascii="Times New Roman" w:hAnsi="Times New Roman"/>
              <w:i/>
              <w:spacing w:val="23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62" w:author="Montcho Gilbert" w:date="2019-09-26T07:11:00Z">
            <w:rPr>
              <w:rFonts w:ascii="Times New Roman" w:hAnsi="Times New Roman"/>
              <w:i/>
              <w:sz w:val="24"/>
              <w:lang w:val="fr-CA"/>
            </w:rPr>
          </w:rPrChange>
        </w:rPr>
        <w:t>d’économique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63" w:author="Montcho Gilbert" w:date="2019-09-26T07:11:00Z">
            <w:rPr>
              <w:sz w:val="24"/>
              <w:lang w:val="fr-CA"/>
            </w:rPr>
          </w:rPrChange>
        </w:rPr>
        <w:t>.</w:t>
      </w:r>
    </w:p>
    <w:p w14:paraId="60C9AE4F" w14:textId="77777777" w:rsidR="003C7ED4" w:rsidRPr="006A0D36" w:rsidRDefault="008441F4">
      <w:pPr>
        <w:spacing w:before="4" w:line="249" w:lineRule="auto"/>
        <w:ind w:left="705" w:right="117" w:hanging="586"/>
        <w:jc w:val="both"/>
        <w:rPr>
          <w:rFonts w:ascii="Times New Roman" w:hAnsi="Times New Roman" w:cs="Times New Roman"/>
          <w:sz w:val="24"/>
          <w:szCs w:val="24"/>
          <w:rPrChange w:id="2464" w:author="Montcho Gilbert" w:date="2019-09-26T07:11:00Z">
            <w:rPr>
              <w:sz w:val="24"/>
            </w:rPr>
          </w:rPrChange>
        </w:rPr>
      </w:pPr>
      <w:proofErr w:type="spellStart"/>
      <w:r w:rsidRPr="006A0D36">
        <w:rPr>
          <w:rFonts w:ascii="Times New Roman" w:hAnsi="Times New Roman" w:cs="Times New Roman"/>
          <w:sz w:val="24"/>
          <w:szCs w:val="24"/>
          <w:lang w:val="fr-CA"/>
          <w:rPrChange w:id="2465" w:author="Montcho Gilbert" w:date="2019-09-26T07:11:00Z">
            <w:rPr>
              <w:sz w:val="24"/>
              <w:lang w:val="fr-CA"/>
            </w:rPr>
          </w:rPrChange>
        </w:rPr>
        <w:t>Javdani</w:t>
      </w:r>
      <w:proofErr w:type="spellEnd"/>
      <w:r w:rsidRPr="006A0D36">
        <w:rPr>
          <w:rFonts w:ascii="Times New Roman" w:hAnsi="Times New Roman" w:cs="Times New Roman"/>
          <w:sz w:val="24"/>
          <w:szCs w:val="24"/>
          <w:lang w:val="fr-CA"/>
          <w:rPrChange w:id="2466" w:author="Montcho Gilbert" w:date="2019-09-26T07:11:00Z">
            <w:rPr>
              <w:sz w:val="24"/>
              <w:lang w:val="fr-CA"/>
            </w:rPr>
          </w:rPrChange>
        </w:rPr>
        <w:t>,</w:t>
      </w:r>
      <w:r w:rsidRPr="006A0D36">
        <w:rPr>
          <w:rFonts w:ascii="Times New Roman" w:hAnsi="Times New Roman" w:cs="Times New Roman"/>
          <w:spacing w:val="-6"/>
          <w:sz w:val="24"/>
          <w:szCs w:val="24"/>
          <w:lang w:val="fr-CA"/>
          <w:rPrChange w:id="2467" w:author="Montcho Gilbert" w:date="2019-09-26T07:11:00Z">
            <w:rPr>
              <w:spacing w:val="-6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68" w:author="Montcho Gilbert" w:date="2019-09-26T07:11:00Z">
            <w:rPr>
              <w:sz w:val="24"/>
              <w:lang w:val="fr-CA"/>
            </w:rPr>
          </w:rPrChange>
        </w:rPr>
        <w:t>M.,</w:t>
      </w:r>
      <w:r w:rsidRPr="006A0D36">
        <w:rPr>
          <w:rFonts w:ascii="Times New Roman" w:hAnsi="Times New Roman" w:cs="Times New Roman"/>
          <w:spacing w:val="-6"/>
          <w:sz w:val="24"/>
          <w:szCs w:val="24"/>
          <w:lang w:val="fr-CA"/>
          <w:rPrChange w:id="2469" w:author="Montcho Gilbert" w:date="2019-09-26T07:11:00Z">
            <w:rPr>
              <w:spacing w:val="-6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70" w:author="Montcho Gilbert" w:date="2019-09-26T07:11:00Z">
            <w:rPr>
              <w:sz w:val="24"/>
              <w:lang w:val="fr-CA"/>
            </w:rPr>
          </w:rPrChange>
        </w:rPr>
        <w:t>&amp;</w:t>
      </w:r>
      <w:r w:rsidRPr="006A0D36">
        <w:rPr>
          <w:rFonts w:ascii="Times New Roman" w:hAnsi="Times New Roman" w:cs="Times New Roman"/>
          <w:spacing w:val="-5"/>
          <w:sz w:val="24"/>
          <w:szCs w:val="24"/>
          <w:lang w:val="fr-CA"/>
          <w:rPrChange w:id="2471" w:author="Montcho Gilbert" w:date="2019-09-26T07:11:00Z">
            <w:rPr>
              <w:spacing w:val="-5"/>
              <w:sz w:val="24"/>
              <w:lang w:val="fr-CA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sz w:val="24"/>
          <w:szCs w:val="24"/>
          <w:lang w:val="fr-CA"/>
          <w:rPrChange w:id="2472" w:author="Montcho Gilbert" w:date="2019-09-26T07:11:00Z">
            <w:rPr>
              <w:sz w:val="24"/>
              <w:lang w:val="fr-CA"/>
            </w:rPr>
          </w:rPrChange>
        </w:rPr>
        <w:t>Pendakur</w:t>
      </w:r>
      <w:proofErr w:type="spellEnd"/>
      <w:r w:rsidRPr="006A0D36">
        <w:rPr>
          <w:rFonts w:ascii="Times New Roman" w:hAnsi="Times New Roman" w:cs="Times New Roman"/>
          <w:sz w:val="24"/>
          <w:szCs w:val="24"/>
          <w:lang w:val="fr-CA"/>
          <w:rPrChange w:id="2473" w:author="Montcho Gilbert" w:date="2019-09-26T07:11:00Z">
            <w:rPr>
              <w:sz w:val="24"/>
              <w:lang w:val="fr-CA"/>
            </w:rPr>
          </w:rPrChange>
        </w:rPr>
        <w:t>,</w:t>
      </w:r>
      <w:r w:rsidRPr="006A0D36">
        <w:rPr>
          <w:rFonts w:ascii="Times New Roman" w:hAnsi="Times New Roman" w:cs="Times New Roman"/>
          <w:spacing w:val="-5"/>
          <w:sz w:val="24"/>
          <w:szCs w:val="24"/>
          <w:lang w:val="fr-CA"/>
          <w:rPrChange w:id="2474" w:author="Montcho Gilbert" w:date="2019-09-26T07:11:00Z">
            <w:rPr>
              <w:spacing w:val="-5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75" w:author="Montcho Gilbert" w:date="2019-09-26T07:11:00Z">
            <w:rPr>
              <w:sz w:val="24"/>
              <w:lang w:val="fr-CA"/>
            </w:rPr>
          </w:rPrChange>
        </w:rPr>
        <w:t>K.</w:t>
      </w:r>
      <w:r w:rsidRPr="006A0D36">
        <w:rPr>
          <w:rFonts w:ascii="Times New Roman" w:hAnsi="Times New Roman" w:cs="Times New Roman"/>
          <w:spacing w:val="-6"/>
          <w:sz w:val="24"/>
          <w:szCs w:val="24"/>
          <w:lang w:val="fr-CA"/>
          <w:rPrChange w:id="2476" w:author="Montcho Gilbert" w:date="2019-09-26T07:11:00Z">
            <w:rPr>
              <w:spacing w:val="-6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lang w:val="fr-CA"/>
          <w:rPrChange w:id="2477" w:author="Montcho Gilbert" w:date="2019-09-26T07:11:00Z">
            <w:rPr>
              <w:sz w:val="24"/>
              <w:lang w:val="fr-CA"/>
            </w:rPr>
          </w:rPrChange>
        </w:rPr>
        <w:t>(2013).</w:t>
      </w:r>
      <w:r w:rsidRPr="006A0D36">
        <w:rPr>
          <w:rFonts w:ascii="Times New Roman" w:hAnsi="Times New Roman" w:cs="Times New Roman"/>
          <w:spacing w:val="-5"/>
          <w:sz w:val="24"/>
          <w:szCs w:val="24"/>
          <w:lang w:val="fr-CA"/>
          <w:rPrChange w:id="2478" w:author="Montcho Gilbert" w:date="2019-09-26T07:11:00Z">
            <w:rPr>
              <w:spacing w:val="-5"/>
              <w:sz w:val="24"/>
              <w:lang w:val="fr-CA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79" w:author="Montcho Gilbert" w:date="2019-09-26T07:11:00Z">
            <w:rPr>
              <w:sz w:val="24"/>
            </w:rPr>
          </w:rPrChange>
        </w:rPr>
        <w:t>Fiscal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480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81" w:author="Montcho Gilbert" w:date="2019-09-26T07:11:00Z">
            <w:rPr>
              <w:sz w:val="24"/>
            </w:rPr>
          </w:rPrChange>
        </w:rPr>
        <w:t>Effects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482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83" w:author="Montcho Gilbert" w:date="2019-09-26T07:11:00Z">
            <w:rPr>
              <w:sz w:val="24"/>
            </w:rPr>
          </w:rPrChange>
        </w:rPr>
        <w:t>of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484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85" w:author="Montcho Gilbert" w:date="2019-09-26T07:11:00Z">
            <w:rPr>
              <w:sz w:val="24"/>
            </w:rPr>
          </w:rPrChange>
        </w:rPr>
        <w:t>Immigrants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486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87" w:author="Montcho Gilbert" w:date="2019-09-26T07:11:00Z">
            <w:rPr>
              <w:sz w:val="24"/>
            </w:rPr>
          </w:rPrChange>
        </w:rPr>
        <w:t>in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488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89" w:author="Montcho Gilbert" w:date="2019-09-26T07:11:00Z">
            <w:rPr>
              <w:sz w:val="24"/>
            </w:rPr>
          </w:rPrChange>
        </w:rPr>
        <w:t>Canada.</w:t>
      </w:r>
      <w:r w:rsidRPr="006A0D36">
        <w:rPr>
          <w:rFonts w:ascii="Times New Roman" w:hAnsi="Times New Roman" w:cs="Times New Roman"/>
          <w:spacing w:val="-4"/>
          <w:sz w:val="24"/>
          <w:szCs w:val="24"/>
          <w:rPrChange w:id="2490" w:author="Montcho Gilbert" w:date="2019-09-26T07:11:00Z">
            <w:rPr>
              <w:spacing w:val="-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91" w:author="Montcho Gilbert" w:date="2019-09-26T07:11:00Z">
            <w:rPr>
              <w:rFonts w:ascii="Times New Roman"/>
              <w:i/>
              <w:sz w:val="24"/>
            </w:rPr>
          </w:rPrChange>
        </w:rPr>
        <w:t>Journal</w:t>
      </w:r>
      <w:r w:rsidRPr="006A0D36">
        <w:rPr>
          <w:rFonts w:ascii="Times New Roman" w:hAnsi="Times New Roman" w:cs="Times New Roman"/>
          <w:spacing w:val="-4"/>
          <w:sz w:val="24"/>
          <w:szCs w:val="24"/>
          <w:rPrChange w:id="2492" w:author="Montcho Gilbert" w:date="2019-09-26T07:11:00Z">
            <w:rPr>
              <w:rFonts w:ascii="Times New Roman"/>
              <w:i/>
              <w:spacing w:val="-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493" w:author="Montcho Gilbert" w:date="2019-09-26T07:11:00Z">
            <w:rPr>
              <w:rFonts w:ascii="Times New Roman"/>
              <w:i/>
              <w:sz w:val="24"/>
            </w:rPr>
          </w:rPrChange>
        </w:rPr>
        <w:t>of</w:t>
      </w:r>
      <w:bookmarkStart w:id="2494" w:name="_bookmark16"/>
      <w:bookmarkEnd w:id="2494"/>
      <w:r w:rsidRPr="006A0D36">
        <w:rPr>
          <w:rFonts w:ascii="Times New Roman" w:hAnsi="Times New Roman" w:cs="Times New Roman"/>
          <w:sz w:val="24"/>
          <w:szCs w:val="24"/>
          <w:rPrChange w:id="2495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 International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496" w:author="Montcho Gilbert" w:date="2019-09-26T07:11:00Z">
            <w:rPr>
              <w:rFonts w:ascii="Times New Roman"/>
              <w:i/>
              <w:spacing w:val="-3"/>
              <w:sz w:val="24"/>
            </w:rPr>
          </w:rPrChange>
        </w:rPr>
        <w:t xml:space="preserve">Migration </w:t>
      </w:r>
      <w:r w:rsidRPr="006A0D36">
        <w:rPr>
          <w:rFonts w:ascii="Times New Roman" w:hAnsi="Times New Roman" w:cs="Times New Roman"/>
          <w:sz w:val="24"/>
          <w:szCs w:val="24"/>
          <w:rPrChange w:id="2497" w:author="Montcho Gilbert" w:date="2019-09-26T07:11:00Z">
            <w:rPr>
              <w:rFonts w:ascii="Times New Roman"/>
              <w:i/>
              <w:sz w:val="24"/>
            </w:rPr>
          </w:rPrChange>
        </w:rPr>
        <w:t>and</w:t>
      </w:r>
      <w:r w:rsidRPr="006A0D36">
        <w:rPr>
          <w:rFonts w:ascii="Times New Roman" w:hAnsi="Times New Roman" w:cs="Times New Roman"/>
          <w:spacing w:val="24"/>
          <w:sz w:val="24"/>
          <w:szCs w:val="24"/>
          <w:rPrChange w:id="2498" w:author="Montcho Gilbert" w:date="2019-09-26T07:11:00Z">
            <w:rPr>
              <w:rFonts w:ascii="Times New Roman"/>
              <w:i/>
              <w:spacing w:val="2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499" w:author="Montcho Gilbert" w:date="2019-09-26T07:11:00Z">
            <w:rPr>
              <w:rFonts w:ascii="Times New Roman"/>
              <w:i/>
              <w:spacing w:val="-3"/>
              <w:sz w:val="24"/>
            </w:rPr>
          </w:rPrChange>
        </w:rPr>
        <w:t>Integration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500" w:author="Montcho Gilbert" w:date="2019-09-26T07:11:00Z">
            <w:rPr>
              <w:spacing w:val="-3"/>
              <w:sz w:val="24"/>
            </w:rPr>
          </w:rPrChange>
        </w:rPr>
        <w:t>.</w:t>
      </w:r>
    </w:p>
    <w:p w14:paraId="3430F2D4" w14:textId="77777777" w:rsidR="003C7ED4" w:rsidRPr="006A0D36" w:rsidRDefault="008441F4">
      <w:pPr>
        <w:spacing w:before="2" w:line="249" w:lineRule="auto"/>
        <w:ind w:left="705" w:right="117" w:hanging="586"/>
        <w:jc w:val="both"/>
        <w:rPr>
          <w:rFonts w:ascii="Times New Roman" w:hAnsi="Times New Roman" w:cs="Times New Roman"/>
          <w:sz w:val="24"/>
          <w:szCs w:val="24"/>
          <w:rPrChange w:id="2501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2502" w:author="Montcho Gilbert" w:date="2019-09-26T07:11:00Z">
            <w:rPr>
              <w:sz w:val="24"/>
            </w:rPr>
          </w:rPrChange>
        </w:rPr>
        <w:t xml:space="preserve">Mason, A., &amp; Lee, R. D. (2011). Introducing age into national accounts. In </w:t>
      </w:r>
      <w:r w:rsidRPr="006A0D36">
        <w:rPr>
          <w:rFonts w:ascii="Times New Roman" w:hAnsi="Times New Roman" w:cs="Times New Roman"/>
          <w:sz w:val="24"/>
          <w:szCs w:val="24"/>
          <w:rPrChange w:id="2503" w:author="Montcho Gilbert" w:date="2019-09-26T07:11:00Z">
            <w:rPr>
              <w:rFonts w:ascii="Times New Roman"/>
              <w:i/>
              <w:sz w:val="24"/>
            </w:rPr>
          </w:rPrChange>
        </w:rPr>
        <w:t>Population</w:t>
      </w:r>
      <w:bookmarkStart w:id="2504" w:name="_bookmark17"/>
      <w:bookmarkEnd w:id="2504"/>
      <w:r w:rsidRPr="006A0D36">
        <w:rPr>
          <w:rFonts w:ascii="Times New Roman" w:hAnsi="Times New Roman" w:cs="Times New Roman"/>
          <w:sz w:val="24"/>
          <w:szCs w:val="24"/>
          <w:rPrChange w:id="2505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 aging and the generational economy: A global perspective</w:t>
      </w:r>
      <w:r w:rsidRPr="006A0D36">
        <w:rPr>
          <w:rFonts w:ascii="Times New Roman" w:hAnsi="Times New Roman" w:cs="Times New Roman"/>
          <w:sz w:val="24"/>
          <w:szCs w:val="24"/>
          <w:rPrChange w:id="2506" w:author="Montcho Gilbert" w:date="2019-09-26T07:11:00Z">
            <w:rPr>
              <w:sz w:val="24"/>
            </w:rPr>
          </w:rPrChange>
        </w:rPr>
        <w:t>.</w:t>
      </w:r>
    </w:p>
    <w:p w14:paraId="54E07898" w14:textId="55457F7B" w:rsidR="003C7ED4" w:rsidRPr="006A0D36" w:rsidRDefault="008441F4">
      <w:pPr>
        <w:spacing w:before="6" w:line="249" w:lineRule="auto"/>
        <w:ind w:left="705" w:right="118" w:hanging="586"/>
        <w:jc w:val="both"/>
        <w:rPr>
          <w:rFonts w:ascii="Times New Roman" w:hAnsi="Times New Roman" w:cs="Times New Roman"/>
          <w:sz w:val="24"/>
          <w:szCs w:val="24"/>
          <w:rPrChange w:id="2507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2508" w:author="Montcho Gilbert" w:date="2019-09-26T07:11:00Z">
            <w:rPr>
              <w:sz w:val="24"/>
            </w:rPr>
          </w:rPrChange>
        </w:rPr>
        <w:t>Preston,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09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10" w:author="Montcho Gilbert" w:date="2019-09-26T07:11:00Z">
            <w:rPr>
              <w:sz w:val="24"/>
            </w:rPr>
          </w:rPrChange>
        </w:rPr>
        <w:t>I.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511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12" w:author="Montcho Gilbert" w:date="2019-09-26T07:11:00Z">
            <w:rPr>
              <w:sz w:val="24"/>
            </w:rPr>
          </w:rPrChange>
        </w:rPr>
        <w:t>(2014).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13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14" w:author="Montcho Gilbert" w:date="2019-09-26T07:11:00Z">
            <w:rPr>
              <w:sz w:val="24"/>
            </w:rPr>
          </w:rPrChange>
        </w:rPr>
        <w:t>Effect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515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16" w:author="Montcho Gilbert" w:date="2019-09-26T07:11:00Z">
            <w:rPr>
              <w:sz w:val="24"/>
            </w:rPr>
          </w:rPrChange>
        </w:rPr>
        <w:t>of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17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18" w:author="Montcho Gilbert" w:date="2019-09-26T07:11:00Z">
            <w:rPr>
              <w:sz w:val="24"/>
            </w:rPr>
          </w:rPrChange>
        </w:rPr>
        <w:t>Immigration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519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20" w:author="Montcho Gilbert" w:date="2019-09-26T07:11:00Z">
            <w:rPr>
              <w:sz w:val="24"/>
            </w:rPr>
          </w:rPrChange>
        </w:rPr>
        <w:t>on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21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22" w:author="Montcho Gilbert" w:date="2019-09-26T07:11:00Z">
            <w:rPr>
              <w:sz w:val="24"/>
            </w:rPr>
          </w:rPrChange>
        </w:rPr>
        <w:t>Public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523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24" w:author="Montcho Gilbert" w:date="2019-09-26T07:11:00Z">
            <w:rPr>
              <w:sz w:val="24"/>
            </w:rPr>
          </w:rPrChange>
        </w:rPr>
        <w:t>Finances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25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26" w:author="Montcho Gilbert" w:date="2019-09-26T07:11:00Z">
            <w:rPr>
              <w:sz w:val="24"/>
            </w:rPr>
          </w:rPrChange>
        </w:rPr>
        <w:t>|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527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28" w:author="Montcho Gilbert" w:date="2019-09-26T07:11:00Z">
            <w:rPr>
              <w:sz w:val="24"/>
            </w:rPr>
          </w:rPrChange>
        </w:rPr>
        <w:t>The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29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30" w:author="Montcho Gilbert" w:date="2019-09-26T07:11:00Z">
            <w:rPr>
              <w:sz w:val="24"/>
            </w:rPr>
          </w:rPrChange>
        </w:rPr>
        <w:t>Economic</w:t>
      </w:r>
      <w:r w:rsidRPr="006A0D36">
        <w:rPr>
          <w:rFonts w:ascii="Times New Roman" w:hAnsi="Times New Roman" w:cs="Times New Roman"/>
          <w:spacing w:val="-5"/>
          <w:sz w:val="24"/>
          <w:szCs w:val="24"/>
          <w:rPrChange w:id="2531" w:author="Montcho Gilbert" w:date="2019-09-26T07:11:00Z">
            <w:rPr>
              <w:spacing w:val="-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32" w:author="Montcho Gilbert" w:date="2019-09-26T07:11:00Z">
            <w:rPr>
              <w:sz w:val="24"/>
            </w:rPr>
          </w:rPrChange>
        </w:rPr>
        <w:t>Journal</w:t>
      </w:r>
      <w:r w:rsidRPr="006A0D36">
        <w:rPr>
          <w:rFonts w:ascii="Times New Roman" w:hAnsi="Times New Roman" w:cs="Times New Roman"/>
          <w:spacing w:val="-6"/>
          <w:sz w:val="24"/>
          <w:szCs w:val="24"/>
          <w:rPrChange w:id="2533" w:author="Montcho Gilbert" w:date="2019-09-26T07:11:00Z">
            <w:rPr>
              <w:spacing w:val="-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34" w:author="Montcho Gilbert" w:date="2019-09-26T07:11:00Z">
            <w:rPr>
              <w:sz w:val="24"/>
            </w:rPr>
          </w:rPrChange>
        </w:rPr>
        <w:t>|</w:t>
      </w:r>
      <w:bookmarkStart w:id="2535" w:name="_bookmark18"/>
      <w:bookmarkEnd w:id="2535"/>
      <w:r w:rsidRPr="006A0D36">
        <w:rPr>
          <w:rFonts w:ascii="Times New Roman" w:hAnsi="Times New Roman" w:cs="Times New Roman"/>
          <w:sz w:val="24"/>
          <w:szCs w:val="24"/>
          <w:rPrChange w:id="2536" w:author="Montcho Gilbert" w:date="2019-09-26T07:11:00Z">
            <w:rPr>
              <w:sz w:val="24"/>
            </w:rPr>
          </w:rPrChange>
        </w:rPr>
        <w:t xml:space="preserve"> Oxford</w:t>
      </w:r>
      <w:r w:rsidRPr="006A0D36">
        <w:rPr>
          <w:rFonts w:ascii="Times New Roman" w:hAnsi="Times New Roman" w:cs="Times New Roman"/>
          <w:spacing w:val="21"/>
          <w:sz w:val="24"/>
          <w:szCs w:val="24"/>
          <w:rPrChange w:id="2537" w:author="Montcho Gilbert" w:date="2019-09-26T07:11:00Z">
            <w:rPr>
              <w:spacing w:val="21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38" w:author="Montcho Gilbert" w:date="2019-09-26T07:11:00Z">
            <w:rPr>
              <w:sz w:val="24"/>
            </w:rPr>
          </w:rPrChange>
        </w:rPr>
        <w:t>Academic.</w:t>
      </w:r>
      <w:r w:rsidRPr="006A0D36">
        <w:rPr>
          <w:rFonts w:ascii="Times New Roman" w:hAnsi="Times New Roman" w:cs="Times New Roman"/>
          <w:spacing w:val="20"/>
          <w:sz w:val="24"/>
          <w:szCs w:val="24"/>
          <w:rPrChange w:id="2539" w:author="Montcho Gilbert" w:date="2019-09-26T07:11:00Z">
            <w:rPr>
              <w:spacing w:val="20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40" w:author="Montcho Gilbert" w:date="2019-09-26T07:11:00Z">
            <w:rPr>
              <w:rFonts w:ascii="Times New Roman"/>
              <w:i/>
              <w:sz w:val="24"/>
            </w:rPr>
          </w:rPrChange>
        </w:rPr>
        <w:t>The</w:t>
      </w:r>
      <w:r w:rsidRPr="006A0D36">
        <w:rPr>
          <w:rFonts w:ascii="Times New Roman" w:hAnsi="Times New Roman" w:cs="Times New Roman"/>
          <w:spacing w:val="24"/>
          <w:sz w:val="24"/>
          <w:szCs w:val="24"/>
          <w:rPrChange w:id="2541" w:author="Montcho Gilbert" w:date="2019-09-26T07:11:00Z">
            <w:rPr>
              <w:rFonts w:ascii="Times New Roman"/>
              <w:i/>
              <w:spacing w:val="2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42" w:author="Montcho Gilbert" w:date="2019-09-26T07:11:00Z">
            <w:rPr>
              <w:rFonts w:ascii="Times New Roman"/>
              <w:i/>
              <w:sz w:val="24"/>
            </w:rPr>
          </w:rPrChange>
        </w:rPr>
        <w:t>Quarterly</w:t>
      </w:r>
      <w:r w:rsidRPr="006A0D36">
        <w:rPr>
          <w:rFonts w:ascii="Times New Roman" w:hAnsi="Times New Roman" w:cs="Times New Roman"/>
          <w:spacing w:val="24"/>
          <w:sz w:val="24"/>
          <w:szCs w:val="24"/>
          <w:rPrChange w:id="2543" w:author="Montcho Gilbert" w:date="2019-09-26T07:11:00Z">
            <w:rPr>
              <w:rFonts w:ascii="Times New Roman"/>
              <w:i/>
              <w:spacing w:val="2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44" w:author="Montcho Gilbert" w:date="2019-09-26T07:11:00Z">
            <w:rPr>
              <w:rFonts w:ascii="Times New Roman"/>
              <w:i/>
              <w:sz w:val="24"/>
            </w:rPr>
          </w:rPrChange>
        </w:rPr>
        <w:t>Journal</w:t>
      </w:r>
      <w:r w:rsidRPr="006A0D36">
        <w:rPr>
          <w:rFonts w:ascii="Times New Roman" w:hAnsi="Times New Roman" w:cs="Times New Roman"/>
          <w:spacing w:val="25"/>
          <w:sz w:val="24"/>
          <w:szCs w:val="24"/>
          <w:rPrChange w:id="2545" w:author="Montcho Gilbert" w:date="2019-09-26T07:11:00Z">
            <w:rPr>
              <w:rFonts w:ascii="Times New Roman"/>
              <w:i/>
              <w:spacing w:val="25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46" w:author="Montcho Gilbert" w:date="2019-09-26T07:11:00Z">
            <w:rPr>
              <w:rFonts w:ascii="Times New Roman"/>
              <w:i/>
              <w:sz w:val="24"/>
            </w:rPr>
          </w:rPrChange>
        </w:rPr>
        <w:t>of</w:t>
      </w:r>
      <w:r w:rsidRPr="006A0D36">
        <w:rPr>
          <w:rFonts w:ascii="Times New Roman" w:hAnsi="Times New Roman" w:cs="Times New Roman"/>
          <w:spacing w:val="24"/>
          <w:sz w:val="24"/>
          <w:szCs w:val="24"/>
          <w:rPrChange w:id="2547" w:author="Montcho Gilbert" w:date="2019-09-26T07:11:00Z">
            <w:rPr>
              <w:rFonts w:ascii="Times New Roman"/>
              <w:i/>
              <w:spacing w:val="2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48" w:author="Montcho Gilbert" w:date="2019-09-26T07:11:00Z">
            <w:rPr>
              <w:rFonts w:ascii="Times New Roman"/>
              <w:i/>
              <w:sz w:val="24"/>
            </w:rPr>
          </w:rPrChange>
        </w:rPr>
        <w:t>Economics</w:t>
      </w:r>
      <w:r w:rsidRPr="006A0D36">
        <w:rPr>
          <w:rFonts w:ascii="Times New Roman" w:hAnsi="Times New Roman" w:cs="Times New Roman"/>
          <w:sz w:val="24"/>
          <w:szCs w:val="24"/>
          <w:rPrChange w:id="2549" w:author="Montcho Gilbert" w:date="2019-09-26T07:11:00Z">
            <w:rPr>
              <w:sz w:val="24"/>
            </w:rPr>
          </w:rPrChange>
        </w:rPr>
        <w:t>.</w:t>
      </w:r>
    </w:p>
    <w:p w14:paraId="427F474B" w14:textId="77777777" w:rsidR="003C7ED4" w:rsidRPr="006A0D36" w:rsidRDefault="008441F4">
      <w:pPr>
        <w:spacing w:before="7" w:line="249" w:lineRule="auto"/>
        <w:ind w:left="705" w:right="117" w:hanging="586"/>
        <w:jc w:val="both"/>
        <w:rPr>
          <w:rFonts w:ascii="Times New Roman" w:hAnsi="Times New Roman" w:cs="Times New Roman"/>
          <w:sz w:val="24"/>
          <w:szCs w:val="24"/>
          <w:rPrChange w:id="2550" w:author="Montcho Gilbert" w:date="2019-09-26T07:11:00Z">
            <w:rPr>
              <w:sz w:val="24"/>
            </w:rPr>
          </w:rPrChange>
        </w:rPr>
      </w:pPr>
      <w:r w:rsidRPr="006A0D36">
        <w:rPr>
          <w:rFonts w:ascii="Times New Roman" w:hAnsi="Times New Roman" w:cs="Times New Roman"/>
          <w:sz w:val="24"/>
          <w:szCs w:val="24"/>
          <w:rPrChange w:id="2551" w:author="Montcho Gilbert" w:date="2019-09-26T07:11:00Z">
            <w:rPr>
              <w:sz w:val="24"/>
            </w:rPr>
          </w:rPrChange>
        </w:rPr>
        <w:t>Rowthorn,</w:t>
      </w:r>
      <w:r w:rsidRPr="006A0D36">
        <w:rPr>
          <w:rFonts w:ascii="Times New Roman" w:hAnsi="Times New Roman" w:cs="Times New Roman"/>
          <w:spacing w:val="-27"/>
          <w:sz w:val="24"/>
          <w:szCs w:val="24"/>
          <w:rPrChange w:id="2552" w:author="Montcho Gilbert" w:date="2019-09-26T07:11:00Z">
            <w:rPr>
              <w:spacing w:val="-2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53" w:author="Montcho Gilbert" w:date="2019-09-26T07:11:00Z">
            <w:rPr>
              <w:sz w:val="24"/>
            </w:rPr>
          </w:rPrChange>
        </w:rPr>
        <w:t>R.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54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55" w:author="Montcho Gilbert" w:date="2019-09-26T07:11:00Z">
            <w:rPr>
              <w:sz w:val="24"/>
            </w:rPr>
          </w:rPrChange>
        </w:rPr>
        <w:t>(2008).</w:t>
      </w:r>
      <w:r w:rsidRPr="006A0D36">
        <w:rPr>
          <w:rFonts w:ascii="Times New Roman" w:hAnsi="Times New Roman" w:cs="Times New Roman"/>
          <w:spacing w:val="-27"/>
          <w:sz w:val="24"/>
          <w:szCs w:val="24"/>
          <w:rPrChange w:id="2556" w:author="Montcho Gilbert" w:date="2019-09-26T07:11:00Z">
            <w:rPr>
              <w:spacing w:val="-2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57" w:author="Montcho Gilbert" w:date="2019-09-26T07:11:00Z">
            <w:rPr>
              <w:sz w:val="24"/>
            </w:rPr>
          </w:rPrChange>
        </w:rPr>
        <w:t>Fiscal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58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59" w:author="Montcho Gilbert" w:date="2019-09-26T07:11:00Z">
            <w:rPr>
              <w:sz w:val="24"/>
            </w:rPr>
          </w:rPrChange>
        </w:rPr>
        <w:t>impact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60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61" w:author="Montcho Gilbert" w:date="2019-09-26T07:11:00Z">
            <w:rPr>
              <w:sz w:val="24"/>
            </w:rPr>
          </w:rPrChange>
        </w:rPr>
        <w:t>of</w:t>
      </w:r>
      <w:r w:rsidRPr="006A0D36">
        <w:rPr>
          <w:rFonts w:ascii="Times New Roman" w:hAnsi="Times New Roman" w:cs="Times New Roman"/>
          <w:spacing w:val="-27"/>
          <w:sz w:val="24"/>
          <w:szCs w:val="24"/>
          <w:rPrChange w:id="2562" w:author="Montcho Gilbert" w:date="2019-09-26T07:11:00Z">
            <w:rPr>
              <w:spacing w:val="-2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63" w:author="Montcho Gilbert" w:date="2019-09-26T07:11:00Z">
            <w:rPr>
              <w:sz w:val="24"/>
            </w:rPr>
          </w:rPrChange>
        </w:rPr>
        <w:t>immigration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64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65" w:author="Montcho Gilbert" w:date="2019-09-26T07:11:00Z">
            <w:rPr>
              <w:sz w:val="24"/>
            </w:rPr>
          </w:rPrChange>
        </w:rPr>
        <w:t>on</w:t>
      </w:r>
      <w:r w:rsidRPr="006A0D36">
        <w:rPr>
          <w:rFonts w:ascii="Times New Roman" w:hAnsi="Times New Roman" w:cs="Times New Roman"/>
          <w:spacing w:val="-27"/>
          <w:sz w:val="24"/>
          <w:szCs w:val="24"/>
          <w:rPrChange w:id="2566" w:author="Montcho Gilbert" w:date="2019-09-26T07:11:00Z">
            <w:rPr>
              <w:spacing w:val="-2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67" w:author="Montcho Gilbert" w:date="2019-09-26T07:11:00Z">
            <w:rPr>
              <w:sz w:val="24"/>
            </w:rPr>
          </w:rPrChange>
        </w:rPr>
        <w:t>the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68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69" w:author="Montcho Gilbert" w:date="2019-09-26T07:11:00Z">
            <w:rPr>
              <w:sz w:val="24"/>
            </w:rPr>
          </w:rPrChange>
        </w:rPr>
        <w:t>advanced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70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71" w:author="Montcho Gilbert" w:date="2019-09-26T07:11:00Z">
            <w:rPr>
              <w:sz w:val="24"/>
            </w:rPr>
          </w:rPrChange>
        </w:rPr>
        <w:t>economies</w:t>
      </w:r>
      <w:r w:rsidRPr="006A0D36">
        <w:rPr>
          <w:rFonts w:ascii="Times New Roman" w:hAnsi="Times New Roman" w:cs="Times New Roman"/>
          <w:spacing w:val="-27"/>
          <w:sz w:val="24"/>
          <w:szCs w:val="24"/>
          <w:rPrChange w:id="2572" w:author="Montcho Gilbert" w:date="2019-09-26T07:11:00Z">
            <w:rPr>
              <w:spacing w:val="-2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73" w:author="Montcho Gilbert" w:date="2019-09-26T07:11:00Z">
            <w:rPr>
              <w:sz w:val="24"/>
            </w:rPr>
          </w:rPrChange>
        </w:rPr>
        <w:t>|</w:t>
      </w:r>
      <w:r w:rsidRPr="006A0D36">
        <w:rPr>
          <w:rFonts w:ascii="Times New Roman" w:hAnsi="Times New Roman" w:cs="Times New Roman"/>
          <w:spacing w:val="-26"/>
          <w:sz w:val="24"/>
          <w:szCs w:val="24"/>
          <w:rPrChange w:id="2574" w:author="Montcho Gilbert" w:date="2019-09-26T07:11:00Z">
            <w:rPr>
              <w:spacing w:val="-2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75" w:author="Montcho Gilbert" w:date="2019-09-26T07:11:00Z">
            <w:rPr>
              <w:sz w:val="24"/>
            </w:rPr>
          </w:rPrChange>
        </w:rPr>
        <w:t xml:space="preserve">Oxford Review of Economic Policy | Oxford Academic. </w:t>
      </w:r>
      <w:r w:rsidRPr="006A0D36">
        <w:rPr>
          <w:rFonts w:ascii="Times New Roman" w:hAnsi="Times New Roman" w:cs="Times New Roman"/>
          <w:sz w:val="24"/>
          <w:szCs w:val="24"/>
          <w:rPrChange w:id="2576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The Quarterly Journal of </w:t>
      </w:r>
      <w:r w:rsidRPr="006A0D36">
        <w:rPr>
          <w:rFonts w:ascii="Times New Roman" w:hAnsi="Times New Roman" w:cs="Times New Roman"/>
          <w:spacing w:val="-4"/>
          <w:sz w:val="24"/>
          <w:szCs w:val="24"/>
          <w:rPrChange w:id="2577" w:author="Montcho Gilbert" w:date="2019-09-26T07:11:00Z">
            <w:rPr>
              <w:rFonts w:ascii="Times New Roman"/>
              <w:i/>
              <w:spacing w:val="-4"/>
              <w:sz w:val="24"/>
            </w:rPr>
          </w:rPrChange>
        </w:rPr>
        <w:t>Eco-</w:t>
      </w:r>
      <w:bookmarkStart w:id="2578" w:name="_bookmark19"/>
      <w:bookmarkEnd w:id="2578"/>
      <w:r w:rsidRPr="006A0D36">
        <w:rPr>
          <w:rFonts w:ascii="Times New Roman" w:hAnsi="Times New Roman" w:cs="Times New Roman"/>
          <w:spacing w:val="-4"/>
          <w:sz w:val="24"/>
          <w:szCs w:val="24"/>
          <w:rPrChange w:id="2579" w:author="Montcho Gilbert" w:date="2019-09-26T07:11:00Z">
            <w:rPr>
              <w:rFonts w:ascii="Times New Roman"/>
              <w:i/>
              <w:spacing w:val="-4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580" w:author="Montcho Gilbert" w:date="2019-09-26T07:11:00Z">
            <w:rPr>
              <w:rFonts w:ascii="Times New Roman"/>
              <w:i/>
              <w:sz w:val="24"/>
            </w:rPr>
          </w:rPrChange>
        </w:rPr>
        <w:t>nomics</w:t>
      </w:r>
      <w:r w:rsidRPr="006A0D36">
        <w:rPr>
          <w:rFonts w:ascii="Times New Roman" w:hAnsi="Times New Roman" w:cs="Times New Roman"/>
          <w:sz w:val="24"/>
          <w:szCs w:val="24"/>
          <w:rPrChange w:id="2581" w:author="Montcho Gilbert" w:date="2019-09-26T07:11:00Z">
            <w:rPr>
              <w:sz w:val="24"/>
            </w:rPr>
          </w:rPrChange>
        </w:rPr>
        <w:t>.</w:t>
      </w:r>
    </w:p>
    <w:p w14:paraId="27DEED8D" w14:textId="77777777" w:rsidR="003C7ED4" w:rsidRPr="006A0D36" w:rsidRDefault="008441F4">
      <w:pPr>
        <w:pStyle w:val="BodyText"/>
        <w:spacing w:before="8" w:line="249" w:lineRule="auto"/>
        <w:ind w:left="705" w:right="117" w:hanging="586"/>
        <w:jc w:val="both"/>
        <w:rPr>
          <w:rFonts w:ascii="Times New Roman" w:hAnsi="Times New Roman" w:cs="Times New Roman"/>
          <w:rPrChange w:id="2582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rPrChange w:id="2583" w:author="Montcho Gilbert" w:date="2019-09-26T07:11:00Z">
            <w:rPr/>
          </w:rPrChange>
        </w:rPr>
        <w:t>Sokhna,</w:t>
      </w:r>
      <w:r w:rsidRPr="006A0D36">
        <w:rPr>
          <w:rFonts w:ascii="Times New Roman" w:hAnsi="Times New Roman" w:cs="Times New Roman"/>
          <w:spacing w:val="-6"/>
          <w:rPrChange w:id="2584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585" w:author="Montcho Gilbert" w:date="2019-09-26T07:11:00Z">
            <w:rPr/>
          </w:rPrChange>
        </w:rPr>
        <w:t>N.</w:t>
      </w:r>
      <w:r w:rsidRPr="006A0D36">
        <w:rPr>
          <w:rFonts w:ascii="Times New Roman" w:hAnsi="Times New Roman" w:cs="Times New Roman"/>
          <w:spacing w:val="-6"/>
          <w:rPrChange w:id="2586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7"/>
          <w:rPrChange w:id="2587" w:author="Montcho Gilbert" w:date="2019-09-26T07:11:00Z">
            <w:rPr>
              <w:spacing w:val="-7"/>
            </w:rPr>
          </w:rPrChange>
        </w:rPr>
        <w:t>P.,</w:t>
      </w:r>
      <w:r w:rsidRPr="006A0D36">
        <w:rPr>
          <w:rFonts w:ascii="Times New Roman" w:hAnsi="Times New Roman" w:cs="Times New Roman"/>
          <w:spacing w:val="-6"/>
          <w:rPrChange w:id="2588" w:author="Montcho Gilbert" w:date="2019-09-26T07:11:00Z">
            <w:rPr>
              <w:spacing w:val="-6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589" w:author="Montcho Gilbert" w:date="2019-09-26T07:11:00Z">
            <w:rPr/>
          </w:rPrChange>
        </w:rPr>
        <w:t>Ragot</w:t>
      </w:r>
      <w:proofErr w:type="spellEnd"/>
      <w:r w:rsidRPr="006A0D36">
        <w:rPr>
          <w:rFonts w:ascii="Times New Roman" w:hAnsi="Times New Roman" w:cs="Times New Roman"/>
          <w:rPrChange w:id="2590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6"/>
          <w:rPrChange w:id="2591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592" w:author="Montcho Gilbert" w:date="2019-09-26T07:11:00Z">
            <w:rPr/>
          </w:rPrChange>
        </w:rPr>
        <w:t>L.,</w:t>
      </w:r>
      <w:r w:rsidRPr="006A0D36">
        <w:rPr>
          <w:rFonts w:ascii="Times New Roman" w:hAnsi="Times New Roman" w:cs="Times New Roman"/>
          <w:spacing w:val="-6"/>
          <w:rPrChange w:id="2593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594" w:author="Montcho Gilbert" w:date="2019-09-26T07:11:00Z">
            <w:rPr/>
          </w:rPrChange>
        </w:rPr>
        <w:t>&amp;</w:t>
      </w:r>
      <w:r w:rsidRPr="006A0D36">
        <w:rPr>
          <w:rFonts w:ascii="Times New Roman" w:hAnsi="Times New Roman" w:cs="Times New Roman"/>
          <w:spacing w:val="-6"/>
          <w:rPrChange w:id="2595" w:author="Montcho Gilbert" w:date="2019-09-26T07:11:00Z">
            <w:rPr>
              <w:spacing w:val="-6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596" w:author="Montcho Gilbert" w:date="2019-09-26T07:11:00Z">
            <w:rPr/>
          </w:rPrChange>
        </w:rPr>
        <w:t>Chojnicki</w:t>
      </w:r>
      <w:proofErr w:type="spellEnd"/>
      <w:r w:rsidRPr="006A0D36">
        <w:rPr>
          <w:rFonts w:ascii="Times New Roman" w:hAnsi="Times New Roman" w:cs="Times New Roman"/>
          <w:rPrChange w:id="2597" w:author="Montcho Gilbert" w:date="2019-09-26T07:11:00Z">
            <w:rPr/>
          </w:rPrChange>
        </w:rPr>
        <w:t>,</w:t>
      </w:r>
      <w:r w:rsidRPr="006A0D36">
        <w:rPr>
          <w:rFonts w:ascii="Times New Roman" w:hAnsi="Times New Roman" w:cs="Times New Roman"/>
          <w:spacing w:val="-5"/>
          <w:rPrChange w:id="2598" w:author="Montcho Gilbert" w:date="2019-09-26T07:11:00Z">
            <w:rPr>
              <w:spacing w:val="-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599" w:author="Montcho Gilbert" w:date="2019-09-26T07:11:00Z">
            <w:rPr/>
          </w:rPrChange>
        </w:rPr>
        <w:t>X.</w:t>
      </w:r>
      <w:r w:rsidRPr="006A0D36">
        <w:rPr>
          <w:rFonts w:ascii="Times New Roman" w:hAnsi="Times New Roman" w:cs="Times New Roman"/>
          <w:spacing w:val="-6"/>
          <w:rPrChange w:id="2600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01" w:author="Montcho Gilbert" w:date="2019-09-26T07:11:00Z">
            <w:rPr/>
          </w:rPrChange>
        </w:rPr>
        <w:t>(2018).</w:t>
      </w:r>
      <w:r w:rsidRPr="006A0D36">
        <w:rPr>
          <w:rFonts w:ascii="Times New Roman" w:hAnsi="Times New Roman" w:cs="Times New Roman"/>
          <w:spacing w:val="-6"/>
          <w:rPrChange w:id="2602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03" w:author="Montcho Gilbert" w:date="2019-09-26T07:11:00Z">
            <w:rPr/>
          </w:rPrChange>
        </w:rPr>
        <w:t>The</w:t>
      </w:r>
      <w:r w:rsidRPr="006A0D36">
        <w:rPr>
          <w:rFonts w:ascii="Times New Roman" w:hAnsi="Times New Roman" w:cs="Times New Roman"/>
          <w:spacing w:val="-6"/>
          <w:rPrChange w:id="2604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05" w:author="Montcho Gilbert" w:date="2019-09-26T07:11:00Z">
            <w:rPr/>
          </w:rPrChange>
        </w:rPr>
        <w:t>fiscal</w:t>
      </w:r>
      <w:r w:rsidRPr="006A0D36">
        <w:rPr>
          <w:rFonts w:ascii="Times New Roman" w:hAnsi="Times New Roman" w:cs="Times New Roman"/>
          <w:spacing w:val="-6"/>
          <w:rPrChange w:id="2606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07" w:author="Montcho Gilbert" w:date="2019-09-26T07:11:00Z">
            <w:rPr/>
          </w:rPrChange>
        </w:rPr>
        <w:t>impact</w:t>
      </w:r>
      <w:r w:rsidRPr="006A0D36">
        <w:rPr>
          <w:rFonts w:ascii="Times New Roman" w:hAnsi="Times New Roman" w:cs="Times New Roman"/>
          <w:spacing w:val="-6"/>
          <w:rPrChange w:id="2608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09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6"/>
          <w:rPrChange w:id="2610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11" w:author="Montcho Gilbert" w:date="2019-09-26T07:11:00Z">
            <w:rPr/>
          </w:rPrChange>
        </w:rPr>
        <w:t>30</w:t>
      </w:r>
      <w:r w:rsidRPr="006A0D36">
        <w:rPr>
          <w:rFonts w:ascii="Times New Roman" w:hAnsi="Times New Roman" w:cs="Times New Roman"/>
          <w:spacing w:val="-6"/>
          <w:rPrChange w:id="2612" w:author="Montcho Gilbert" w:date="2019-09-26T07:11:00Z">
            <w:rPr>
              <w:spacing w:val="-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13" w:author="Montcho Gilbert" w:date="2019-09-26T07:11:00Z">
            <w:rPr/>
          </w:rPrChange>
        </w:rPr>
        <w:t>years</w:t>
      </w:r>
      <w:r w:rsidRPr="006A0D36">
        <w:rPr>
          <w:rFonts w:ascii="Times New Roman" w:hAnsi="Times New Roman" w:cs="Times New Roman"/>
          <w:spacing w:val="-5"/>
          <w:rPrChange w:id="2614" w:author="Montcho Gilbert" w:date="2019-09-26T07:11:00Z">
            <w:rPr>
              <w:spacing w:val="-5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15" w:author="Montcho Gilbert" w:date="2019-09-26T07:11:00Z">
            <w:rPr/>
          </w:rPrChange>
        </w:rPr>
        <w:t>of</w:t>
      </w:r>
      <w:r w:rsidRPr="006A0D36">
        <w:rPr>
          <w:rFonts w:ascii="Times New Roman" w:hAnsi="Times New Roman" w:cs="Times New Roman"/>
          <w:spacing w:val="-6"/>
          <w:rPrChange w:id="2616" w:author="Montcho Gilbert" w:date="2019-09-26T07:11:00Z">
            <w:rPr>
              <w:spacing w:val="-6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617" w:author="Montcho Gilbert" w:date="2019-09-26T07:11:00Z">
            <w:rPr/>
          </w:rPrChange>
        </w:rPr>
        <w:t>immi</w:t>
      </w:r>
      <w:proofErr w:type="spellEnd"/>
      <w:r w:rsidRPr="006A0D36">
        <w:rPr>
          <w:rFonts w:ascii="Times New Roman" w:hAnsi="Times New Roman" w:cs="Times New Roman"/>
          <w:rPrChange w:id="2618" w:author="Montcho Gilbert" w:date="2019-09-26T07:11:00Z">
            <w:rPr/>
          </w:rPrChange>
        </w:rPr>
        <w:t>-</w:t>
      </w:r>
      <w:bookmarkStart w:id="2619" w:name="_bookmark20"/>
      <w:bookmarkEnd w:id="2619"/>
      <w:r w:rsidRPr="006A0D36">
        <w:rPr>
          <w:rFonts w:ascii="Times New Roman" w:hAnsi="Times New Roman" w:cs="Times New Roman"/>
          <w:rPrChange w:id="2620" w:author="Montcho Gilbert" w:date="2019-09-26T07:11:00Z">
            <w:rPr/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621" w:author="Montcho Gilbert" w:date="2019-09-26T07:11:00Z">
            <w:rPr/>
          </w:rPrChange>
        </w:rPr>
        <w:t>gration</w:t>
      </w:r>
      <w:proofErr w:type="spellEnd"/>
      <w:r w:rsidRPr="006A0D36">
        <w:rPr>
          <w:rFonts w:ascii="Times New Roman" w:hAnsi="Times New Roman" w:cs="Times New Roman"/>
          <w:rPrChange w:id="2622" w:author="Montcho Gilbert" w:date="2019-09-26T07:11:00Z">
            <w:rPr/>
          </w:rPrChange>
        </w:rPr>
        <w:t xml:space="preserve"> in </w:t>
      </w:r>
      <w:r w:rsidRPr="006A0D36">
        <w:rPr>
          <w:rFonts w:ascii="Times New Roman" w:hAnsi="Times New Roman" w:cs="Times New Roman"/>
          <w:spacing w:val="-4"/>
          <w:rPrChange w:id="2623" w:author="Montcho Gilbert" w:date="2019-09-26T07:11:00Z">
            <w:rPr>
              <w:spacing w:val="-4"/>
            </w:rPr>
          </w:rPrChange>
        </w:rPr>
        <w:t xml:space="preserve">France: </w:t>
      </w:r>
      <w:r w:rsidRPr="006A0D36">
        <w:rPr>
          <w:rFonts w:ascii="Times New Roman" w:hAnsi="Times New Roman" w:cs="Times New Roman"/>
          <w:rPrChange w:id="2624" w:author="Montcho Gilbert" w:date="2019-09-26T07:11:00Z">
            <w:rPr/>
          </w:rPrChange>
        </w:rPr>
        <w:t xml:space="preserve">an accounting approach. </w:t>
      </w:r>
      <w:proofErr w:type="spellStart"/>
      <w:r w:rsidRPr="006A0D36">
        <w:rPr>
          <w:rFonts w:ascii="Times New Roman" w:hAnsi="Times New Roman" w:cs="Times New Roman"/>
          <w:spacing w:val="-3"/>
          <w:rPrChange w:id="2625" w:author="Montcho Gilbert" w:date="2019-09-26T07:11:00Z">
            <w:rPr>
              <w:rFonts w:ascii="Times New Roman"/>
              <w:i/>
              <w:spacing w:val="-3"/>
            </w:rPr>
          </w:rPrChange>
        </w:rPr>
        <w:t>EconomiX</w:t>
      </w:r>
      <w:proofErr w:type="spellEnd"/>
      <w:r w:rsidRPr="006A0D36">
        <w:rPr>
          <w:rFonts w:ascii="Times New Roman" w:hAnsi="Times New Roman" w:cs="Times New Roman"/>
          <w:spacing w:val="-3"/>
          <w:rPrChange w:id="2626" w:author="Montcho Gilbert" w:date="2019-09-26T07:11:00Z">
            <w:rPr>
              <w:rFonts w:ascii="Times New Roman"/>
              <w:i/>
              <w:spacing w:val="-3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4"/>
          <w:rPrChange w:id="2627" w:author="Montcho Gilbert" w:date="2019-09-26T07:11:00Z">
            <w:rPr>
              <w:rFonts w:ascii="Times New Roman"/>
              <w:i/>
              <w:spacing w:val="-4"/>
            </w:rPr>
          </w:rPrChange>
        </w:rPr>
        <w:t>Working</w:t>
      </w:r>
      <w:r w:rsidRPr="006A0D36">
        <w:rPr>
          <w:rFonts w:ascii="Times New Roman" w:hAnsi="Times New Roman" w:cs="Times New Roman"/>
          <w:spacing w:val="28"/>
          <w:rPrChange w:id="2628" w:author="Montcho Gilbert" w:date="2019-09-26T07:11:00Z">
            <w:rPr>
              <w:rFonts w:ascii="Times New Roman"/>
              <w:i/>
              <w:spacing w:val="28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2629" w:author="Montcho Gilbert" w:date="2019-09-26T07:11:00Z">
            <w:rPr>
              <w:rFonts w:ascii="Times New Roman"/>
              <w:i/>
              <w:spacing w:val="-3"/>
            </w:rPr>
          </w:rPrChange>
        </w:rPr>
        <w:t>Papers</w:t>
      </w:r>
      <w:r w:rsidRPr="006A0D36">
        <w:rPr>
          <w:rFonts w:ascii="Times New Roman" w:hAnsi="Times New Roman" w:cs="Times New Roman"/>
          <w:spacing w:val="-3"/>
          <w:rPrChange w:id="2630" w:author="Montcho Gilbert" w:date="2019-09-26T07:11:00Z">
            <w:rPr>
              <w:spacing w:val="-3"/>
            </w:rPr>
          </w:rPrChange>
        </w:rPr>
        <w:t>.</w:t>
      </w:r>
    </w:p>
    <w:p w14:paraId="2E4C03E1" w14:textId="77777777" w:rsidR="003C7ED4" w:rsidRPr="006A0D36" w:rsidRDefault="008441F4">
      <w:pPr>
        <w:spacing w:before="2" w:line="249" w:lineRule="auto"/>
        <w:ind w:left="705" w:right="116" w:hanging="586"/>
        <w:jc w:val="both"/>
        <w:rPr>
          <w:rFonts w:ascii="Times New Roman" w:hAnsi="Times New Roman" w:cs="Times New Roman"/>
          <w:sz w:val="24"/>
          <w:szCs w:val="24"/>
          <w:rPrChange w:id="2631" w:author="Montcho Gilbert" w:date="2019-09-26T07:11:00Z">
            <w:rPr>
              <w:sz w:val="24"/>
            </w:rPr>
          </w:rPrChange>
        </w:rPr>
      </w:pPr>
      <w:proofErr w:type="spellStart"/>
      <w:r w:rsidRPr="006A0D36">
        <w:rPr>
          <w:rFonts w:ascii="Times New Roman" w:hAnsi="Times New Roman" w:cs="Times New Roman"/>
          <w:sz w:val="24"/>
          <w:szCs w:val="24"/>
          <w:rPrChange w:id="2632" w:author="Montcho Gilbert" w:date="2019-09-26T07:11:00Z">
            <w:rPr>
              <w:sz w:val="24"/>
            </w:rPr>
          </w:rPrChange>
        </w:rPr>
        <w:t>Storesletten</w:t>
      </w:r>
      <w:proofErr w:type="spellEnd"/>
      <w:r w:rsidRPr="006A0D36">
        <w:rPr>
          <w:rFonts w:ascii="Times New Roman" w:hAnsi="Times New Roman" w:cs="Times New Roman"/>
          <w:sz w:val="24"/>
          <w:szCs w:val="24"/>
          <w:rPrChange w:id="2633" w:author="Montcho Gilbert" w:date="2019-09-26T07:11:00Z">
            <w:rPr>
              <w:sz w:val="24"/>
            </w:rPr>
          </w:rPrChange>
        </w:rPr>
        <w:t>,</w:t>
      </w:r>
      <w:r w:rsidRPr="006A0D36">
        <w:rPr>
          <w:rFonts w:ascii="Times New Roman" w:hAnsi="Times New Roman" w:cs="Times New Roman"/>
          <w:spacing w:val="-38"/>
          <w:sz w:val="24"/>
          <w:szCs w:val="24"/>
          <w:rPrChange w:id="2634" w:author="Montcho Gilbert" w:date="2019-09-26T07:11:00Z">
            <w:rPr>
              <w:spacing w:val="-38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35" w:author="Montcho Gilbert" w:date="2019-09-26T07:11:00Z">
            <w:rPr>
              <w:sz w:val="24"/>
            </w:rPr>
          </w:rPrChange>
        </w:rPr>
        <w:t>K.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36" w:author="Montcho Gilbert" w:date="2019-09-26T07:11:00Z">
            <w:rPr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37" w:author="Montcho Gilbert" w:date="2019-09-26T07:11:00Z">
            <w:rPr>
              <w:sz w:val="24"/>
            </w:rPr>
          </w:rPrChange>
        </w:rPr>
        <w:t>(2000).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38" w:author="Montcho Gilbert" w:date="2019-09-26T07:11:00Z">
            <w:rPr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39" w:author="Montcho Gilbert" w:date="2019-09-26T07:11:00Z">
            <w:rPr>
              <w:sz w:val="24"/>
            </w:rPr>
          </w:rPrChange>
        </w:rPr>
        <w:t>Sustaining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40" w:author="Montcho Gilbert" w:date="2019-09-26T07:11:00Z">
            <w:rPr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41" w:author="Montcho Gilbert" w:date="2019-09-26T07:11:00Z">
            <w:rPr>
              <w:sz w:val="24"/>
            </w:rPr>
          </w:rPrChange>
        </w:rPr>
        <w:t>Fiscal</w:t>
      </w:r>
      <w:r w:rsidRPr="006A0D36">
        <w:rPr>
          <w:rFonts w:ascii="Times New Roman" w:hAnsi="Times New Roman" w:cs="Times New Roman"/>
          <w:spacing w:val="-38"/>
          <w:sz w:val="24"/>
          <w:szCs w:val="24"/>
          <w:rPrChange w:id="2642" w:author="Montcho Gilbert" w:date="2019-09-26T07:11:00Z">
            <w:rPr>
              <w:spacing w:val="-38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43" w:author="Montcho Gilbert" w:date="2019-09-26T07:11:00Z">
            <w:rPr>
              <w:sz w:val="24"/>
            </w:rPr>
          </w:rPrChange>
        </w:rPr>
        <w:t>Policy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44" w:author="Montcho Gilbert" w:date="2019-09-26T07:11:00Z">
            <w:rPr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45" w:author="Montcho Gilbert" w:date="2019-09-26T07:11:00Z">
            <w:rPr>
              <w:sz w:val="24"/>
            </w:rPr>
          </w:rPrChange>
        </w:rPr>
        <w:t>through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46" w:author="Montcho Gilbert" w:date="2019-09-26T07:11:00Z">
            <w:rPr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47" w:author="Montcho Gilbert" w:date="2019-09-26T07:11:00Z">
            <w:rPr>
              <w:sz w:val="24"/>
            </w:rPr>
          </w:rPrChange>
        </w:rPr>
        <w:t>Immigration.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48" w:author="Montcho Gilbert" w:date="2019-09-26T07:11:00Z">
            <w:rPr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49" w:author="Montcho Gilbert" w:date="2019-09-26T07:11:00Z">
            <w:rPr>
              <w:rFonts w:ascii="Times New Roman"/>
              <w:i/>
              <w:sz w:val="24"/>
            </w:rPr>
          </w:rPrChange>
        </w:rPr>
        <w:t>Journal</w:t>
      </w:r>
      <w:r w:rsidRPr="006A0D36">
        <w:rPr>
          <w:rFonts w:ascii="Times New Roman" w:hAnsi="Times New Roman" w:cs="Times New Roman"/>
          <w:spacing w:val="-36"/>
          <w:sz w:val="24"/>
          <w:szCs w:val="24"/>
          <w:rPrChange w:id="2650" w:author="Montcho Gilbert" w:date="2019-09-26T07:11:00Z">
            <w:rPr>
              <w:rFonts w:ascii="Times New Roman"/>
              <w:i/>
              <w:spacing w:val="-36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51" w:author="Montcho Gilbert" w:date="2019-09-26T07:11:00Z">
            <w:rPr>
              <w:rFonts w:ascii="Times New Roman"/>
              <w:i/>
              <w:sz w:val="24"/>
            </w:rPr>
          </w:rPrChange>
        </w:rPr>
        <w:t>of</w:t>
      </w:r>
      <w:r w:rsidRPr="006A0D36">
        <w:rPr>
          <w:rFonts w:ascii="Times New Roman" w:hAnsi="Times New Roman" w:cs="Times New Roman"/>
          <w:spacing w:val="-37"/>
          <w:sz w:val="24"/>
          <w:szCs w:val="24"/>
          <w:rPrChange w:id="2652" w:author="Montcho Gilbert" w:date="2019-09-26T07:11:00Z">
            <w:rPr>
              <w:rFonts w:ascii="Times New Roman"/>
              <w:i/>
              <w:spacing w:val="-37"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z w:val="24"/>
          <w:szCs w:val="24"/>
          <w:rPrChange w:id="2653" w:author="Montcho Gilbert" w:date="2019-09-26T07:11:00Z">
            <w:rPr>
              <w:rFonts w:ascii="Times New Roman"/>
              <w:i/>
              <w:sz w:val="24"/>
            </w:rPr>
          </w:rPrChange>
        </w:rPr>
        <w:t>Political</w:t>
      </w:r>
      <w:bookmarkStart w:id="2654" w:name="_bookmark21"/>
      <w:bookmarkEnd w:id="2654"/>
      <w:r w:rsidRPr="006A0D36">
        <w:rPr>
          <w:rFonts w:ascii="Times New Roman" w:hAnsi="Times New Roman" w:cs="Times New Roman"/>
          <w:sz w:val="24"/>
          <w:szCs w:val="24"/>
          <w:rPrChange w:id="2655" w:author="Montcho Gilbert" w:date="2019-09-26T07:11:00Z">
            <w:rPr>
              <w:rFonts w:ascii="Times New Roman"/>
              <w:i/>
              <w:sz w:val="24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656" w:author="Montcho Gilbert" w:date="2019-09-26T07:11:00Z">
            <w:rPr>
              <w:rFonts w:ascii="Times New Roman"/>
              <w:i/>
              <w:spacing w:val="-3"/>
              <w:sz w:val="24"/>
            </w:rPr>
          </w:rPrChange>
        </w:rPr>
        <w:t>Economy</w:t>
      </w:r>
      <w:r w:rsidRPr="006A0D36">
        <w:rPr>
          <w:rFonts w:ascii="Times New Roman" w:hAnsi="Times New Roman" w:cs="Times New Roman"/>
          <w:spacing w:val="-3"/>
          <w:sz w:val="24"/>
          <w:szCs w:val="24"/>
          <w:rPrChange w:id="2657" w:author="Montcho Gilbert" w:date="2019-09-26T07:11:00Z">
            <w:rPr>
              <w:spacing w:val="-3"/>
              <w:sz w:val="24"/>
            </w:rPr>
          </w:rPrChange>
        </w:rPr>
        <w:t>.</w:t>
      </w:r>
    </w:p>
    <w:p w14:paraId="353D976B" w14:textId="77777777" w:rsidR="003C7ED4" w:rsidRPr="006A0D36" w:rsidRDefault="008441F4">
      <w:pPr>
        <w:pStyle w:val="BodyText"/>
        <w:spacing w:before="7" w:line="249" w:lineRule="auto"/>
        <w:ind w:left="705" w:right="120" w:hanging="586"/>
        <w:jc w:val="both"/>
        <w:rPr>
          <w:rFonts w:ascii="Times New Roman" w:hAnsi="Times New Roman" w:cs="Times New Roman"/>
          <w:rPrChange w:id="2658" w:author="Montcho Gilbert" w:date="2019-09-26T07:11:00Z">
            <w:rPr/>
          </w:rPrChange>
        </w:rPr>
      </w:pPr>
      <w:r w:rsidRPr="006A0D36">
        <w:rPr>
          <w:rFonts w:ascii="Times New Roman" w:hAnsi="Times New Roman" w:cs="Times New Roman"/>
          <w:rPrChange w:id="2659" w:author="Montcho Gilbert" w:date="2019-09-26T07:11:00Z">
            <w:rPr/>
          </w:rPrChange>
        </w:rPr>
        <w:t>United</w:t>
      </w:r>
      <w:r w:rsidRPr="006A0D36">
        <w:rPr>
          <w:rFonts w:ascii="Times New Roman" w:hAnsi="Times New Roman" w:cs="Times New Roman"/>
          <w:spacing w:val="-17"/>
          <w:rPrChange w:id="2660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61" w:author="Montcho Gilbert" w:date="2019-09-26T07:11:00Z">
            <w:rPr/>
          </w:rPrChange>
        </w:rPr>
        <w:t>Nations.</w:t>
      </w:r>
      <w:r w:rsidRPr="006A0D36">
        <w:rPr>
          <w:rFonts w:ascii="Times New Roman" w:hAnsi="Times New Roman" w:cs="Times New Roman"/>
          <w:spacing w:val="-17"/>
          <w:rPrChange w:id="2662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63" w:author="Montcho Gilbert" w:date="2019-09-26T07:11:00Z">
            <w:rPr/>
          </w:rPrChange>
        </w:rPr>
        <w:t>(2013).</w:t>
      </w:r>
      <w:r w:rsidRPr="006A0D36">
        <w:rPr>
          <w:rFonts w:ascii="Times New Roman" w:hAnsi="Times New Roman" w:cs="Times New Roman"/>
          <w:spacing w:val="-16"/>
          <w:rPrChange w:id="2664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65" w:author="Montcho Gilbert" w:date="2019-09-26T07:11:00Z">
            <w:rPr/>
          </w:rPrChange>
        </w:rPr>
        <w:t>National</w:t>
      </w:r>
      <w:r w:rsidRPr="006A0D36">
        <w:rPr>
          <w:rFonts w:ascii="Times New Roman" w:hAnsi="Times New Roman" w:cs="Times New Roman"/>
          <w:spacing w:val="-17"/>
          <w:rPrChange w:id="2666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spacing w:val="-3"/>
          <w:rPrChange w:id="2667" w:author="Montcho Gilbert" w:date="2019-09-26T07:11:00Z">
            <w:rPr>
              <w:spacing w:val="-3"/>
            </w:rPr>
          </w:rPrChange>
        </w:rPr>
        <w:t>Transfer</w:t>
      </w:r>
      <w:r w:rsidRPr="006A0D36">
        <w:rPr>
          <w:rFonts w:ascii="Times New Roman" w:hAnsi="Times New Roman" w:cs="Times New Roman"/>
          <w:spacing w:val="-16"/>
          <w:rPrChange w:id="2668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69" w:author="Montcho Gilbert" w:date="2019-09-26T07:11:00Z">
            <w:rPr/>
          </w:rPrChange>
        </w:rPr>
        <w:t>Accounts</w:t>
      </w:r>
      <w:r w:rsidRPr="006A0D36">
        <w:rPr>
          <w:rFonts w:ascii="Times New Roman" w:hAnsi="Times New Roman" w:cs="Times New Roman"/>
          <w:spacing w:val="-17"/>
          <w:rPrChange w:id="2670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71" w:author="Montcho Gilbert" w:date="2019-09-26T07:11:00Z">
            <w:rPr/>
          </w:rPrChange>
        </w:rPr>
        <w:t>Manual:</w:t>
      </w:r>
      <w:r w:rsidRPr="006A0D36">
        <w:rPr>
          <w:rFonts w:ascii="Times New Roman" w:hAnsi="Times New Roman" w:cs="Times New Roman"/>
          <w:spacing w:val="-16"/>
          <w:rPrChange w:id="2672" w:author="Montcho Gilbert" w:date="2019-09-26T07:11:00Z">
            <w:rPr>
              <w:spacing w:val="-16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73" w:author="Montcho Gilbert" w:date="2019-09-26T07:11:00Z">
            <w:rPr/>
          </w:rPrChange>
        </w:rPr>
        <w:t>Measuring</w:t>
      </w:r>
      <w:r w:rsidRPr="006A0D36">
        <w:rPr>
          <w:rFonts w:ascii="Times New Roman" w:hAnsi="Times New Roman" w:cs="Times New Roman"/>
          <w:spacing w:val="-17"/>
          <w:rPrChange w:id="2674" w:author="Montcho Gilbert" w:date="2019-09-26T07:11:00Z">
            <w:rPr>
              <w:spacing w:val="-17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75" w:author="Montcho Gilbert" w:date="2019-09-26T07:11:00Z">
            <w:rPr/>
          </w:rPrChange>
        </w:rPr>
        <w:t>and</w:t>
      </w:r>
      <w:r w:rsidRPr="006A0D36">
        <w:rPr>
          <w:rFonts w:ascii="Times New Roman" w:hAnsi="Times New Roman" w:cs="Times New Roman"/>
          <w:spacing w:val="-16"/>
          <w:rPrChange w:id="2676" w:author="Montcho Gilbert" w:date="2019-09-26T07:11:00Z">
            <w:rPr>
              <w:spacing w:val="-16"/>
            </w:rPr>
          </w:rPrChange>
        </w:rPr>
        <w:t xml:space="preserve"> </w:t>
      </w:r>
      <w:proofErr w:type="spellStart"/>
      <w:r w:rsidRPr="006A0D36">
        <w:rPr>
          <w:rFonts w:ascii="Times New Roman" w:hAnsi="Times New Roman" w:cs="Times New Roman"/>
          <w:rPrChange w:id="2677" w:author="Montcho Gilbert" w:date="2019-09-26T07:11:00Z">
            <w:rPr/>
          </w:rPrChange>
        </w:rPr>
        <w:t>Analysing</w:t>
      </w:r>
      <w:proofErr w:type="spellEnd"/>
      <w:r w:rsidRPr="006A0D36">
        <w:rPr>
          <w:rFonts w:ascii="Times New Roman" w:hAnsi="Times New Roman" w:cs="Times New Roman"/>
          <w:rPrChange w:id="2678" w:author="Montcho Gilbert" w:date="2019-09-26T07:11:00Z">
            <w:rPr/>
          </w:rPrChange>
        </w:rPr>
        <w:t xml:space="preserve"> the Generational Economy. </w:t>
      </w:r>
      <w:r w:rsidRPr="006A0D36">
        <w:rPr>
          <w:rFonts w:ascii="Times New Roman" w:hAnsi="Times New Roman" w:cs="Times New Roman"/>
          <w:spacing w:val="-3"/>
          <w:rPrChange w:id="2679" w:author="Montcho Gilbert" w:date="2019-09-26T07:11:00Z">
            <w:rPr>
              <w:rFonts w:ascii="Times New Roman"/>
              <w:i/>
              <w:spacing w:val="-3"/>
            </w:rPr>
          </w:rPrChange>
        </w:rPr>
        <w:t xml:space="preserve">United </w:t>
      </w:r>
      <w:r w:rsidRPr="006A0D36">
        <w:rPr>
          <w:rFonts w:ascii="Times New Roman" w:hAnsi="Times New Roman" w:cs="Times New Roman"/>
          <w:rPrChange w:id="2680" w:author="Montcho Gilbert" w:date="2019-09-26T07:11:00Z">
            <w:rPr>
              <w:rFonts w:ascii="Times New Roman"/>
              <w:i/>
            </w:rPr>
          </w:rPrChange>
        </w:rPr>
        <w:t>Nations</w:t>
      </w:r>
      <w:r w:rsidRPr="006A0D36">
        <w:rPr>
          <w:rFonts w:ascii="Times New Roman" w:hAnsi="Times New Roman" w:cs="Times New Roman"/>
          <w:spacing w:val="41"/>
          <w:rPrChange w:id="2681" w:author="Montcho Gilbert" w:date="2019-09-26T07:11:00Z">
            <w:rPr>
              <w:rFonts w:ascii="Times New Roman"/>
              <w:i/>
              <w:spacing w:val="41"/>
            </w:rPr>
          </w:rPrChange>
        </w:rPr>
        <w:t xml:space="preserve"> </w:t>
      </w:r>
      <w:r w:rsidRPr="006A0D36">
        <w:rPr>
          <w:rFonts w:ascii="Times New Roman" w:hAnsi="Times New Roman" w:cs="Times New Roman"/>
          <w:rPrChange w:id="2682" w:author="Montcho Gilbert" w:date="2019-09-26T07:11:00Z">
            <w:rPr>
              <w:rFonts w:ascii="Times New Roman"/>
              <w:i/>
            </w:rPr>
          </w:rPrChange>
        </w:rPr>
        <w:t>publication</w:t>
      </w:r>
      <w:r w:rsidRPr="006A0D36">
        <w:rPr>
          <w:rFonts w:ascii="Times New Roman" w:hAnsi="Times New Roman" w:cs="Times New Roman"/>
          <w:rPrChange w:id="2683" w:author="Montcho Gilbert" w:date="2019-09-26T07:11:00Z">
            <w:rPr/>
          </w:rPrChange>
        </w:rPr>
        <w:t>.</w:t>
      </w:r>
    </w:p>
    <w:sectPr w:rsidR="003C7ED4" w:rsidRPr="006A0D36">
      <w:pgSz w:w="11910" w:h="16840"/>
      <w:pgMar w:top="1260" w:right="1320" w:bottom="1060" w:left="1320" w:header="0" w:footer="8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5" w:author="Julien Navaux" w:date="2019-09-25T11:38:00Z" w:initials="JN">
    <w:p w14:paraId="0B0030EE" w14:textId="5D235252" w:rsidR="00901F43" w:rsidRPr="00E3064C" w:rsidRDefault="00901F43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proofErr w:type="gramStart"/>
      <w:r w:rsidRPr="00E3064C">
        <w:rPr>
          <w:lang w:val="fr-CA"/>
        </w:rPr>
        <w:t>références</w:t>
      </w:r>
      <w:proofErr w:type="gramEnd"/>
    </w:p>
  </w:comment>
  <w:comment w:id="655" w:author="Julien Navaux" w:date="2019-09-25T11:59:00Z" w:initials="JN">
    <w:p w14:paraId="2553BD7D" w14:textId="77777777" w:rsidR="000F6AC1" w:rsidRPr="00E3064C" w:rsidRDefault="000F6AC1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E3064C">
        <w:rPr>
          <w:lang w:val="fr-CA"/>
        </w:rPr>
        <w:t>Je ne comprends pas ce paragraphe : si je comprends bien c’est :</w:t>
      </w:r>
    </w:p>
    <w:p w14:paraId="4569C34C" w14:textId="77777777" w:rsidR="000F6AC1" w:rsidRPr="00E3064C" w:rsidRDefault="000F6AC1">
      <w:pPr>
        <w:pStyle w:val="CommentText"/>
        <w:rPr>
          <w:lang w:val="fr-CA"/>
        </w:rPr>
      </w:pPr>
    </w:p>
    <w:p w14:paraId="49072881" w14:textId="77777777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 xml:space="preserve">1°) les immigrants </w:t>
      </w:r>
      <w:proofErr w:type="spellStart"/>
      <w:r w:rsidRPr="00E3064C">
        <w:rPr>
          <w:lang w:val="fr-CA"/>
        </w:rPr>
        <w:t>coutente</w:t>
      </w:r>
      <w:proofErr w:type="spellEnd"/>
      <w:r w:rsidRPr="00E3064C">
        <w:rPr>
          <w:lang w:val="fr-CA"/>
        </w:rPr>
        <w:t xml:space="preserve"> cher en transferts publics</w:t>
      </w:r>
    </w:p>
    <w:p w14:paraId="0C395E8F" w14:textId="77777777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>2°) mais ils rapportent aussi des taxes</w:t>
      </w:r>
    </w:p>
    <w:p w14:paraId="4681CD8F" w14:textId="77777777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>3°) il faut donc regarder le net</w:t>
      </w:r>
    </w:p>
    <w:p w14:paraId="300A1B74" w14:textId="77777777" w:rsidR="000F6AC1" w:rsidRPr="00E3064C" w:rsidRDefault="000F6AC1">
      <w:pPr>
        <w:pStyle w:val="CommentText"/>
        <w:rPr>
          <w:lang w:val="fr-CA"/>
        </w:rPr>
      </w:pPr>
    </w:p>
    <w:p w14:paraId="106C5CAB" w14:textId="77777777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>?</w:t>
      </w:r>
    </w:p>
    <w:p w14:paraId="282BCE49" w14:textId="77777777" w:rsidR="000F6AC1" w:rsidRPr="00E3064C" w:rsidRDefault="000F6AC1">
      <w:pPr>
        <w:pStyle w:val="CommentText"/>
        <w:rPr>
          <w:lang w:val="fr-CA"/>
        </w:rPr>
      </w:pPr>
    </w:p>
    <w:p w14:paraId="424A369D" w14:textId="6A3FE954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>Peux-tu éclaircir?</w:t>
      </w:r>
    </w:p>
  </w:comment>
  <w:comment w:id="1101" w:author="Julien Navaux" w:date="2019-09-25T12:01:00Z" w:initials="JN">
    <w:p w14:paraId="3C5620C2" w14:textId="5CCFE792" w:rsidR="000F6AC1" w:rsidRPr="00E3064C" w:rsidRDefault="000F6AC1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E3064C">
        <w:rPr>
          <w:lang w:val="fr-CA"/>
        </w:rPr>
        <w:t>Cela devrait arriver plus tard. Dans ce paragraphe il faut:</w:t>
      </w:r>
    </w:p>
    <w:p w14:paraId="0880C6C1" w14:textId="77777777" w:rsidR="000F6AC1" w:rsidRPr="00E3064C" w:rsidRDefault="000F6AC1">
      <w:pPr>
        <w:pStyle w:val="CommentText"/>
        <w:rPr>
          <w:lang w:val="fr-CA"/>
        </w:rPr>
      </w:pPr>
    </w:p>
    <w:p w14:paraId="1B234083" w14:textId="700B2B30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 xml:space="preserve">1°) surtout des études sur le marché du travail et le bien-être </w:t>
      </w:r>
      <w:proofErr w:type="spellStart"/>
      <w:r w:rsidRPr="00E3064C">
        <w:rPr>
          <w:lang w:val="fr-CA"/>
        </w:rPr>
        <w:t>general</w:t>
      </w:r>
      <w:proofErr w:type="spellEnd"/>
    </w:p>
    <w:p w14:paraId="69DCA1A9" w14:textId="77777777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 xml:space="preserve">2°) mais il y a quand même quelques études sur </w:t>
      </w:r>
      <w:proofErr w:type="spellStart"/>
      <w:r w:rsidRPr="00E3064C">
        <w:rPr>
          <w:lang w:val="fr-CA"/>
        </w:rPr>
        <w:t>le s</w:t>
      </w:r>
      <w:proofErr w:type="spellEnd"/>
      <w:r w:rsidRPr="00E3064C">
        <w:rPr>
          <w:lang w:val="fr-CA"/>
        </w:rPr>
        <w:t xml:space="preserve"> transferts publics nets</w:t>
      </w:r>
    </w:p>
    <w:p w14:paraId="20C5A61F" w14:textId="4A37CFF7" w:rsidR="000F6AC1" w:rsidRPr="00E3064C" w:rsidRDefault="000F6AC1">
      <w:pPr>
        <w:pStyle w:val="CommentText"/>
        <w:rPr>
          <w:lang w:val="fr-CA"/>
        </w:rPr>
      </w:pPr>
      <w:r w:rsidRPr="00E3064C">
        <w:rPr>
          <w:lang w:val="fr-CA"/>
        </w:rPr>
        <w:t>3°) il faudra dire ce qu’on apporte par rapport à ces études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0030EE" w15:done="0"/>
  <w15:commentEx w15:paraId="424A369D" w15:done="0"/>
  <w15:commentEx w15:paraId="20C5A6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0030EE" w16cid:durableId="2136DF64"/>
  <w16cid:commentId w16cid:paraId="424A369D" w16cid:durableId="2136DF65"/>
  <w16cid:commentId w16cid:paraId="20C5A61F" w16cid:durableId="2136DF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8532" w14:textId="77777777" w:rsidR="00BE781A" w:rsidRDefault="00BE781A">
      <w:r>
        <w:separator/>
      </w:r>
    </w:p>
  </w:endnote>
  <w:endnote w:type="continuationSeparator" w:id="0">
    <w:p w14:paraId="1E1D315C" w14:textId="77777777" w:rsidR="00BE781A" w:rsidRDefault="00BE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66724" w14:textId="77777777" w:rsidR="003C7ED4" w:rsidRDefault="00934E31">
    <w:pPr>
      <w:pStyle w:val="BodyText"/>
      <w:spacing w:line="14" w:lineRule="auto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AF6C2E" wp14:editId="3AD60E7B">
              <wp:simplePos x="0" y="0"/>
              <wp:positionH relativeFrom="page">
                <wp:posOffset>3704590</wp:posOffset>
              </wp:positionH>
              <wp:positionV relativeFrom="page">
                <wp:posOffset>10001250</wp:posOffset>
              </wp:positionV>
              <wp:extent cx="150495" cy="2171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6627E" w14:textId="77777777" w:rsidR="003C7ED4" w:rsidRDefault="008441F4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6AC1">
                            <w:rPr>
                              <w:noProof/>
                              <w:w w:val="113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F6C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87.5pt;width:11.8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" filled="f" stroked="f">
              <v:path arrowok="t"/>
              <v:textbox inset="0,0,0,0">
                <w:txbxContent>
                  <w:p w14:paraId="40F6627E" w14:textId="77777777" w:rsidR="003C7ED4" w:rsidRDefault="008441F4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6AC1">
                      <w:rPr>
                        <w:noProof/>
                        <w:w w:val="113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16C1" w14:textId="77777777" w:rsidR="00BE781A" w:rsidRDefault="00BE781A">
      <w:r>
        <w:separator/>
      </w:r>
    </w:p>
  </w:footnote>
  <w:footnote w:type="continuationSeparator" w:id="0">
    <w:p w14:paraId="4B075436" w14:textId="77777777" w:rsidR="00BE781A" w:rsidRDefault="00BE781A">
      <w:r>
        <w:continuationSeparator/>
      </w:r>
    </w:p>
  </w:footnote>
  <w:footnote w:id="1">
    <w:p w14:paraId="3FB65AEF" w14:textId="2696AD76" w:rsidR="002B5A46" w:rsidRPr="00E3064C" w:rsidRDefault="002B5A46">
      <w:pPr>
        <w:pStyle w:val="FootnoteText"/>
        <w:rPr>
          <w:lang w:val="en-CA"/>
          <w:rPrChange w:id="515" w:author="Montcho Gilbert" w:date="2019-09-26T07:07:00Z">
            <w:rPr>
              <w:lang w:val="fr-FR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 w:rsidRPr="002B5A46">
        <w:t>Sources: Statistics Canada, Census of Population, 1871 to 2006, 2016; National Household Survey, 2011; Immigration and Diversity: Population Projections for Canada and its Regions, 201</w:t>
      </w:r>
      <w:r>
        <w:t>1 to 2036 (reference scenario).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tcho Gilbert">
    <w15:presenceInfo w15:providerId="AD" w15:userId="S::gilbert.montcho@umontreal.ca::7f06a1dc-5a3a-48a8-86ce-e7eaeccc630e"/>
  </w15:person>
  <w15:person w15:author="Julien Navaux">
    <w15:presenceInfo w15:providerId="Windows Live" w15:userId="e0e2fbdbcfced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D4"/>
    <w:rsid w:val="0003061A"/>
    <w:rsid w:val="00037CC3"/>
    <w:rsid w:val="000F6AC1"/>
    <w:rsid w:val="001175EE"/>
    <w:rsid w:val="002B5A46"/>
    <w:rsid w:val="003C7ED4"/>
    <w:rsid w:val="005535C3"/>
    <w:rsid w:val="006A0D36"/>
    <w:rsid w:val="006C2679"/>
    <w:rsid w:val="007F31CC"/>
    <w:rsid w:val="008441F4"/>
    <w:rsid w:val="00901F43"/>
    <w:rsid w:val="00934E31"/>
    <w:rsid w:val="00BE781A"/>
    <w:rsid w:val="00D7256A"/>
    <w:rsid w:val="00E3064C"/>
    <w:rsid w:val="00F7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BFAA7"/>
  <w15:docId w15:val="{476D0621-AE65-A643-9BC0-EC75C78F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12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1"/>
      <w:ind w:left="317" w:right="31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7C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C3"/>
    <w:rPr>
      <w:rFonts w:ascii="Segoe UI" w:eastAsia="Georgia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1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F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F43"/>
    <w:rPr>
      <w:rFonts w:ascii="Georgia" w:eastAsia="Georgia" w:hAnsi="Georgia" w:cs="Georg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F43"/>
    <w:rPr>
      <w:rFonts w:ascii="Georgia" w:eastAsia="Georgia" w:hAnsi="Georgia" w:cs="Georgia"/>
      <w:b/>
      <w:bCs/>
      <w:sz w:val="20"/>
      <w:szCs w:val="20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A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A46"/>
    <w:rPr>
      <w:rFonts w:ascii="Georgia" w:eastAsia="Georgia" w:hAnsi="Georgia" w:cs="Georg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B5A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2CAD-30AD-FD48-B6F6-81964A73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2101</Words>
  <Characters>11977</Characters>
  <Application>Microsoft Office Word</Application>
  <DocSecurity>0</DocSecurity>
  <Lines>99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Montcho Gilbert</cp:lastModifiedBy>
  <cp:revision>5</cp:revision>
  <dcterms:created xsi:type="dcterms:W3CDTF">2019-09-25T23:11:00Z</dcterms:created>
  <dcterms:modified xsi:type="dcterms:W3CDTF">2019-09-25T23:13:00Z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2019-09-24T00:00:00Z</vt:filetime>
  </property>
</Properties>
</file>